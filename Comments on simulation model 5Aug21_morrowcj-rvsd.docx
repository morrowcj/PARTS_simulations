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0EB4" w14:textId="0F60B795" w:rsidR="008D0FFB" w:rsidRDefault="00633F60" w:rsidP="008F6697">
      <w:pPr>
        <w:jc w:val="center"/>
      </w:pPr>
      <w:r>
        <w:t xml:space="preserve">Comments on simulation model </w:t>
      </w:r>
      <w:r w:rsidR="00B871EF">
        <w:t>5Aug</w:t>
      </w:r>
      <w:r>
        <w:t>21</w:t>
      </w:r>
    </w:p>
    <w:p w14:paraId="19D5589D" w14:textId="5B0C6385" w:rsidR="00F029AC" w:rsidRDefault="00F029AC"/>
    <w:p w14:paraId="0552CEBF" w14:textId="3E31BF91" w:rsidR="00223B41" w:rsidRDefault="00223B41">
      <w:r>
        <w:t>Original model</w:t>
      </w:r>
    </w:p>
    <w:p w14:paraId="4979A79C" w14:textId="77777777" w:rsidR="00F029AC" w:rsidRDefault="00F029AC"/>
    <w:p w14:paraId="38882672" w14:textId="282204BC" w:rsidR="00633F60" w:rsidRDefault="00324AF3">
      <w:r>
        <w:rPr>
          <w:noProof/>
        </w:rPr>
        <w:drawing>
          <wp:inline distT="0" distB="0" distL="0" distR="0" wp14:anchorId="3C1C71E5" wp14:editId="26357FFB">
            <wp:extent cx="594360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B71" w14:textId="77777777" w:rsidR="00324AF3" w:rsidRDefault="00324AF3"/>
    <w:p w14:paraId="045911E3" w14:textId="77777777" w:rsidR="00324AF3" w:rsidRDefault="00324AF3"/>
    <w:p w14:paraId="5EE648EA" w14:textId="5A7C546E" w:rsidR="004C4699" w:rsidRDefault="004C4699" w:rsidP="00844818">
      <w:r>
        <w:t>Maybe set up as</w:t>
      </w:r>
    </w:p>
    <w:p w14:paraId="6EBFEDBA" w14:textId="540FFCBE" w:rsidR="004C4699" w:rsidRDefault="004C4699" w:rsidP="00844818"/>
    <w:p w14:paraId="045FEEC0" w14:textId="126AE143" w:rsidR="004C4699" w:rsidRDefault="004C4699" w:rsidP="00844818">
      <w:r>
        <w:t>W(t) =</w:t>
      </w:r>
      <w:r w:rsidR="00223B41">
        <w:t xml:space="preserve"> </w:t>
      </w:r>
      <w:r w:rsidR="00223B41" w:rsidRPr="00223B41">
        <w:rPr>
          <w:rFonts w:ascii="Symbol" w:hAnsi="Symbol"/>
        </w:rPr>
        <w:t>r</w:t>
      </w:r>
      <w:r w:rsidR="00223B41">
        <w:t xml:space="preserve">1 W(t-1) + </w:t>
      </w:r>
      <w:r w:rsidR="00223B41" w:rsidRPr="00223B41">
        <w:rPr>
          <w:rFonts w:ascii="Symbol" w:hAnsi="Symbol"/>
        </w:rPr>
        <w:t>d</w:t>
      </w:r>
      <w:r w:rsidR="00223B41">
        <w:t>1(t)</w:t>
      </w:r>
    </w:p>
    <w:p w14:paraId="4C2ACCD4" w14:textId="6A18E331" w:rsidR="004C4699" w:rsidRDefault="004C4699" w:rsidP="00844818">
      <w:r>
        <w:t xml:space="preserve">W2(t) = </w:t>
      </w:r>
      <w:r w:rsidR="00223B41" w:rsidRPr="00223B41">
        <w:rPr>
          <w:rFonts w:ascii="Symbol" w:hAnsi="Symbol"/>
        </w:rPr>
        <w:t>r</w:t>
      </w:r>
      <w:r w:rsidR="00223B41">
        <w:t xml:space="preserve">2 W2(t-1) + </w:t>
      </w:r>
      <w:r w:rsidR="00223B41" w:rsidRPr="00223B41">
        <w:rPr>
          <w:rFonts w:ascii="Symbol" w:hAnsi="Symbol"/>
        </w:rPr>
        <w:t>d</w:t>
      </w:r>
      <w:r w:rsidR="00223B41">
        <w:t>2(t)</w:t>
      </w:r>
    </w:p>
    <w:p w14:paraId="57D0C8B5" w14:textId="6F6CC700" w:rsidR="00A80126" w:rsidRDefault="00A80126" w:rsidP="00844818">
      <w:r>
        <w:t xml:space="preserve">U(t) = </w:t>
      </w:r>
      <w:r w:rsidRPr="0092076E">
        <w:rPr>
          <w:rFonts w:ascii="Symbol" w:hAnsi="Symbol"/>
        </w:rPr>
        <w:t>h</w:t>
      </w:r>
      <w:r>
        <w:t>W(t) + W2(t)</w:t>
      </w:r>
    </w:p>
    <w:p w14:paraId="0DFBE84A" w14:textId="2E4BB05D" w:rsidR="004C4699" w:rsidRDefault="004C4699" w:rsidP="00844818">
      <w:r>
        <w:t xml:space="preserve">X(t) = </w:t>
      </w:r>
      <w:r>
        <w:rPr>
          <w:rFonts w:ascii="Symbol" w:hAnsi="Symbol"/>
        </w:rPr>
        <w:t>l0 + l1</w:t>
      </w:r>
      <w:r>
        <w:t xml:space="preserve">L </w:t>
      </w:r>
      <w:r w:rsidR="0040383B">
        <w:t xml:space="preserve">+ </w:t>
      </w:r>
      <w:r w:rsidR="0040383B">
        <w:rPr>
          <w:rFonts w:ascii="Symbol" w:hAnsi="Symbol"/>
        </w:rPr>
        <w:t>f</w:t>
      </w:r>
      <w:r w:rsidR="0040383B">
        <w:t xml:space="preserve">R </w:t>
      </w:r>
      <w:r>
        <w:t>+ (</w:t>
      </w:r>
      <w:r>
        <w:rPr>
          <w:rFonts w:ascii="Symbol" w:hAnsi="Symbol"/>
        </w:rPr>
        <w:t>b</w:t>
      </w:r>
      <w:r>
        <w:t xml:space="preserve">0 + </w:t>
      </w:r>
      <w:r w:rsidRPr="004C4699">
        <w:rPr>
          <w:rFonts w:ascii="Symbol" w:hAnsi="Symbol"/>
        </w:rPr>
        <w:t>b</w:t>
      </w:r>
      <w:r>
        <w:t xml:space="preserve">1L)t + </w:t>
      </w:r>
      <w:r w:rsidRPr="004C4699">
        <w:rPr>
          <w:rFonts w:ascii="Symbol" w:hAnsi="Symbol"/>
        </w:rPr>
        <w:t>g</w:t>
      </w:r>
      <w:r>
        <w:t xml:space="preserve">W(t) + </w:t>
      </w:r>
      <w:commentRangeStart w:id="0"/>
      <w:r w:rsidR="00A80126" w:rsidRPr="00A80126">
        <w:rPr>
          <w:rFonts w:ascii="Symbol" w:hAnsi="Symbol"/>
        </w:rPr>
        <w:t>s</w:t>
      </w:r>
      <w:r w:rsidR="00A80126" w:rsidRPr="00A80126">
        <w:rPr>
          <w:vertAlign w:val="subscript"/>
        </w:rPr>
        <w:t>U</w:t>
      </w:r>
      <w:r w:rsidR="00A80126">
        <w:t>U</w:t>
      </w:r>
      <w:r>
        <w:t xml:space="preserve">(t) + </w:t>
      </w:r>
      <w:r w:rsidR="00A80126" w:rsidRPr="00A80126">
        <w:rPr>
          <w:rFonts w:ascii="Symbol" w:hAnsi="Symbol"/>
        </w:rPr>
        <w:t>s</w:t>
      </w:r>
      <w:r w:rsidR="00A80126">
        <w:rPr>
          <w:rFonts w:ascii="Symbol" w:hAnsi="Symbol"/>
          <w:vertAlign w:val="subscript"/>
        </w:rPr>
        <w:t>e</w:t>
      </w:r>
      <w:r w:rsidRPr="004C4699">
        <w:rPr>
          <w:rFonts w:ascii="Symbol" w:hAnsi="Symbol"/>
        </w:rPr>
        <w:t>e</w:t>
      </w:r>
      <w:r>
        <w:t>(t)</w:t>
      </w:r>
      <w:commentRangeEnd w:id="0"/>
      <w:r w:rsidR="00871900">
        <w:rPr>
          <w:rStyle w:val="CommentReference"/>
        </w:rPr>
        <w:commentReference w:id="0"/>
      </w:r>
    </w:p>
    <w:p w14:paraId="56BBFA4E" w14:textId="2FF3D75A" w:rsidR="00223B41" w:rsidRDefault="00223B41" w:rsidP="00844818"/>
    <w:p w14:paraId="3899622D" w14:textId="011BBDE9" w:rsidR="00223B41" w:rsidRPr="00A80126" w:rsidRDefault="00223B41" w:rsidP="00844818">
      <w:pPr>
        <w:rPr>
          <w:rFonts w:ascii="Symbol" w:hAnsi="Symbol"/>
        </w:rPr>
      </w:pPr>
      <w:r>
        <w:t>where W</w:t>
      </w:r>
      <w:r w:rsidR="00A80126">
        <w:t>(t)</w:t>
      </w:r>
      <w:r>
        <w:t xml:space="preserve"> is measured and </w:t>
      </w:r>
      <w:r w:rsidR="00A80126">
        <w:t>U(t)</w:t>
      </w:r>
      <w:r>
        <w:t xml:space="preserve"> isn't. Therefore, </w:t>
      </w:r>
      <w:r w:rsidR="00A80126">
        <w:t>U(t)</w:t>
      </w:r>
      <w:r>
        <w:t xml:space="preserve"> serves as the source of spatial and temporal autocorrelation in the random variation. </w:t>
      </w:r>
      <w:commentRangeStart w:id="1"/>
      <w:r w:rsidR="00A80126">
        <w:t xml:space="preserve">Note that U(t) can contain W(t) so that there is </w:t>
      </w:r>
      <w:r w:rsidR="00016BB5">
        <w:t>correlation</w:t>
      </w:r>
      <w:r w:rsidR="00A80126">
        <w:t xml:space="preserve"> between the errors and W(t) to make estimation of </w:t>
      </w:r>
      <w:r w:rsidR="00A80126">
        <w:rPr>
          <w:rFonts w:ascii="Symbol" w:hAnsi="Symbol"/>
        </w:rPr>
        <w:t>g</w:t>
      </w:r>
      <w:r w:rsidR="00A80126">
        <w:t xml:space="preserve"> hard.</w:t>
      </w:r>
      <w:commentRangeEnd w:id="1"/>
      <w:r w:rsidR="00B0333F">
        <w:rPr>
          <w:rStyle w:val="CommentReference"/>
        </w:rPr>
        <w:commentReference w:id="1"/>
      </w:r>
    </w:p>
    <w:p w14:paraId="21F08C77" w14:textId="77777777" w:rsidR="00223B41" w:rsidRDefault="00223B41" w:rsidP="00844818"/>
    <w:p w14:paraId="0C3D56B6" w14:textId="0F5E8F04" w:rsidR="00223B41" w:rsidRPr="00223B41" w:rsidRDefault="00223B41" w:rsidP="00844818">
      <w:r w:rsidRPr="004C4699">
        <w:rPr>
          <w:rFonts w:ascii="Symbol" w:hAnsi="Symbol"/>
        </w:rPr>
        <w:t>e</w:t>
      </w:r>
      <w:r>
        <w:rPr>
          <w:rFonts w:ascii="Symbol" w:hAnsi="Symbol"/>
        </w:rPr>
        <w:t xml:space="preserve"> </w:t>
      </w:r>
      <w:r w:rsidRPr="00223B41">
        <w:t>~ Normal</w:t>
      </w:r>
      <w:r>
        <w:t xml:space="preserve"> </w:t>
      </w:r>
      <w:proofErr w:type="spellStart"/>
      <w:r>
        <w:t>iid</w:t>
      </w:r>
      <w:proofErr w:type="spellEnd"/>
    </w:p>
    <w:p w14:paraId="01CD978E" w14:textId="405FB0A3" w:rsidR="00223B41" w:rsidRDefault="00223B41" w:rsidP="00844818">
      <w:r w:rsidRPr="00223B41">
        <w:rPr>
          <w:rFonts w:ascii="Symbol" w:hAnsi="Symbol"/>
        </w:rPr>
        <w:t>d</w:t>
      </w:r>
      <w:r w:rsidR="001E114A">
        <w:t xml:space="preserve">1, </w:t>
      </w:r>
      <w:r w:rsidR="001E114A">
        <w:rPr>
          <w:rFonts w:ascii="Symbol" w:hAnsi="Symbol"/>
        </w:rPr>
        <w:t>d</w:t>
      </w:r>
      <w:r w:rsidR="001E114A">
        <w:t xml:space="preserve">2 </w:t>
      </w:r>
      <w:r>
        <w:t>~ Normal or Cauchy (see below)</w:t>
      </w:r>
      <w:r w:rsidR="001E114A">
        <w:t xml:space="preserve"> scaled so the variance is 1</w:t>
      </w:r>
    </w:p>
    <w:p w14:paraId="548E9344" w14:textId="3214349A" w:rsidR="00223B41" w:rsidRDefault="00A80126" w:rsidP="00844818">
      <w:r w:rsidRPr="00A80126">
        <w:rPr>
          <w:rFonts w:ascii="Symbol" w:hAnsi="Symbol"/>
        </w:rPr>
        <w:t>S</w:t>
      </w:r>
      <w:r w:rsidR="00223B41">
        <w:t xml:space="preserve"> = f(D,theta) [exclude the nugget]</w:t>
      </w:r>
      <w:r w:rsidR="00A30BA8">
        <w:t xml:space="preserve"> where f() is the tapered covariance function</w:t>
      </w:r>
    </w:p>
    <w:p w14:paraId="102CCF4F" w14:textId="74D5393D" w:rsidR="00FB1796" w:rsidRDefault="00A80126" w:rsidP="00844818">
      <w:r>
        <w:t xml:space="preserve">R is the 2D sine function </w:t>
      </w:r>
      <w:r w:rsidR="00556744">
        <w:t xml:space="preserve">+ a random term </w:t>
      </w:r>
      <w:r>
        <w:t xml:space="preserve">in which Tx </w:t>
      </w:r>
      <w:r w:rsidR="00D17A58">
        <w:t>=</w:t>
      </w:r>
      <w:r>
        <w:t xml:space="preserve"> Ty can be manipulated to change the </w:t>
      </w:r>
      <w:r w:rsidR="00556744">
        <w:t>wavelength</w:t>
      </w:r>
      <w:r>
        <w:t xml:space="preserve"> relative to the granularity.</w:t>
      </w:r>
    </w:p>
    <w:p w14:paraId="2C6E0BEE" w14:textId="14CC809B" w:rsidR="00B871EF" w:rsidRDefault="00B871EF" w:rsidP="00844818"/>
    <w:p w14:paraId="046E774E" w14:textId="4FF81E9F" w:rsidR="00B871EF" w:rsidRDefault="004D775B" w:rsidP="00844818">
      <w:pPr>
        <w:rPr>
          <w:ins w:id="2" w:author="CLAY MORROW" w:date="2021-08-09T21:41:00Z"/>
        </w:rPr>
      </w:pPr>
      <w:commentRangeStart w:id="3"/>
      <w:r>
        <w:t>G</w:t>
      </w:r>
      <w:r w:rsidR="00B871EF">
        <w:t xml:space="preserve">ranularity fixed at </w:t>
      </w:r>
      <w:r w:rsidR="00422687">
        <w:t>8</w:t>
      </w:r>
      <w:commentRangeEnd w:id="3"/>
      <w:r w:rsidR="00FB1796">
        <w:rPr>
          <w:rStyle w:val="CommentReference"/>
        </w:rPr>
        <w:commentReference w:id="3"/>
      </w:r>
    </w:p>
    <w:p w14:paraId="7CBB9818" w14:textId="77777777" w:rsidR="00AF3055" w:rsidRDefault="00AF3055" w:rsidP="00844818"/>
    <w:p w14:paraId="56553A66" w14:textId="1EAE2FE0" w:rsidR="004D775B" w:rsidRDefault="004D775B" w:rsidP="00844818">
      <w:commentRangeStart w:id="4"/>
      <w:r>
        <w:t>For time-series simulations, have a burn-in time of 10 years.</w:t>
      </w:r>
      <w:commentRangeEnd w:id="4"/>
      <w:r w:rsidR="00433F5D">
        <w:rPr>
          <w:rStyle w:val="CommentReference"/>
        </w:rPr>
        <w:commentReference w:id="4"/>
      </w:r>
    </w:p>
    <w:p w14:paraId="457124BF" w14:textId="1E290DF6" w:rsidR="00B871EF" w:rsidRDefault="00B871EF" w:rsidP="00844818"/>
    <w:p w14:paraId="28096591" w14:textId="7AB6380D" w:rsidR="00B871EF" w:rsidRDefault="00B871EF" w:rsidP="00844818">
      <w:pPr>
        <w:rPr>
          <w:u w:val="single"/>
        </w:rPr>
      </w:pPr>
      <w:r w:rsidRPr="00B071F7">
        <w:rPr>
          <w:u w:val="single"/>
        </w:rPr>
        <w:t>Cauchy distribution</w:t>
      </w:r>
      <w:r w:rsidR="00B071F7">
        <w:rPr>
          <w:u w:val="single"/>
        </w:rPr>
        <w:t xml:space="preserve"> (same as a t-distribution with 1 df) - truncated at abs() &lt; 10</w:t>
      </w:r>
    </w:p>
    <w:p w14:paraId="3B915651" w14:textId="2EB054FC" w:rsidR="00B071F7" w:rsidRPr="00E217F0" w:rsidRDefault="00B071F7" w:rsidP="00844818">
      <w:r w:rsidRPr="00E217F0">
        <w:t xml:space="preserve">Note: the </w:t>
      </w:r>
      <w:r w:rsidR="00E217F0" w:rsidRPr="00E217F0">
        <w:t>cor</w:t>
      </w:r>
      <w:r w:rsidR="00E217F0">
        <w:t>r</w:t>
      </w:r>
      <w:r w:rsidR="00E217F0" w:rsidRPr="00E217F0">
        <w:t>elation for V has to be high to get correlations in E</w:t>
      </w:r>
    </w:p>
    <w:p w14:paraId="532DF8D6" w14:textId="77777777" w:rsidR="00E217F0" w:rsidRDefault="00E217F0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</w:p>
    <w:p w14:paraId="6F01FBFB" w14:textId="1312CC22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9E0003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>library(</w:t>
      </w:r>
      <w:r w:rsidRPr="00B071F7">
        <w:rPr>
          <w:rFonts w:ascii="Courier" w:hAnsi="Courier" w:cs="Courier"/>
          <w:color w:val="000000"/>
          <w:sz w:val="18"/>
          <w:szCs w:val="18"/>
        </w:rPr>
        <w:t>mvtnorm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3A2CB4A2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9E0003"/>
          <w:sz w:val="18"/>
          <w:szCs w:val="18"/>
        </w:rPr>
      </w:pPr>
    </w:p>
    <w:p w14:paraId="601A8CC8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B4213"/>
          <w:sz w:val="18"/>
          <w:szCs w:val="18"/>
        </w:rPr>
      </w:pPr>
      <w:r w:rsidRPr="00B071F7">
        <w:rPr>
          <w:rFonts w:ascii="Courier" w:hAnsi="Courier" w:cs="Courier"/>
          <w:color w:val="000000"/>
          <w:sz w:val="18"/>
          <w:szCs w:val="18"/>
        </w:rPr>
        <w:t xml:space="preserve">nrep 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&lt;- </w:t>
      </w:r>
      <w:r w:rsidRPr="00B071F7">
        <w:rPr>
          <w:rFonts w:ascii="Courier" w:hAnsi="Courier" w:cs="Courier"/>
          <w:color w:val="0B4213"/>
          <w:sz w:val="18"/>
          <w:szCs w:val="18"/>
        </w:rPr>
        <w:t>10</w:t>
      </w:r>
      <w:r w:rsidRPr="00B071F7">
        <w:rPr>
          <w:rFonts w:ascii="Courier" w:hAnsi="Courier" w:cs="Courier"/>
          <w:color w:val="060087"/>
          <w:sz w:val="18"/>
          <w:szCs w:val="18"/>
        </w:rPr>
        <w:t>^</w:t>
      </w:r>
      <w:r w:rsidRPr="00B071F7">
        <w:rPr>
          <w:rFonts w:ascii="Courier" w:hAnsi="Courier" w:cs="Courier"/>
          <w:color w:val="0B4213"/>
          <w:sz w:val="18"/>
          <w:szCs w:val="18"/>
        </w:rPr>
        <w:t>4</w:t>
      </w:r>
    </w:p>
    <w:p w14:paraId="7597BE01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</w:p>
    <w:p w14:paraId="59611509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00000"/>
          <w:sz w:val="18"/>
          <w:szCs w:val="18"/>
        </w:rPr>
        <w:t>V1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 &lt;- matrix(c(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00000"/>
          <w:sz w:val="18"/>
          <w:szCs w:val="18"/>
        </w:rPr>
        <w:t>.99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00000"/>
          <w:sz w:val="18"/>
          <w:szCs w:val="18"/>
        </w:rPr>
        <w:t>.99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), </w:t>
      </w:r>
      <w:r w:rsidRPr="00B071F7">
        <w:rPr>
          <w:rFonts w:ascii="Courier" w:hAnsi="Courier" w:cs="Courier"/>
          <w:color w:val="0B4213"/>
          <w:sz w:val="18"/>
          <w:szCs w:val="18"/>
        </w:rPr>
        <w:t>2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, </w:t>
      </w:r>
      <w:r w:rsidRPr="00B071F7">
        <w:rPr>
          <w:rFonts w:ascii="Courier" w:hAnsi="Courier" w:cs="Courier"/>
          <w:color w:val="0B4213"/>
          <w:sz w:val="18"/>
          <w:szCs w:val="18"/>
        </w:rPr>
        <w:t>2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7C70F107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3EAD68"/>
          <w:sz w:val="18"/>
          <w:szCs w:val="18"/>
        </w:rPr>
      </w:pPr>
      <w:r w:rsidRPr="00B071F7">
        <w:rPr>
          <w:rFonts w:ascii="Courier" w:hAnsi="Courier" w:cs="Courier"/>
          <w:color w:val="3EAD68"/>
          <w:sz w:val="18"/>
          <w:szCs w:val="18"/>
        </w:rPr>
        <w:t># V2 &lt;- matrix(c(1,0,0,1), 2, 2)</w:t>
      </w:r>
    </w:p>
    <w:p w14:paraId="13DB95ED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</w:p>
    <w:p w14:paraId="6A136CA7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00000"/>
          <w:sz w:val="18"/>
          <w:szCs w:val="18"/>
        </w:rPr>
        <w:t>X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 &lt;- matrix(</w:t>
      </w:r>
      <w:r w:rsidRPr="00B071F7">
        <w:rPr>
          <w:rFonts w:ascii="Courier" w:hAnsi="Courier" w:cs="Courier"/>
          <w:color w:val="B5760C"/>
          <w:sz w:val="18"/>
          <w:szCs w:val="18"/>
        </w:rPr>
        <w:t>NA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00000"/>
          <w:sz w:val="18"/>
          <w:szCs w:val="18"/>
        </w:rPr>
        <w:t>nrow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00000"/>
          <w:sz w:val="18"/>
          <w:szCs w:val="18"/>
        </w:rPr>
        <w:t>nrep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, </w:t>
      </w:r>
      <w:r w:rsidRPr="00B071F7">
        <w:rPr>
          <w:rFonts w:ascii="Courier" w:hAnsi="Courier" w:cs="Courier"/>
          <w:color w:val="000000"/>
          <w:sz w:val="18"/>
          <w:szCs w:val="18"/>
        </w:rPr>
        <w:t>ncol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B4213"/>
          <w:sz w:val="18"/>
          <w:szCs w:val="18"/>
        </w:rPr>
        <w:t>2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063C2E6B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B5760C"/>
          <w:sz w:val="18"/>
          <w:szCs w:val="18"/>
        </w:rPr>
        <w:t>for</w:t>
      </w:r>
      <w:r w:rsidRPr="00B071F7">
        <w:rPr>
          <w:rFonts w:ascii="Courier" w:hAnsi="Courier" w:cs="Courier"/>
          <w:color w:val="060087"/>
          <w:sz w:val="18"/>
          <w:szCs w:val="18"/>
        </w:rPr>
        <w:t>(</w:t>
      </w:r>
      <w:r w:rsidRPr="00B071F7">
        <w:rPr>
          <w:rFonts w:ascii="Courier" w:hAnsi="Courier" w:cs="Courier"/>
          <w:color w:val="000000"/>
          <w:sz w:val="18"/>
          <w:szCs w:val="18"/>
        </w:rPr>
        <w:t xml:space="preserve">i </w:t>
      </w:r>
      <w:r w:rsidRPr="00B071F7">
        <w:rPr>
          <w:rFonts w:ascii="Courier" w:hAnsi="Courier" w:cs="Courier"/>
          <w:color w:val="B5760C"/>
          <w:sz w:val="18"/>
          <w:szCs w:val="18"/>
        </w:rPr>
        <w:t>in</w:t>
      </w:r>
      <w:r w:rsidRPr="00B071F7">
        <w:rPr>
          <w:rFonts w:ascii="Courier" w:hAnsi="Courier" w:cs="Courier"/>
          <w:color w:val="000000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:</w:t>
      </w:r>
      <w:r w:rsidRPr="00B071F7">
        <w:rPr>
          <w:rFonts w:ascii="Courier" w:hAnsi="Courier" w:cs="Courier"/>
          <w:color w:val="000000"/>
          <w:sz w:val="18"/>
          <w:szCs w:val="18"/>
        </w:rPr>
        <w:t>nrep</w:t>
      </w:r>
      <w:r w:rsidRPr="00B071F7">
        <w:rPr>
          <w:rFonts w:ascii="Courier" w:hAnsi="Courier" w:cs="Courier"/>
          <w:color w:val="060087"/>
          <w:sz w:val="18"/>
          <w:szCs w:val="18"/>
        </w:rPr>
        <w:t>){</w:t>
      </w:r>
    </w:p>
    <w:p w14:paraId="4DCD79FD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ab/>
      </w:r>
    </w:p>
    <w:p w14:paraId="5ECDC4D0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9E0003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ab/>
      </w:r>
      <w:r w:rsidRPr="00B071F7">
        <w:rPr>
          <w:rFonts w:ascii="Courier" w:hAnsi="Courier" w:cs="Courier"/>
          <w:color w:val="000000"/>
          <w:sz w:val="18"/>
          <w:szCs w:val="18"/>
        </w:rPr>
        <w:t>e1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60087"/>
          <w:sz w:val="18"/>
          <w:szCs w:val="18"/>
        </w:rPr>
        <w:t>&lt;-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60087"/>
          <w:sz w:val="18"/>
          <w:szCs w:val="18"/>
        </w:rPr>
        <w:t>t(rmvnorm(</w:t>
      </w:r>
      <w:r w:rsidRPr="00B071F7">
        <w:rPr>
          <w:rFonts w:ascii="Courier" w:hAnsi="Courier" w:cs="Courier"/>
          <w:color w:val="000000"/>
          <w:sz w:val="18"/>
          <w:szCs w:val="18"/>
        </w:rPr>
        <w:t>n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00000"/>
          <w:sz w:val="18"/>
          <w:szCs w:val="18"/>
        </w:rPr>
        <w:t>sigma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00000"/>
          <w:sz w:val="18"/>
          <w:szCs w:val="18"/>
        </w:rPr>
        <w:t>V1</w:t>
      </w:r>
      <w:r w:rsidRPr="00B071F7">
        <w:rPr>
          <w:rFonts w:ascii="Courier" w:hAnsi="Courier" w:cs="Courier"/>
          <w:color w:val="060087"/>
          <w:sz w:val="18"/>
          <w:szCs w:val="18"/>
        </w:rPr>
        <w:t>))</w:t>
      </w:r>
    </w:p>
    <w:p w14:paraId="17043A9A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9E0003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ab/>
      </w:r>
      <w:r w:rsidRPr="00B071F7">
        <w:rPr>
          <w:rFonts w:ascii="Courier" w:hAnsi="Courier" w:cs="Courier"/>
          <w:color w:val="000000"/>
          <w:sz w:val="18"/>
          <w:szCs w:val="18"/>
        </w:rPr>
        <w:t>e2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60087"/>
          <w:sz w:val="18"/>
          <w:szCs w:val="18"/>
        </w:rPr>
        <w:t>&lt;-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60087"/>
          <w:sz w:val="18"/>
          <w:szCs w:val="18"/>
        </w:rPr>
        <w:t>t(rmvnorm(</w:t>
      </w:r>
      <w:r w:rsidRPr="00B071F7">
        <w:rPr>
          <w:rFonts w:ascii="Courier" w:hAnsi="Courier" w:cs="Courier"/>
          <w:color w:val="000000"/>
          <w:sz w:val="18"/>
          <w:szCs w:val="18"/>
        </w:rPr>
        <w:t>n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00000"/>
          <w:sz w:val="18"/>
          <w:szCs w:val="18"/>
        </w:rPr>
        <w:t>sigma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00000"/>
          <w:sz w:val="18"/>
          <w:szCs w:val="18"/>
        </w:rPr>
        <w:t>V1</w:t>
      </w:r>
      <w:r w:rsidRPr="00B071F7">
        <w:rPr>
          <w:rFonts w:ascii="Courier" w:hAnsi="Courier" w:cs="Courier"/>
          <w:color w:val="060087"/>
          <w:sz w:val="18"/>
          <w:szCs w:val="18"/>
        </w:rPr>
        <w:t>))</w:t>
      </w:r>
    </w:p>
    <w:p w14:paraId="1848F406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9E0003"/>
          <w:sz w:val="18"/>
          <w:szCs w:val="18"/>
        </w:rPr>
      </w:pPr>
      <w:r w:rsidRPr="00B071F7">
        <w:rPr>
          <w:rFonts w:ascii="Courier" w:hAnsi="Courier" w:cs="Courier"/>
          <w:color w:val="9E0003"/>
          <w:sz w:val="18"/>
          <w:szCs w:val="18"/>
        </w:rPr>
        <w:tab/>
      </w:r>
      <w:r w:rsidRPr="00B071F7">
        <w:rPr>
          <w:rFonts w:ascii="Courier" w:hAnsi="Courier" w:cs="Courier"/>
          <w:color w:val="000000"/>
          <w:sz w:val="18"/>
          <w:szCs w:val="18"/>
        </w:rPr>
        <w:t>X</w:t>
      </w:r>
      <w:r w:rsidRPr="00B071F7">
        <w:rPr>
          <w:rFonts w:ascii="Courier" w:hAnsi="Courier" w:cs="Courier"/>
          <w:color w:val="060087"/>
          <w:sz w:val="18"/>
          <w:szCs w:val="18"/>
        </w:rPr>
        <w:t>[</w:t>
      </w:r>
      <w:r w:rsidRPr="00B071F7">
        <w:rPr>
          <w:rFonts w:ascii="Courier" w:hAnsi="Courier" w:cs="Courier"/>
          <w:color w:val="000000"/>
          <w:sz w:val="18"/>
          <w:szCs w:val="18"/>
        </w:rPr>
        <w:t>i</w:t>
      </w:r>
      <w:r w:rsidRPr="00B071F7">
        <w:rPr>
          <w:rFonts w:ascii="Courier" w:hAnsi="Courier" w:cs="Courier"/>
          <w:color w:val="060087"/>
          <w:sz w:val="18"/>
          <w:szCs w:val="18"/>
        </w:rPr>
        <w:t>,]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60087"/>
          <w:sz w:val="18"/>
          <w:szCs w:val="18"/>
        </w:rPr>
        <w:t>&lt;-</w:t>
      </w:r>
      <w:r w:rsidRPr="00B071F7">
        <w:rPr>
          <w:rFonts w:ascii="Courier" w:hAnsi="Courier" w:cs="Courier"/>
          <w:color w:val="9E0003"/>
          <w:sz w:val="18"/>
          <w:szCs w:val="18"/>
        </w:rPr>
        <w:t xml:space="preserve"> </w:t>
      </w:r>
      <w:r w:rsidRPr="00B071F7">
        <w:rPr>
          <w:rFonts w:ascii="Courier" w:hAnsi="Courier" w:cs="Courier"/>
          <w:color w:val="000000"/>
          <w:sz w:val="18"/>
          <w:szCs w:val="18"/>
        </w:rPr>
        <w:t>e1</w:t>
      </w:r>
      <w:r w:rsidRPr="00B071F7">
        <w:rPr>
          <w:rFonts w:ascii="Courier" w:hAnsi="Courier" w:cs="Courier"/>
          <w:color w:val="060087"/>
          <w:sz w:val="18"/>
          <w:szCs w:val="18"/>
        </w:rPr>
        <w:t>/abs(</w:t>
      </w:r>
      <w:r w:rsidRPr="00B071F7">
        <w:rPr>
          <w:rFonts w:ascii="Courier" w:hAnsi="Courier" w:cs="Courier"/>
          <w:color w:val="000000"/>
          <w:sz w:val="18"/>
          <w:szCs w:val="18"/>
        </w:rPr>
        <w:t>e2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41C647FF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>}</w:t>
      </w:r>
    </w:p>
    <w:p w14:paraId="6EC4D5DB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00000"/>
          <w:sz w:val="18"/>
          <w:szCs w:val="18"/>
        </w:rPr>
        <w:t xml:space="preserve">XX 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&lt;- </w:t>
      </w:r>
      <w:r w:rsidRPr="00B071F7">
        <w:rPr>
          <w:rFonts w:ascii="Courier" w:hAnsi="Courier" w:cs="Courier"/>
          <w:color w:val="000000"/>
          <w:sz w:val="18"/>
          <w:szCs w:val="18"/>
        </w:rPr>
        <w:t>X</w:t>
      </w:r>
      <w:r w:rsidRPr="00B071F7">
        <w:rPr>
          <w:rFonts w:ascii="Courier" w:hAnsi="Courier" w:cs="Courier"/>
          <w:color w:val="060087"/>
          <w:sz w:val="18"/>
          <w:szCs w:val="18"/>
        </w:rPr>
        <w:t>[abs(</w:t>
      </w:r>
      <w:r w:rsidRPr="00B071F7">
        <w:rPr>
          <w:rFonts w:ascii="Courier" w:hAnsi="Courier" w:cs="Courier"/>
          <w:color w:val="000000"/>
          <w:sz w:val="18"/>
          <w:szCs w:val="18"/>
        </w:rPr>
        <w:t>X</w:t>
      </w:r>
      <w:r w:rsidRPr="00B071F7">
        <w:rPr>
          <w:rFonts w:ascii="Courier" w:hAnsi="Courier" w:cs="Courier"/>
          <w:color w:val="060087"/>
          <w:sz w:val="18"/>
          <w:szCs w:val="18"/>
        </w:rPr>
        <w:t>[,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]) &lt; </w:t>
      </w:r>
      <w:r w:rsidRPr="00B071F7">
        <w:rPr>
          <w:rFonts w:ascii="Courier" w:hAnsi="Courier" w:cs="Courier"/>
          <w:color w:val="0B4213"/>
          <w:sz w:val="18"/>
          <w:szCs w:val="18"/>
        </w:rPr>
        <w:t xml:space="preserve">10 </w:t>
      </w:r>
      <w:r w:rsidRPr="00B071F7">
        <w:rPr>
          <w:rFonts w:ascii="Courier" w:hAnsi="Courier" w:cs="Courier"/>
          <w:color w:val="060087"/>
          <w:sz w:val="18"/>
          <w:szCs w:val="18"/>
        </w:rPr>
        <w:t>&amp; abs(</w:t>
      </w:r>
      <w:r w:rsidRPr="00B071F7">
        <w:rPr>
          <w:rFonts w:ascii="Courier" w:hAnsi="Courier" w:cs="Courier"/>
          <w:color w:val="000000"/>
          <w:sz w:val="18"/>
          <w:szCs w:val="18"/>
        </w:rPr>
        <w:t>X</w:t>
      </w:r>
      <w:r w:rsidRPr="00B071F7">
        <w:rPr>
          <w:rFonts w:ascii="Courier" w:hAnsi="Courier" w:cs="Courier"/>
          <w:color w:val="060087"/>
          <w:sz w:val="18"/>
          <w:szCs w:val="18"/>
        </w:rPr>
        <w:t>[,</w:t>
      </w:r>
      <w:r w:rsidRPr="00B071F7">
        <w:rPr>
          <w:rFonts w:ascii="Courier" w:hAnsi="Courier" w:cs="Courier"/>
          <w:color w:val="0B4213"/>
          <w:sz w:val="18"/>
          <w:szCs w:val="18"/>
        </w:rPr>
        <w:t>2</w:t>
      </w:r>
      <w:r w:rsidRPr="00B071F7">
        <w:rPr>
          <w:rFonts w:ascii="Courier" w:hAnsi="Courier" w:cs="Courier"/>
          <w:color w:val="060087"/>
          <w:sz w:val="18"/>
          <w:szCs w:val="18"/>
        </w:rPr>
        <w:t xml:space="preserve">]) &lt; </w:t>
      </w:r>
      <w:r w:rsidRPr="00B071F7">
        <w:rPr>
          <w:rFonts w:ascii="Courier" w:hAnsi="Courier" w:cs="Courier"/>
          <w:color w:val="0B4213"/>
          <w:sz w:val="18"/>
          <w:szCs w:val="18"/>
        </w:rPr>
        <w:t>10</w:t>
      </w:r>
      <w:r w:rsidRPr="00B071F7">
        <w:rPr>
          <w:rFonts w:ascii="Courier" w:hAnsi="Courier" w:cs="Courier"/>
          <w:color w:val="060087"/>
          <w:sz w:val="18"/>
          <w:szCs w:val="18"/>
        </w:rPr>
        <w:t>,]</w:t>
      </w:r>
    </w:p>
    <w:p w14:paraId="104D12B2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</w:p>
    <w:p w14:paraId="77D2EBEF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>par(</w:t>
      </w:r>
      <w:r w:rsidRPr="00B071F7">
        <w:rPr>
          <w:rFonts w:ascii="Courier" w:hAnsi="Courier" w:cs="Courier"/>
          <w:color w:val="000000"/>
          <w:sz w:val="18"/>
          <w:szCs w:val="18"/>
        </w:rPr>
        <w:t>mfrow</w:t>
      </w:r>
      <w:r w:rsidRPr="00B071F7">
        <w:rPr>
          <w:rFonts w:ascii="Courier" w:hAnsi="Courier" w:cs="Courier"/>
          <w:color w:val="060087"/>
          <w:sz w:val="18"/>
          <w:szCs w:val="18"/>
        </w:rPr>
        <w:t>=c(</w:t>
      </w:r>
      <w:r w:rsidRPr="00B071F7">
        <w:rPr>
          <w:rFonts w:ascii="Courier" w:hAnsi="Courier" w:cs="Courier"/>
          <w:color w:val="0B4213"/>
          <w:sz w:val="18"/>
          <w:szCs w:val="18"/>
        </w:rPr>
        <w:t>2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))</w:t>
      </w:r>
    </w:p>
    <w:p w14:paraId="71B235A5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>hist(</w:t>
      </w:r>
      <w:r w:rsidRPr="00B071F7">
        <w:rPr>
          <w:rFonts w:ascii="Courier" w:hAnsi="Courier" w:cs="Courier"/>
          <w:color w:val="000000"/>
          <w:sz w:val="18"/>
          <w:szCs w:val="18"/>
        </w:rPr>
        <w:t>XX</w:t>
      </w:r>
      <w:r w:rsidRPr="00B071F7">
        <w:rPr>
          <w:rFonts w:ascii="Courier" w:hAnsi="Courier" w:cs="Courier"/>
          <w:color w:val="060087"/>
          <w:sz w:val="18"/>
          <w:szCs w:val="18"/>
        </w:rPr>
        <w:t>[,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],</w:t>
      </w:r>
      <w:r w:rsidRPr="00B071F7">
        <w:rPr>
          <w:rFonts w:ascii="Courier" w:hAnsi="Courier" w:cs="Courier"/>
          <w:color w:val="0B4213"/>
          <w:sz w:val="18"/>
          <w:szCs w:val="18"/>
        </w:rPr>
        <w:t>1</w:t>
      </w:r>
      <w:r w:rsidRPr="00B071F7">
        <w:rPr>
          <w:rFonts w:ascii="Courier" w:hAnsi="Courier" w:cs="Courier"/>
          <w:color w:val="060087"/>
          <w:sz w:val="18"/>
          <w:szCs w:val="18"/>
        </w:rPr>
        <w:t>,</w:t>
      </w:r>
      <w:r w:rsidRPr="00B071F7">
        <w:rPr>
          <w:rFonts w:ascii="Courier" w:hAnsi="Courier" w:cs="Courier"/>
          <w:color w:val="000000"/>
          <w:sz w:val="18"/>
          <w:szCs w:val="18"/>
        </w:rPr>
        <w:t>breaks</w:t>
      </w:r>
      <w:r w:rsidRPr="00B071F7">
        <w:rPr>
          <w:rFonts w:ascii="Courier" w:hAnsi="Courier" w:cs="Courier"/>
          <w:color w:val="060087"/>
          <w:sz w:val="18"/>
          <w:szCs w:val="18"/>
        </w:rPr>
        <w:t>=</w:t>
      </w:r>
      <w:r w:rsidRPr="00B071F7">
        <w:rPr>
          <w:rFonts w:ascii="Courier" w:hAnsi="Courier" w:cs="Courier"/>
          <w:color w:val="0B4213"/>
          <w:sz w:val="18"/>
          <w:szCs w:val="18"/>
        </w:rPr>
        <w:t>20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5CC0E4AA" w14:textId="77777777" w:rsidR="00B071F7" w:rsidRP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lastRenderedPageBreak/>
        <w:t>plot(</w:t>
      </w:r>
      <w:r w:rsidRPr="00B071F7">
        <w:rPr>
          <w:rFonts w:ascii="Courier" w:hAnsi="Courier" w:cs="Courier"/>
          <w:color w:val="000000"/>
          <w:sz w:val="18"/>
          <w:szCs w:val="18"/>
        </w:rPr>
        <w:t>XX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6F1132FC" w14:textId="320834A8" w:rsidR="00B071F7" w:rsidRDefault="00B071F7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8"/>
          <w:szCs w:val="18"/>
        </w:rPr>
      </w:pPr>
      <w:r w:rsidRPr="00B071F7">
        <w:rPr>
          <w:rFonts w:ascii="Courier" w:hAnsi="Courier" w:cs="Courier"/>
          <w:color w:val="060087"/>
          <w:sz w:val="18"/>
          <w:szCs w:val="18"/>
        </w:rPr>
        <w:t>cor(</w:t>
      </w:r>
      <w:r w:rsidRPr="00B071F7">
        <w:rPr>
          <w:rFonts w:ascii="Courier" w:hAnsi="Courier" w:cs="Courier"/>
          <w:color w:val="000000"/>
          <w:sz w:val="18"/>
          <w:szCs w:val="18"/>
        </w:rPr>
        <w:t>XX</w:t>
      </w:r>
      <w:r w:rsidRPr="00B071F7">
        <w:rPr>
          <w:rFonts w:ascii="Courier" w:hAnsi="Courier" w:cs="Courier"/>
          <w:color w:val="060087"/>
          <w:sz w:val="18"/>
          <w:szCs w:val="18"/>
        </w:rPr>
        <w:t>)</w:t>
      </w:r>
    </w:p>
    <w:p w14:paraId="7FD8E9E5" w14:textId="5A593875" w:rsidR="001E114A" w:rsidRPr="001E114A" w:rsidRDefault="001E114A" w:rsidP="00B071F7">
      <w:pPr>
        <w:tabs>
          <w:tab w:val="left" w:pos="624"/>
          <w:tab w:val="left" w:pos="1248"/>
          <w:tab w:val="left" w:pos="1872"/>
          <w:tab w:val="left" w:pos="2496"/>
          <w:tab w:val="left" w:pos="3120"/>
          <w:tab w:val="left" w:pos="3744"/>
          <w:tab w:val="left" w:pos="4368"/>
          <w:tab w:val="left" w:pos="4992"/>
          <w:tab w:val="left" w:pos="5616"/>
          <w:tab w:val="left" w:pos="6241"/>
          <w:tab w:val="left" w:pos="6865"/>
          <w:tab w:val="left" w:pos="7489"/>
          <w:tab w:val="left" w:pos="8113"/>
          <w:tab w:val="left" w:pos="8737"/>
          <w:tab w:val="left" w:pos="9361"/>
          <w:tab w:val="left" w:pos="9985"/>
          <w:tab w:val="left" w:pos="10609"/>
          <w:tab w:val="left" w:pos="11233"/>
          <w:tab w:val="left" w:pos="11857"/>
          <w:tab w:val="left" w:pos="12482"/>
          <w:tab w:val="left" w:pos="13106"/>
          <w:tab w:val="left" w:pos="13730"/>
          <w:tab w:val="left" w:pos="14354"/>
          <w:tab w:val="left" w:pos="14978"/>
          <w:tab w:val="left" w:pos="15602"/>
          <w:tab w:val="left" w:pos="16226"/>
          <w:tab w:val="left" w:pos="16850"/>
          <w:tab w:val="left" w:pos="17474"/>
          <w:tab w:val="left" w:pos="18098"/>
          <w:tab w:val="left" w:pos="18723"/>
          <w:tab w:val="left" w:pos="19347"/>
          <w:tab w:val="left" w:pos="19971"/>
          <w:tab w:val="left" w:pos="20595"/>
          <w:tab w:val="left" w:pos="21219"/>
          <w:tab w:val="left" w:pos="21843"/>
          <w:tab w:val="left" w:pos="22467"/>
          <w:tab w:val="left" w:pos="23091"/>
          <w:tab w:val="left" w:pos="23715"/>
          <w:tab w:val="left" w:pos="24339"/>
          <w:tab w:val="left" w:pos="24964"/>
          <w:tab w:val="left" w:pos="25588"/>
          <w:tab w:val="left" w:pos="26212"/>
          <w:tab w:val="left" w:pos="26836"/>
          <w:tab w:val="left" w:pos="27460"/>
          <w:tab w:val="left" w:pos="28084"/>
          <w:tab w:val="left" w:pos="28708"/>
          <w:tab w:val="left" w:pos="29332"/>
          <w:tab w:val="left" w:pos="29956"/>
          <w:tab w:val="left" w:pos="30580"/>
          <w:tab w:val="left" w:pos="31205"/>
        </w:tabs>
        <w:autoSpaceDE w:val="0"/>
        <w:autoSpaceDN w:val="0"/>
        <w:adjustRightInd w:val="0"/>
        <w:ind w:left="80" w:hanging="80"/>
        <w:rPr>
          <w:rFonts w:ascii="Courier" w:hAnsi="Courier" w:cs="Courier"/>
          <w:color w:val="060087"/>
          <w:sz w:val="10"/>
          <w:szCs w:val="10"/>
        </w:rPr>
      </w:pPr>
      <w:r w:rsidRPr="001E114A">
        <w:rPr>
          <w:rFonts w:ascii="Courier" w:hAnsi="Courier" w:cs="Courier"/>
          <w:color w:val="060087"/>
          <w:sz w:val="18"/>
          <w:szCs w:val="18"/>
        </w:rPr>
        <w:t>cov(</w:t>
      </w:r>
      <w:r w:rsidRPr="001E114A">
        <w:rPr>
          <w:rFonts w:ascii="Courier" w:hAnsi="Courier" w:cs="Courier"/>
          <w:color w:val="000000"/>
          <w:sz w:val="18"/>
          <w:szCs w:val="18"/>
        </w:rPr>
        <w:t>XX</w:t>
      </w:r>
      <w:r w:rsidRPr="001E114A">
        <w:rPr>
          <w:rFonts w:ascii="Courier" w:hAnsi="Courier" w:cs="Courier"/>
          <w:color w:val="060087"/>
          <w:sz w:val="18"/>
          <w:szCs w:val="18"/>
        </w:rPr>
        <w:t>)</w:t>
      </w:r>
    </w:p>
    <w:p w14:paraId="63BFBC27" w14:textId="4DFD9F42" w:rsidR="00223B41" w:rsidRDefault="00223B41" w:rsidP="00223B41"/>
    <w:p w14:paraId="15D39307" w14:textId="7D9C9520" w:rsidR="004D775B" w:rsidRPr="004D775B" w:rsidRDefault="004D775B" w:rsidP="004D775B">
      <w:pPr>
        <w:rPr>
          <w:u w:val="single"/>
        </w:rPr>
      </w:pPr>
      <w:commentRangeStart w:id="5"/>
      <w:r w:rsidRPr="004D775B">
        <w:rPr>
          <w:u w:val="single"/>
        </w:rPr>
        <w:t>Provisional list of experiments</w:t>
      </w:r>
      <w:commentRangeEnd w:id="5"/>
      <w:r w:rsidR="00E93944">
        <w:rPr>
          <w:rStyle w:val="CommentReference"/>
        </w:rPr>
        <w:commentReference w:id="5"/>
      </w:r>
      <w:r w:rsidRPr="004D775B">
        <w:rPr>
          <w:u w:val="single"/>
        </w:rPr>
        <w:t>; these really are provisional, since you know more about the simulations.</w:t>
      </w:r>
    </w:p>
    <w:p w14:paraId="7B11DA2B" w14:textId="77777777" w:rsidR="004D775B" w:rsidRDefault="004D775B" w:rsidP="00223B41"/>
    <w:p w14:paraId="25A3CC76" w14:textId="541AEF73" w:rsidR="00633F60" w:rsidRPr="004D7F26" w:rsidRDefault="00620925">
      <w:r w:rsidRPr="004D7F26">
        <w:rPr>
          <w:b/>
          <w:bCs/>
        </w:rPr>
        <w:t>Sim1</w:t>
      </w:r>
      <w:r w:rsidR="00422687" w:rsidRPr="004D7F26">
        <w:rPr>
          <w:b/>
          <w:bCs/>
        </w:rPr>
        <w:t>a</w:t>
      </w:r>
      <w:ins w:id="6" w:author="CLAY MORROW" w:date="2021-08-09T16:56:00Z">
        <w:r w:rsidR="004D7F26">
          <w:rPr>
            <w:b/>
            <w:bCs/>
          </w:rPr>
          <w:t>:</w:t>
        </w:r>
      </w:ins>
      <w:ins w:id="7" w:author="CLAY MORROW" w:date="2021-08-09T16:58:00Z">
        <w:r w:rsidR="004D7F26">
          <w:t xml:space="preserve"> Test the impact of map size on PARTs ability to </w:t>
        </w:r>
      </w:ins>
      <w:ins w:id="8" w:author="CLAY MORROW" w:date="2021-08-09T17:05:00Z">
        <w:r w:rsidR="00B0333F">
          <w:t>estim</w:t>
        </w:r>
      </w:ins>
      <w:ins w:id="9" w:author="CLAY MORROW" w:date="2021-08-09T17:06:00Z">
        <w:r w:rsidR="00B0333F">
          <w:t xml:space="preserve">ate only spatial effects. </w:t>
        </w:r>
      </w:ins>
    </w:p>
    <w:p w14:paraId="219FD888" w14:textId="29A62417" w:rsidR="0040383B" w:rsidRDefault="0040383B">
      <w:pPr>
        <w:rPr>
          <w:ins w:id="10" w:author="CLAY MORROW" w:date="2021-08-09T21:27:00Z"/>
        </w:rPr>
      </w:pPr>
      <w:r>
        <w:t xml:space="preserve">a. Map widths of </w:t>
      </w:r>
      <w:commentRangeStart w:id="11"/>
      <w:r w:rsidRPr="0040383B">
        <w:t>104, 144, 200, and 280 pixels</w:t>
      </w:r>
      <w:commentRangeEnd w:id="11"/>
      <w:r w:rsidR="00A43A25">
        <w:rPr>
          <w:rStyle w:val="CommentReference"/>
        </w:rPr>
        <w:commentReference w:id="11"/>
      </w:r>
    </w:p>
    <w:p w14:paraId="65C35840" w14:textId="00CFEBDB" w:rsidR="001B398A" w:rsidRDefault="001B398A">
      <w:ins w:id="12" w:author="CLAY MORROW" w:date="2021-08-09T21:35:00Z">
        <w:r>
          <w:t>b</w:t>
        </w:r>
      </w:ins>
      <w:ins w:id="13" w:author="CLAY MORROW" w:date="2021-08-09T21:27:00Z">
        <w:r>
          <w:t xml:space="preserve">. </w:t>
        </w:r>
      </w:ins>
      <w:ins w:id="14" w:author="CLAY MORROW" w:date="2021-08-09T21:28:00Z">
        <w:r>
          <w:t>Beta0 = beta1 = gamma = 0</w:t>
        </w:r>
      </w:ins>
    </w:p>
    <w:p w14:paraId="21BEFE71" w14:textId="2E79FED5" w:rsidR="00422687" w:rsidRDefault="001B398A">
      <w:r>
        <w:t>c</w:t>
      </w:r>
      <w:r w:rsidR="00422687">
        <w:t xml:space="preserve">. Random term </w:t>
      </w:r>
      <w:r w:rsidR="00422687">
        <w:rPr>
          <w:rFonts w:ascii="Symbol" w:hAnsi="Symbol"/>
        </w:rPr>
        <w:t>d</w:t>
      </w:r>
      <w:r w:rsidR="00422687">
        <w:t>2 ~ Normal</w:t>
      </w:r>
    </w:p>
    <w:p w14:paraId="68496E21" w14:textId="1931EE4C" w:rsidR="0040383B" w:rsidRPr="0040383B" w:rsidRDefault="001B398A">
      <w:pPr>
        <w:rPr>
          <w:rFonts w:ascii="Symbol" w:hAnsi="Symbol"/>
        </w:rPr>
      </w:pPr>
      <w:r>
        <w:t>d</w:t>
      </w:r>
      <w:r w:rsidR="0040383B">
        <w:t xml:space="preserve">. Set </w:t>
      </w:r>
      <w:r w:rsidR="0040383B">
        <w:rPr>
          <w:rFonts w:ascii="Symbol" w:hAnsi="Symbol"/>
        </w:rPr>
        <w:t>g</w:t>
      </w:r>
      <w:r w:rsidR="0040383B">
        <w:t xml:space="preserve"> = </w:t>
      </w:r>
      <w:r w:rsidR="0040383B">
        <w:rPr>
          <w:rFonts w:ascii="Symbol" w:hAnsi="Symbol"/>
        </w:rPr>
        <w:t>h</w:t>
      </w:r>
      <w:r w:rsidR="0040383B">
        <w:t xml:space="preserve"> = </w:t>
      </w:r>
      <w:r w:rsidR="0040383B">
        <w:rPr>
          <w:rFonts w:ascii="Symbol" w:hAnsi="Symbol"/>
        </w:rPr>
        <w:t xml:space="preserve">f = </w:t>
      </w:r>
      <w:r w:rsidR="0040383B">
        <w:t>0. I'm not sure the base values for the other parameters, but use the ones you have been using if they give reasonable simulations</w:t>
      </w:r>
      <w:r w:rsidR="009F4BAA">
        <w:t xml:space="preserve">. Well, maybe increase </w:t>
      </w:r>
      <w:r w:rsidR="005C765A">
        <w:rPr>
          <w:rFonts w:ascii="Symbol" w:hAnsi="Symbol"/>
        </w:rPr>
        <w:t>q</w:t>
      </w:r>
      <w:r w:rsidR="005C765A">
        <w:t xml:space="preserve"> </w:t>
      </w:r>
      <w:r w:rsidR="009F4BAA">
        <w:t xml:space="preserve">to 0.1 </w:t>
      </w:r>
      <w:r w:rsidR="00336EB5">
        <w:t>to give more</w:t>
      </w:r>
      <w:r w:rsidR="009F4BAA">
        <w:t xml:space="preserve"> spatial </w:t>
      </w:r>
      <w:r w:rsidR="00016BB5">
        <w:t>autocorrelation</w:t>
      </w:r>
      <w:r w:rsidR="009F4BAA">
        <w:t>.</w:t>
      </w:r>
    </w:p>
    <w:p w14:paraId="1D8BC35A" w14:textId="2B8FA6F0" w:rsidR="0040383B" w:rsidRDefault="001B398A">
      <w:r>
        <w:t>e</w:t>
      </w:r>
      <w:r w:rsidR="0040383B">
        <w:t xml:space="preserve">. Set </w:t>
      </w:r>
      <w:r w:rsidR="0040383B" w:rsidRPr="0040383B">
        <w:rPr>
          <w:rFonts w:ascii="Symbol" w:hAnsi="Symbol"/>
        </w:rPr>
        <w:t>l</w:t>
      </w:r>
      <w:r w:rsidR="0040383B">
        <w:t xml:space="preserve">1 = 0 and </w:t>
      </w:r>
      <w:r w:rsidR="0040383B" w:rsidRPr="0040383B">
        <w:rPr>
          <w:rFonts w:ascii="Symbol" w:hAnsi="Symbol"/>
        </w:rPr>
        <w:t>l</w:t>
      </w:r>
      <w:r w:rsidR="0040383B">
        <w:rPr>
          <w:rFonts w:ascii="Symbol" w:hAnsi="Symbol"/>
        </w:rPr>
        <w:t>1</w:t>
      </w:r>
      <w:r w:rsidR="0040383B">
        <w:t xml:space="preserve"> &gt; 0 in two sets of simulations; for the </w:t>
      </w:r>
      <w:r w:rsidR="0040383B" w:rsidRPr="0040383B">
        <w:rPr>
          <w:rFonts w:ascii="Symbol" w:hAnsi="Symbol"/>
        </w:rPr>
        <w:t>l</w:t>
      </w:r>
      <w:r w:rsidR="0040383B">
        <w:rPr>
          <w:rFonts w:ascii="Symbol" w:hAnsi="Symbol"/>
        </w:rPr>
        <w:t>1</w:t>
      </w:r>
      <w:r w:rsidR="0040383B">
        <w:t xml:space="preserve"> &gt; 0, </w:t>
      </w:r>
      <w:commentRangeStart w:id="15"/>
      <w:r w:rsidR="0040383B">
        <w:t xml:space="preserve">it would be nice to pick </w:t>
      </w:r>
      <w:r w:rsidR="0040383B" w:rsidRPr="0040383B">
        <w:rPr>
          <w:rFonts w:ascii="Symbol" w:hAnsi="Symbol"/>
        </w:rPr>
        <w:t>l</w:t>
      </w:r>
      <w:r w:rsidR="0040383B">
        <w:rPr>
          <w:rFonts w:ascii="Symbol" w:hAnsi="Symbol"/>
        </w:rPr>
        <w:t>1</w:t>
      </w:r>
      <w:r w:rsidR="0040383B">
        <w:t xml:space="preserve"> so that the rejection rate for a significance level of 0.05 was about 30% </w:t>
      </w:r>
      <w:commentRangeEnd w:id="15"/>
      <w:r w:rsidR="00A43A25">
        <w:rPr>
          <w:rStyle w:val="CommentReference"/>
        </w:rPr>
        <w:commentReference w:id="15"/>
      </w:r>
      <w:r w:rsidR="0040383B">
        <w:t>for the smallest maps, so this simulation would show the effect of map size on power.</w:t>
      </w:r>
    </w:p>
    <w:p w14:paraId="4FA2E772" w14:textId="41040A0C" w:rsidR="0040383B" w:rsidRDefault="001B398A">
      <w:r>
        <w:t>f</w:t>
      </w:r>
      <w:r w:rsidR="0040383B">
        <w:t xml:space="preserve">. Plot simulation example of </w:t>
      </w:r>
      <w:commentRangeStart w:id="16"/>
      <w:r w:rsidR="0040383B">
        <w:t>U</w:t>
      </w:r>
      <w:commentRangeEnd w:id="16"/>
      <w:r w:rsidR="00B0333F">
        <w:rPr>
          <w:rStyle w:val="CommentReference"/>
        </w:rPr>
        <w:commentReference w:id="16"/>
      </w:r>
    </w:p>
    <w:p w14:paraId="148C6289" w14:textId="5302456D" w:rsidR="0040383B" w:rsidRDefault="001B398A">
      <w:r>
        <w:t>g</w:t>
      </w:r>
      <w:r w:rsidR="0040383B">
        <w:t>. Plot est</w:t>
      </w:r>
      <w:r w:rsidR="0040383B" w:rsidRPr="0040383B">
        <w:rPr>
          <w:rFonts w:ascii="Symbol" w:hAnsi="Symbol"/>
        </w:rPr>
        <w:t xml:space="preserve"> l</w:t>
      </w:r>
      <w:r w:rsidR="0040383B">
        <w:t xml:space="preserve">1 - sim </w:t>
      </w:r>
      <w:r w:rsidR="0040383B" w:rsidRPr="0040383B">
        <w:rPr>
          <w:rFonts w:ascii="Symbol" w:hAnsi="Symbol"/>
        </w:rPr>
        <w:t>l</w:t>
      </w:r>
      <w:r w:rsidR="0040383B">
        <w:t>1 and rejection rates</w:t>
      </w:r>
      <w:r w:rsidR="00D00C7A">
        <w:t xml:space="preserve"> if you can do </w:t>
      </w:r>
      <w:commentRangeStart w:id="17"/>
      <w:r w:rsidR="00D00C7A">
        <w:t>500 simulations</w:t>
      </w:r>
      <w:commentRangeEnd w:id="17"/>
      <w:r w:rsidR="00B0333F">
        <w:rPr>
          <w:rStyle w:val="CommentReference"/>
        </w:rPr>
        <w:commentReference w:id="17"/>
      </w:r>
      <w:r w:rsidR="00D00C7A">
        <w:t>)</w:t>
      </w:r>
    </w:p>
    <w:p w14:paraId="517F28EE" w14:textId="77777777" w:rsidR="0040383B" w:rsidRPr="0040383B" w:rsidRDefault="0040383B">
      <w:pPr>
        <w:rPr>
          <w:rFonts w:ascii="Symbol" w:hAnsi="Symbol"/>
        </w:rPr>
      </w:pPr>
    </w:p>
    <w:p w14:paraId="7F9906BD" w14:textId="08FE6C60" w:rsidR="00422687" w:rsidRDefault="00422687" w:rsidP="00422687">
      <w:r>
        <w:t>Sim1b</w:t>
      </w:r>
      <w:ins w:id="18" w:author="CLAY MORROW" w:date="2021-08-09T17:17:00Z">
        <w:r w:rsidR="00A80F77">
          <w:t xml:space="preserve">: Test the impact of </w:t>
        </w:r>
      </w:ins>
      <w:ins w:id="19" w:author="CLAY MORROW" w:date="2021-08-09T17:18:00Z">
        <w:r w:rsidR="00A80F77">
          <w:t>non-gaussian errors</w:t>
        </w:r>
      </w:ins>
      <w:ins w:id="20" w:author="CLAY MORROW" w:date="2021-08-09T17:33:00Z">
        <w:r w:rsidR="00C9038B">
          <w:t xml:space="preserve"> on estimating only spatial effects</w:t>
        </w:r>
      </w:ins>
      <w:ins w:id="21" w:author="CLAY MORROW" w:date="2021-08-09T17:18:00Z">
        <w:r w:rsidR="00A80F77">
          <w:t>.</w:t>
        </w:r>
      </w:ins>
    </w:p>
    <w:p w14:paraId="1292A441" w14:textId="29770395" w:rsidR="00422687" w:rsidRPr="00A80F77" w:rsidRDefault="00AD2E69" w:rsidP="00422687">
      <w:pPr>
        <w:rPr>
          <w:vertAlign w:val="subscript"/>
        </w:rPr>
      </w:pPr>
      <w:r>
        <w:t xml:space="preserve">a. </w:t>
      </w:r>
      <w:r w:rsidR="00422687">
        <w:t xml:space="preserve">Do a study like sim1a with 104 pixel maps, but with random term </w:t>
      </w:r>
      <w:r w:rsidR="00422687">
        <w:rPr>
          <w:rFonts w:ascii="Symbol" w:hAnsi="Symbol"/>
        </w:rPr>
        <w:t>d</w:t>
      </w:r>
      <w:r w:rsidR="00422687">
        <w:t xml:space="preserve">2 ~ </w:t>
      </w:r>
      <w:del w:id="22" w:author="CLAY MORROW" w:date="2021-08-09T17:18:00Z">
        <w:r w:rsidR="00422687" w:rsidDel="00A80F77">
          <w:delText>Cauchy</w:delText>
        </w:r>
      </w:del>
      <w:commentRangeStart w:id="23"/>
      <w:ins w:id="24" w:author="CLAY MORROW" w:date="2021-08-09T17:18:00Z">
        <w:r w:rsidR="00A80F77">
          <w:t>T</w:t>
        </w:r>
        <w:r w:rsidR="00A80F77">
          <w:rPr>
            <w:vertAlign w:val="subscript"/>
          </w:rPr>
          <w:t>3</w:t>
        </w:r>
        <w:commentRangeEnd w:id="23"/>
        <w:r w:rsidR="00A80F77">
          <w:rPr>
            <w:rStyle w:val="CommentReference"/>
          </w:rPr>
          <w:commentReference w:id="23"/>
        </w:r>
      </w:ins>
    </w:p>
    <w:p w14:paraId="22463C0A" w14:textId="10B60990" w:rsidR="00AD2E69" w:rsidRDefault="00AD2E69" w:rsidP="00AD2E69">
      <w:pPr>
        <w:rPr>
          <w:ins w:id="25" w:author="CLAY MORROW" w:date="2021-08-09T17:28:00Z"/>
        </w:rPr>
      </w:pPr>
      <w:r>
        <w:t>b. Plot est</w:t>
      </w:r>
      <w:r w:rsidRPr="0040383B">
        <w:rPr>
          <w:rFonts w:ascii="Symbol" w:hAnsi="Symbol"/>
        </w:rPr>
        <w:t xml:space="preserve"> l</w:t>
      </w:r>
      <w:r>
        <w:t xml:space="preserve">1 - sim </w:t>
      </w:r>
      <w:r w:rsidRPr="0040383B">
        <w:rPr>
          <w:rFonts w:ascii="Symbol" w:hAnsi="Symbol"/>
        </w:rPr>
        <w:t>l</w:t>
      </w:r>
      <w:r>
        <w:t>1</w:t>
      </w:r>
      <w:r w:rsidR="00D00C7A">
        <w:t>; only do r</w:t>
      </w:r>
      <w:r>
        <w:t>ejection rates</w:t>
      </w:r>
      <w:r w:rsidR="00D00C7A">
        <w:t xml:space="preserve"> </w:t>
      </w:r>
      <w:commentRangeStart w:id="26"/>
      <w:r w:rsidR="00D00C7A">
        <w:t xml:space="preserve">if you can do 500 simulations </w:t>
      </w:r>
      <w:commentRangeEnd w:id="26"/>
      <w:r w:rsidR="00C9038B">
        <w:rPr>
          <w:rStyle w:val="CommentReference"/>
        </w:rPr>
        <w:commentReference w:id="26"/>
      </w:r>
      <w:r w:rsidR="00D00C7A">
        <w:t>(i.e., these aren't as important)</w:t>
      </w:r>
    </w:p>
    <w:p w14:paraId="3299A238" w14:textId="6E2CBA85" w:rsidR="00C9038B" w:rsidRDefault="00C9038B" w:rsidP="00AD2E69">
      <w:ins w:id="27" w:author="CLAY MORROW" w:date="2021-08-09T17:28:00Z">
        <w:r>
          <w:t xml:space="preserve">c. plot comparison of </w:t>
        </w:r>
        <w:r w:rsidRPr="0040383B">
          <w:rPr>
            <w:rFonts w:ascii="Symbol" w:hAnsi="Symbol"/>
          </w:rPr>
          <w:t>l</w:t>
        </w:r>
        <w:r>
          <w:t>1</w:t>
        </w:r>
        <w:r>
          <w:t xml:space="preserve"> among sim 1a (104 px) and sim 1b</w:t>
        </w:r>
      </w:ins>
      <w:ins w:id="28" w:author="CLAY MORROW" w:date="2021-08-09T17:29:00Z">
        <w:r>
          <w:t xml:space="preserve"> (i.e., compare gaussian vs T)</w:t>
        </w:r>
      </w:ins>
    </w:p>
    <w:p w14:paraId="5A6A9934" w14:textId="46844006" w:rsidR="00422687" w:rsidRDefault="00422687" w:rsidP="00422687"/>
    <w:p w14:paraId="714981CD" w14:textId="092ED019" w:rsidR="00C9038B" w:rsidRDefault="00422687" w:rsidP="00422687">
      <w:pPr>
        <w:rPr>
          <w:ins w:id="29" w:author="CLAY MORROW" w:date="2021-08-09T17:32:00Z"/>
        </w:rPr>
      </w:pPr>
      <w:r>
        <w:t>Sim1c</w:t>
      </w:r>
      <w:ins w:id="30" w:author="CLAY MORROW" w:date="2021-08-09T17:33:00Z">
        <w:r w:rsidR="00C9038B">
          <w:t xml:space="preserve">: Test the impact of </w:t>
        </w:r>
        <w:r w:rsidR="000E4020">
          <w:t>i</w:t>
        </w:r>
      </w:ins>
      <w:ins w:id="31" w:author="CLAY MORROW" w:date="2021-08-09T17:34:00Z">
        <w:r w:rsidR="000E4020">
          <w:t xml:space="preserve">ntroducing random spatial variation to the spatial parameter. </w:t>
        </w:r>
      </w:ins>
      <w:del w:id="32" w:author="CLAY MORROW" w:date="2021-08-09T17:33:00Z">
        <w:r w:rsidR="00496024" w:rsidDel="00C9038B">
          <w:delText xml:space="preserve"> </w:delText>
        </w:r>
      </w:del>
    </w:p>
    <w:p w14:paraId="5A9901BE" w14:textId="6A831698" w:rsidR="00422687" w:rsidRDefault="00C9038B" w:rsidP="00422687">
      <w:ins w:id="33" w:author="CLAY MORROW" w:date="2021-08-09T17:32:00Z">
        <w:r>
          <w:t xml:space="preserve">* </w:t>
        </w:r>
      </w:ins>
      <w:r w:rsidR="00496024">
        <w:t>(this replaces old sim2 that looks a granularity, doing so without time</w:t>
      </w:r>
      <w:r w:rsidR="009F70A0">
        <w:t>; it is also similar to old sim 3 in looking at grain</w:t>
      </w:r>
      <w:r w:rsidR="00496024">
        <w:t>)</w:t>
      </w:r>
    </w:p>
    <w:p w14:paraId="07099E4C" w14:textId="000FBB6D" w:rsidR="00422687" w:rsidRDefault="00AD2E69" w:rsidP="00422687">
      <w:r>
        <w:t xml:space="preserve">a. </w:t>
      </w:r>
      <w:r w:rsidR="00422687">
        <w:t xml:space="preserve">Do a study like sim1a with 104 pixel maps, but </w:t>
      </w:r>
      <w:r w:rsidR="004E291C">
        <w:rPr>
          <w:rFonts w:ascii="Symbol" w:hAnsi="Symbol"/>
        </w:rPr>
        <w:t>f</w:t>
      </w:r>
      <w:r w:rsidR="004E291C">
        <w:t xml:space="preserve"> &gt; 0 (</w:t>
      </w:r>
      <w:r w:rsidR="00422687">
        <w:t>R included</w:t>
      </w:r>
      <w:r w:rsidR="004E291C">
        <w:t>)</w:t>
      </w:r>
      <w:r w:rsidR="00422687">
        <w:t xml:space="preserve">, with Tx = Ty picked to give </w:t>
      </w:r>
      <w:commentRangeStart w:id="34"/>
      <w:r w:rsidR="00422687">
        <w:t>1, 2</w:t>
      </w:r>
      <w:r w:rsidR="00422687">
        <w:rPr>
          <w:vertAlign w:val="superscript"/>
        </w:rPr>
        <w:t>2</w:t>
      </w:r>
      <w:r w:rsidR="00422687">
        <w:t>, 3</w:t>
      </w:r>
      <w:r w:rsidR="00422687">
        <w:rPr>
          <w:vertAlign w:val="superscript"/>
        </w:rPr>
        <w:t>2</w:t>
      </w:r>
      <w:r w:rsidR="00422687">
        <w:t>, ..., 8</w:t>
      </w:r>
      <w:r w:rsidR="00422687">
        <w:rPr>
          <w:vertAlign w:val="superscript"/>
        </w:rPr>
        <w:t xml:space="preserve">2 </w:t>
      </w:r>
      <w:commentRangeEnd w:id="34"/>
      <w:r w:rsidR="00AF3055">
        <w:rPr>
          <w:rStyle w:val="CommentReference"/>
        </w:rPr>
        <w:commentReference w:id="34"/>
      </w:r>
      <w:r w:rsidR="00422687">
        <w:t>peaks. At 8</w:t>
      </w:r>
      <w:r w:rsidR="00422687">
        <w:rPr>
          <w:vertAlign w:val="superscript"/>
        </w:rPr>
        <w:t>2</w:t>
      </w:r>
      <w:r w:rsidR="00422687">
        <w:t xml:space="preserve"> peaks, estimates of </w:t>
      </w:r>
      <w:r w:rsidR="00422687" w:rsidRPr="0040383B">
        <w:rPr>
          <w:rFonts w:ascii="Symbol" w:hAnsi="Symbol"/>
        </w:rPr>
        <w:t>l</w:t>
      </w:r>
      <w:r w:rsidR="00422687" w:rsidRPr="00422687">
        <w:t>1 should be bad</w:t>
      </w:r>
      <w:r w:rsidR="00422687">
        <w:t>, since this is the same scale as the granularity</w:t>
      </w:r>
      <w:r w:rsidR="00422687" w:rsidRPr="00422687">
        <w:t>.</w:t>
      </w:r>
    </w:p>
    <w:p w14:paraId="0B482334" w14:textId="742475F0" w:rsidR="000E4020" w:rsidRPr="005B7C6C" w:rsidRDefault="00AD2E69" w:rsidP="00AD2E69">
      <w:r>
        <w:t>b. Plot est</w:t>
      </w:r>
      <w:r w:rsidRPr="0040383B">
        <w:rPr>
          <w:rFonts w:ascii="Symbol" w:hAnsi="Symbol"/>
        </w:rPr>
        <w:t xml:space="preserve"> l</w:t>
      </w:r>
      <w:r>
        <w:t xml:space="preserve">1 - sim </w:t>
      </w:r>
      <w:r w:rsidRPr="0040383B">
        <w:rPr>
          <w:rFonts w:ascii="Symbol" w:hAnsi="Symbol"/>
        </w:rPr>
        <w:t>l</w:t>
      </w:r>
      <w:r>
        <w:t>1 and rejection rates</w:t>
      </w:r>
      <w:r w:rsidR="00D00C7A" w:rsidRPr="00D00C7A">
        <w:t xml:space="preserve"> </w:t>
      </w:r>
      <w:r w:rsidR="00D00C7A">
        <w:t xml:space="preserve">(only if you can do </w:t>
      </w:r>
      <w:commentRangeStart w:id="35"/>
      <w:r w:rsidR="00D00C7A">
        <w:t>500 simulations</w:t>
      </w:r>
      <w:commentRangeEnd w:id="35"/>
      <w:r w:rsidR="000E4020">
        <w:rPr>
          <w:rStyle w:val="CommentReference"/>
        </w:rPr>
        <w:commentReference w:id="35"/>
      </w:r>
      <w:r w:rsidR="00D00C7A">
        <w:t>)</w:t>
      </w:r>
      <w:ins w:id="36" w:author="CLAY MORROW" w:date="2021-08-09T17:42:00Z">
        <w:r w:rsidR="000E4020">
          <w:t xml:space="preserve">, including </w:t>
        </w:r>
      </w:ins>
      <w:ins w:id="37" w:author="CLAY MORROW" w:date="2021-08-09T17:41:00Z">
        <w:r w:rsidR="000E4020">
          <w:t xml:space="preserve">comparison </w:t>
        </w:r>
      </w:ins>
      <w:ins w:id="38" w:author="CLAY MORROW" w:date="2021-08-09T17:44:00Z">
        <w:r w:rsidR="006452BF">
          <w:t>from when</w:t>
        </w:r>
      </w:ins>
      <w:ins w:id="39" w:author="CLAY MORROW" w:date="2021-08-09T17:41:00Z">
        <w:r w:rsidR="000E4020">
          <w:t xml:space="preserve"> </w:t>
        </w:r>
      </w:ins>
      <w:ins w:id="40" w:author="CLAY MORROW" w:date="2021-08-09T17:42:00Z">
        <w:r w:rsidR="000E4020">
          <w:rPr>
            <w:rFonts w:ascii="Symbol" w:hAnsi="Symbol"/>
          </w:rPr>
          <w:t>f</w:t>
        </w:r>
        <w:r w:rsidR="000E4020">
          <w:t xml:space="preserve"> </w:t>
        </w:r>
        <w:r w:rsidR="000E4020">
          <w:t>=</w:t>
        </w:r>
        <w:r w:rsidR="000E4020">
          <w:t xml:space="preserve"> 0 </w:t>
        </w:r>
      </w:ins>
      <w:ins w:id="41" w:author="CLAY MORROW" w:date="2021-08-09T17:43:00Z">
        <w:r w:rsidR="000E4020">
          <w:t>from sim</w:t>
        </w:r>
      </w:ins>
      <w:ins w:id="42" w:author="CLAY MORROW" w:date="2021-08-09T17:44:00Z">
        <w:r w:rsidR="006452BF">
          <w:t xml:space="preserve"> 1a</w:t>
        </w:r>
      </w:ins>
    </w:p>
    <w:p w14:paraId="480C656C" w14:textId="1E9BCB76" w:rsidR="005C765A" w:rsidRDefault="005C765A" w:rsidP="00AD2E69"/>
    <w:p w14:paraId="59D91E92" w14:textId="328D85E9" w:rsidR="005C765A" w:rsidRPr="005C765A" w:rsidDel="000E4020" w:rsidRDefault="005C765A" w:rsidP="00AD2E69">
      <w:pPr>
        <w:rPr>
          <w:del w:id="43" w:author="CLAY MORROW" w:date="2021-08-09T17:39:00Z"/>
        </w:rPr>
      </w:pPr>
      <w:del w:id="44" w:author="CLAY MORROW" w:date="2021-08-09T17:39:00Z">
        <w:r w:rsidDel="000E4020">
          <w:delText xml:space="preserve">possible Sim1d: list sim1c, but rather than vary R, instead set </w:delText>
        </w:r>
        <w:r w:rsidDel="000E4020">
          <w:rPr>
            <w:rFonts w:ascii="Symbol" w:hAnsi="Symbol"/>
          </w:rPr>
          <w:delText>f</w:delText>
        </w:r>
        <w:r w:rsidDel="000E4020">
          <w:delText xml:space="preserve"> = 0 and vary </w:delText>
        </w:r>
        <w:r w:rsidDel="000E4020">
          <w:rPr>
            <w:rFonts w:ascii="Symbol" w:hAnsi="Symbol"/>
          </w:rPr>
          <w:delText>q</w:delText>
        </w:r>
        <w:r w:rsidDel="000E4020">
          <w:delText xml:space="preserve"> = 0, 0.03, and 0.1. On the other hand, I </w:delText>
        </w:r>
        <w:r w:rsidR="00016BB5" w:rsidDel="000E4020">
          <w:delText>don’t</w:delText>
        </w:r>
        <w:r w:rsidDel="000E4020">
          <w:delText xml:space="preserve"> think this is necessary given sim1c.</w:delText>
        </w:r>
      </w:del>
    </w:p>
    <w:p w14:paraId="10B39241" w14:textId="16DF9736" w:rsidR="00422687" w:rsidRDefault="00422687" w:rsidP="00422687"/>
    <w:p w14:paraId="7A4ACEEC" w14:textId="15B92335" w:rsidR="004D775B" w:rsidRDefault="004D775B" w:rsidP="004D775B">
      <w:r>
        <w:t>Sim2a</w:t>
      </w:r>
      <w:del w:id="45" w:author="CLAY MORROW" w:date="2021-08-09T21:39:00Z">
        <w:r w:rsidDel="00397781">
          <w:delText xml:space="preserve"> (similar to old sim 3)</w:delText>
        </w:r>
      </w:del>
      <w:ins w:id="46" w:author="CLAY MORROW" w:date="2021-08-09T17:44:00Z">
        <w:r w:rsidR="006452BF">
          <w:t xml:space="preserve">: </w:t>
        </w:r>
      </w:ins>
      <w:ins w:id="47" w:author="CLAY MORROW" w:date="2021-08-09T17:46:00Z">
        <w:r w:rsidR="006452BF">
          <w:t xml:space="preserve">Test the effect of </w:t>
        </w:r>
      </w:ins>
      <w:ins w:id="48" w:author="CLAY MORROW" w:date="2021-08-09T17:47:00Z">
        <w:r w:rsidR="006452BF">
          <w:t>temporal autocorrelation on estimates of</w:t>
        </w:r>
      </w:ins>
      <w:ins w:id="49" w:author="CLAY MORROW" w:date="2021-08-09T17:54:00Z">
        <w:r w:rsidR="00746CB2">
          <w:t xml:space="preserve"> </w:t>
        </w:r>
        <w:r w:rsidR="00746CB2" w:rsidRPr="00746CB2">
          <w:rPr>
            <w:b/>
            <w:bCs/>
          </w:rPr>
          <w:t>intercept</w:t>
        </w:r>
      </w:ins>
      <w:ins w:id="50" w:author="CLAY MORROW" w:date="2021-08-09T17:47:00Z">
        <w:r w:rsidR="006452BF">
          <w:t xml:space="preserve"> </w:t>
        </w:r>
      </w:ins>
      <w:ins w:id="51" w:author="CLAY MORROW" w:date="2021-08-09T17:48:00Z">
        <w:r w:rsidR="006452BF">
          <w:t>time trends</w:t>
        </w:r>
      </w:ins>
    </w:p>
    <w:p w14:paraId="22F1348A" w14:textId="77777777" w:rsidR="004D775B" w:rsidRDefault="004D775B" w:rsidP="004D775B">
      <w:r>
        <w:t>a. 30 time points</w:t>
      </w:r>
    </w:p>
    <w:p w14:paraId="1ECC95F7" w14:textId="42DEA4AF" w:rsidR="001B398A" w:rsidRDefault="004D775B" w:rsidP="004D775B">
      <w:pPr>
        <w:rPr>
          <w:ins w:id="52" w:author="CLAY MORROW" w:date="2021-08-09T21:36:00Z"/>
        </w:rPr>
      </w:pPr>
      <w:r>
        <w:t xml:space="preserve">b. </w:t>
      </w:r>
      <w:r>
        <w:rPr>
          <w:rFonts w:ascii="Symbol" w:hAnsi="Symbol"/>
        </w:rPr>
        <w:t xml:space="preserve">g </w:t>
      </w:r>
      <w:r>
        <w:t xml:space="preserve">= </w:t>
      </w:r>
      <w:r>
        <w:rPr>
          <w:rFonts w:ascii="Symbol" w:hAnsi="Symbol"/>
        </w:rPr>
        <w:t>h</w:t>
      </w:r>
      <w:r>
        <w:t xml:space="preserve"> = 0</w:t>
      </w:r>
    </w:p>
    <w:p w14:paraId="1A794EE7" w14:textId="12E61FBE" w:rsidR="004D775B" w:rsidRDefault="001B398A" w:rsidP="004D775B">
      <w:ins w:id="53" w:author="CLAY MORROW" w:date="2021-08-09T21:36:00Z">
        <w:r>
          <w:t xml:space="preserve">c. </w:t>
        </w:r>
      </w:ins>
      <w:ins w:id="54" w:author="CLAY MORROW" w:date="2021-08-09T21:32:00Z">
        <w:r>
          <w:t xml:space="preserve">lambda = </w:t>
        </w:r>
      </w:ins>
      <w:ins w:id="55" w:author="CLAY MORROW" w:date="2021-08-09T21:34:00Z">
        <w:r>
          <w:t xml:space="preserve">gamma = </w:t>
        </w:r>
        <w:commentRangeStart w:id="56"/>
        <w:r>
          <w:t>0</w:t>
        </w:r>
      </w:ins>
      <w:commentRangeEnd w:id="56"/>
      <w:ins w:id="57" w:author="CLAY MORROW" w:date="2021-08-09T21:36:00Z">
        <w:r>
          <w:rPr>
            <w:rStyle w:val="CommentReference"/>
          </w:rPr>
          <w:commentReference w:id="56"/>
        </w:r>
      </w:ins>
    </w:p>
    <w:p w14:paraId="3AD4B34F" w14:textId="37FC35EB" w:rsidR="004D775B" w:rsidRDefault="00397781" w:rsidP="004D775B">
      <w:r>
        <w:t>d</w:t>
      </w:r>
      <w:r w:rsidR="004D775B">
        <w:t xml:space="preserve">. </w:t>
      </w:r>
      <w:r w:rsidR="004D775B" w:rsidRPr="004C4699">
        <w:rPr>
          <w:rFonts w:ascii="Symbol" w:hAnsi="Symbol"/>
        </w:rPr>
        <w:t>b</w:t>
      </w:r>
      <w:r w:rsidR="004D775B">
        <w:t xml:space="preserve">0 = 0 and </w:t>
      </w:r>
      <w:r w:rsidR="004D775B" w:rsidRPr="004C4699">
        <w:rPr>
          <w:rFonts w:ascii="Symbol" w:hAnsi="Symbol"/>
        </w:rPr>
        <w:t>b</w:t>
      </w:r>
      <w:r w:rsidR="004D775B">
        <w:t xml:space="preserve">0 = </w:t>
      </w:r>
      <w:commentRangeStart w:id="58"/>
      <w:r w:rsidR="004D775B">
        <w:t>1/30</w:t>
      </w:r>
      <w:commentRangeEnd w:id="58"/>
      <w:r w:rsidR="001B398A">
        <w:rPr>
          <w:rStyle w:val="CommentReference"/>
        </w:rPr>
        <w:commentReference w:id="58"/>
      </w:r>
      <w:r w:rsidR="004D775B">
        <w:t xml:space="preserve">; </w:t>
      </w:r>
      <w:r w:rsidR="004D775B" w:rsidRPr="004C4699">
        <w:rPr>
          <w:rFonts w:ascii="Symbol" w:hAnsi="Symbol"/>
        </w:rPr>
        <w:t>b</w:t>
      </w:r>
      <w:r w:rsidR="004D775B">
        <w:t>1 = 0</w:t>
      </w:r>
    </w:p>
    <w:p w14:paraId="0CEFAACE" w14:textId="61AD514F" w:rsidR="004D775B" w:rsidRDefault="00397781" w:rsidP="004D775B">
      <w:r>
        <w:t>e</w:t>
      </w:r>
      <w:r w:rsidR="004D775B">
        <w:t xml:space="preserve">. To make things hard, use </w:t>
      </w:r>
      <w:r w:rsidR="004D775B" w:rsidRPr="00223B41">
        <w:rPr>
          <w:rFonts w:ascii="Symbol" w:hAnsi="Symbol"/>
        </w:rPr>
        <w:t>r</w:t>
      </w:r>
      <w:r w:rsidR="004D775B">
        <w:t xml:space="preserve">2 = 0 and </w:t>
      </w:r>
      <w:r w:rsidR="004D775B" w:rsidRPr="00223B41">
        <w:rPr>
          <w:rFonts w:ascii="Symbol" w:hAnsi="Symbol"/>
        </w:rPr>
        <w:t>r</w:t>
      </w:r>
      <w:r w:rsidR="004D775B">
        <w:t>2 = 0.6 (i.e., temporally autocorrelated U)</w:t>
      </w:r>
    </w:p>
    <w:p w14:paraId="617850CA" w14:textId="511534D7" w:rsidR="004D775B" w:rsidRDefault="00397781" w:rsidP="004D775B">
      <w:r>
        <w:t>f</w:t>
      </w:r>
      <w:r w:rsidR="004D775B">
        <w:t>. Plot est</w:t>
      </w:r>
      <w:r w:rsidR="004D775B" w:rsidRPr="0040383B">
        <w:rPr>
          <w:rFonts w:ascii="Symbol" w:hAnsi="Symbol"/>
        </w:rPr>
        <w:t xml:space="preserve"> </w:t>
      </w:r>
      <w:r w:rsidR="004D775B">
        <w:rPr>
          <w:rFonts w:ascii="Symbol" w:hAnsi="Symbol"/>
        </w:rPr>
        <w:t>b</w:t>
      </w:r>
      <w:r w:rsidR="004D775B">
        <w:t xml:space="preserve">0 - sim </w:t>
      </w:r>
      <w:r w:rsidR="004D775B">
        <w:rPr>
          <w:rFonts w:ascii="Symbol" w:hAnsi="Symbol"/>
        </w:rPr>
        <w:t>b</w:t>
      </w:r>
      <w:r w:rsidR="004D775B">
        <w:t xml:space="preserve">0 </w:t>
      </w:r>
      <w:commentRangeStart w:id="59"/>
      <w:r w:rsidR="004D775B">
        <w:t>but not rejection rates</w:t>
      </w:r>
      <w:commentRangeEnd w:id="59"/>
      <w:r w:rsidR="006452BF">
        <w:rPr>
          <w:rStyle w:val="CommentReference"/>
        </w:rPr>
        <w:commentReference w:id="59"/>
      </w:r>
    </w:p>
    <w:p w14:paraId="5FC038D0" w14:textId="77777777" w:rsidR="004D775B" w:rsidRDefault="004D775B" w:rsidP="004D775B"/>
    <w:p w14:paraId="01360468" w14:textId="51B13132" w:rsidR="00746CB2" w:rsidRPr="00746CB2" w:rsidRDefault="004D775B" w:rsidP="00746CB2">
      <w:pPr>
        <w:rPr>
          <w:ins w:id="60" w:author="CLAY MORROW" w:date="2021-08-09T17:54:00Z"/>
        </w:rPr>
      </w:pPr>
      <w:r>
        <w:t>Sim2b</w:t>
      </w:r>
      <w:del w:id="61" w:author="CLAY MORROW" w:date="2021-08-09T21:39:00Z">
        <w:r w:rsidDel="00397781">
          <w:delText xml:space="preserve"> (similar to old sim 3)</w:delText>
        </w:r>
      </w:del>
      <w:ins w:id="62" w:author="CLAY MORROW" w:date="2021-08-09T17:54:00Z">
        <w:r w:rsidR="00746CB2">
          <w:t xml:space="preserve">: </w:t>
        </w:r>
        <w:r w:rsidR="00746CB2">
          <w:t>Test the effect of temporal autocorrelation on estimates of time trends</w:t>
        </w:r>
        <w:r w:rsidR="00746CB2">
          <w:t xml:space="preserve"> </w:t>
        </w:r>
      </w:ins>
      <w:ins w:id="63" w:author="CLAY MORROW" w:date="2021-08-09T17:55:00Z">
        <w:r w:rsidR="00283BF8">
          <w:rPr>
            <w:b/>
            <w:bCs/>
          </w:rPr>
          <w:t>interaction</w:t>
        </w:r>
      </w:ins>
      <w:ins w:id="64" w:author="CLAY MORROW" w:date="2021-08-09T17:54:00Z">
        <w:r w:rsidR="00746CB2">
          <w:rPr>
            <w:b/>
            <w:bCs/>
          </w:rPr>
          <w:t xml:space="preserve"> effects</w:t>
        </w:r>
        <w:r w:rsidR="00746CB2">
          <w:t xml:space="preserve">. </w:t>
        </w:r>
      </w:ins>
    </w:p>
    <w:p w14:paraId="6C505ED3" w14:textId="1053B04C" w:rsidR="004D775B" w:rsidRDefault="004D775B" w:rsidP="004D775B"/>
    <w:p w14:paraId="6252A7A1" w14:textId="77777777" w:rsidR="004D775B" w:rsidRDefault="004D775B" w:rsidP="004D775B">
      <w:r>
        <w:t>a. 30 time points</w:t>
      </w:r>
    </w:p>
    <w:p w14:paraId="4519961F" w14:textId="77777777" w:rsidR="00397781" w:rsidRDefault="004D775B" w:rsidP="004D775B">
      <w:pPr>
        <w:rPr>
          <w:ins w:id="65" w:author="CLAY MORROW" w:date="2021-08-09T21:37:00Z"/>
        </w:rPr>
      </w:pPr>
      <w:r>
        <w:t xml:space="preserve">b. </w:t>
      </w:r>
      <w:r>
        <w:rPr>
          <w:rFonts w:ascii="Symbol" w:hAnsi="Symbol"/>
        </w:rPr>
        <w:t xml:space="preserve">g </w:t>
      </w:r>
      <w:r>
        <w:t xml:space="preserve">= </w:t>
      </w:r>
      <w:r>
        <w:rPr>
          <w:rFonts w:ascii="Symbol" w:hAnsi="Symbol"/>
        </w:rPr>
        <w:t>h</w:t>
      </w:r>
      <w:r>
        <w:t xml:space="preserve"> = 0</w:t>
      </w:r>
    </w:p>
    <w:p w14:paraId="17F5C9BF" w14:textId="43BF3525" w:rsidR="004D775B" w:rsidRDefault="00397781" w:rsidP="004D775B">
      <w:ins w:id="66" w:author="CLAY MORROW" w:date="2021-08-09T21:37:00Z">
        <w:r>
          <w:t>c.</w:t>
        </w:r>
      </w:ins>
      <w:ins w:id="67" w:author="CLAY MORROW" w:date="2021-08-09T21:34:00Z">
        <w:r w:rsidR="001B398A">
          <w:t xml:space="preserve"> lambda =</w:t>
        </w:r>
      </w:ins>
      <w:ins w:id="68" w:author="CLAY MORROW" w:date="2021-08-09T21:37:00Z">
        <w:r>
          <w:t xml:space="preserve"> gamma =</w:t>
        </w:r>
      </w:ins>
      <w:ins w:id="69" w:author="CLAY MORROW" w:date="2021-08-09T21:34:00Z">
        <w:r w:rsidR="001B398A">
          <w:t xml:space="preserve"> 0</w:t>
        </w:r>
      </w:ins>
      <w:ins w:id="70" w:author="CLAY MORROW" w:date="2021-08-09T21:37:00Z">
        <w:r>
          <w:t xml:space="preserve"> (like 2a)</w:t>
        </w:r>
      </w:ins>
    </w:p>
    <w:p w14:paraId="4B495A56" w14:textId="37BB6207" w:rsidR="004D775B" w:rsidRDefault="00397781" w:rsidP="004D775B">
      <w:r>
        <w:t>d</w:t>
      </w:r>
      <w:r w:rsidR="004D775B">
        <w:t xml:space="preserve">. </w:t>
      </w:r>
      <w:r w:rsidR="004D775B" w:rsidRPr="004C4699">
        <w:rPr>
          <w:rFonts w:ascii="Symbol" w:hAnsi="Symbol"/>
        </w:rPr>
        <w:t>b</w:t>
      </w:r>
      <w:r w:rsidR="004D775B">
        <w:t xml:space="preserve">0 = 0; </w:t>
      </w:r>
      <w:commentRangeStart w:id="71"/>
      <w:del w:id="72" w:author="CLAY MORROW" w:date="2021-08-09T17:53:00Z">
        <w:r w:rsidR="004D775B" w:rsidRPr="004C4699" w:rsidDel="006C2587">
          <w:rPr>
            <w:rFonts w:ascii="Symbol" w:hAnsi="Symbol"/>
          </w:rPr>
          <w:delText>b</w:delText>
        </w:r>
        <w:r w:rsidR="004D775B" w:rsidDel="006C2587">
          <w:delText xml:space="preserve">1 = 0 and </w:delText>
        </w:r>
      </w:del>
      <w:commentRangeEnd w:id="71"/>
      <w:r w:rsidR="006C2587">
        <w:rPr>
          <w:rStyle w:val="CommentReference"/>
        </w:rPr>
        <w:commentReference w:id="71"/>
      </w:r>
      <w:r w:rsidR="004D775B" w:rsidRPr="004C4699">
        <w:rPr>
          <w:rFonts w:ascii="Symbol" w:hAnsi="Symbol"/>
        </w:rPr>
        <w:t>b</w:t>
      </w:r>
      <w:r w:rsidR="004D775B">
        <w:t>1 = 1/30</w:t>
      </w:r>
    </w:p>
    <w:p w14:paraId="581B66B0" w14:textId="2AAC6B8E" w:rsidR="004D775B" w:rsidRDefault="00397781" w:rsidP="004D775B">
      <w:r>
        <w:t>f</w:t>
      </w:r>
      <w:r w:rsidR="004D775B">
        <w:t xml:space="preserve">. To make things hard, use </w:t>
      </w:r>
      <w:r w:rsidR="004D775B" w:rsidRPr="00223B41">
        <w:rPr>
          <w:rFonts w:ascii="Symbol" w:hAnsi="Symbol"/>
        </w:rPr>
        <w:t>r</w:t>
      </w:r>
      <w:r w:rsidR="004D775B">
        <w:t xml:space="preserve">2 = 0 and </w:t>
      </w:r>
      <w:r w:rsidR="004D775B" w:rsidRPr="00223B41">
        <w:rPr>
          <w:rFonts w:ascii="Symbol" w:hAnsi="Symbol"/>
        </w:rPr>
        <w:t>r</w:t>
      </w:r>
      <w:r w:rsidR="004D775B">
        <w:t>2 = 0.6 (i.e., temporally autocorrelated U)</w:t>
      </w:r>
    </w:p>
    <w:p w14:paraId="2E3F58C9" w14:textId="33A6E53A" w:rsidR="004D775B" w:rsidRDefault="00397781" w:rsidP="004D775B">
      <w:r>
        <w:t>g</w:t>
      </w:r>
      <w:r w:rsidR="004D775B">
        <w:t>. Plot est</w:t>
      </w:r>
      <w:r w:rsidR="004D775B" w:rsidRPr="0040383B">
        <w:rPr>
          <w:rFonts w:ascii="Symbol" w:hAnsi="Symbol"/>
        </w:rPr>
        <w:t xml:space="preserve"> </w:t>
      </w:r>
      <w:r w:rsidR="004D775B">
        <w:rPr>
          <w:rFonts w:ascii="Symbol" w:hAnsi="Symbol"/>
        </w:rPr>
        <w:t>b</w:t>
      </w:r>
      <w:r w:rsidR="004D775B">
        <w:t xml:space="preserve">1 - sim </w:t>
      </w:r>
      <w:r w:rsidR="004D775B">
        <w:rPr>
          <w:rFonts w:ascii="Symbol" w:hAnsi="Symbol"/>
        </w:rPr>
        <w:t>b</w:t>
      </w:r>
      <w:r w:rsidR="004D775B">
        <w:t xml:space="preserve">1 but not </w:t>
      </w:r>
      <w:commentRangeStart w:id="73"/>
      <w:r w:rsidR="004D775B">
        <w:t>rejection rates</w:t>
      </w:r>
      <w:commentRangeEnd w:id="73"/>
      <w:r w:rsidR="00A3400D">
        <w:rPr>
          <w:rStyle w:val="CommentReference"/>
        </w:rPr>
        <w:commentReference w:id="73"/>
      </w:r>
    </w:p>
    <w:p w14:paraId="4F3DF19B" w14:textId="77777777" w:rsidR="004D775B" w:rsidRDefault="004D775B" w:rsidP="004D775B"/>
    <w:p w14:paraId="276C699F" w14:textId="1F992871" w:rsidR="00D26666" w:rsidRDefault="00D26666" w:rsidP="00422687">
      <w:r>
        <w:t>Sim3</w:t>
      </w:r>
      <w:del w:id="74" w:author="CLAY MORROW" w:date="2021-08-09T21:39:00Z">
        <w:r w:rsidDel="00397781">
          <w:delText xml:space="preserve"> (like old sim4a)</w:delText>
        </w:r>
      </w:del>
      <w:ins w:id="75" w:author="CLAY MORROW" w:date="2021-08-09T17:56:00Z">
        <w:r w:rsidR="009C2E44">
          <w:t xml:space="preserve">: Test the effects of </w:t>
        </w:r>
      </w:ins>
      <w:ins w:id="76" w:author="CLAY MORROW" w:date="2021-08-09T17:57:00Z">
        <w:r w:rsidR="009C2E44">
          <w:t>a nugget on estimates of climate variable effects</w:t>
        </w:r>
      </w:ins>
      <w:ins w:id="77" w:author="CLAY MORROW" w:date="2021-08-09T17:58:00Z">
        <w:r w:rsidR="009C2E44">
          <w:t xml:space="preserve"> (gamma)</w:t>
        </w:r>
      </w:ins>
    </w:p>
    <w:p w14:paraId="7B29BEEC" w14:textId="43272F99" w:rsidR="00B23CB9" w:rsidRDefault="00B23CB9" w:rsidP="00422687">
      <w:r>
        <w:t xml:space="preserve">a. Simulate cases </w:t>
      </w:r>
      <w:r w:rsidRPr="004C4699">
        <w:rPr>
          <w:rFonts w:ascii="Symbol" w:hAnsi="Symbol"/>
        </w:rPr>
        <w:t>g</w:t>
      </w:r>
      <w:r>
        <w:rPr>
          <w:rFonts w:ascii="Symbol" w:hAnsi="Symbol"/>
        </w:rPr>
        <w:t xml:space="preserve"> = 0 </w:t>
      </w:r>
      <w:r w:rsidRPr="00B23CB9">
        <w:t>and</w:t>
      </w:r>
      <w:r>
        <w:rPr>
          <w:rFonts w:ascii="Symbol" w:hAnsi="Symbol"/>
        </w:rPr>
        <w:t xml:space="preserve"> g</w:t>
      </w:r>
      <w:r>
        <w:t xml:space="preserve"> &gt; 0 (maybe </w:t>
      </w:r>
      <w:r>
        <w:rPr>
          <w:rFonts w:ascii="Symbol" w:hAnsi="Symbol"/>
        </w:rPr>
        <w:t xml:space="preserve">g </w:t>
      </w:r>
      <w:r>
        <w:t>= 0.1 like you used before)</w:t>
      </w:r>
    </w:p>
    <w:p w14:paraId="5159C5E4" w14:textId="7A886C23" w:rsidR="00B23CB9" w:rsidRDefault="00B23CB9" w:rsidP="00422687">
      <w:pPr>
        <w:rPr>
          <w:ins w:id="78" w:author="CLAY MORROW" w:date="2021-08-09T21:39:00Z"/>
        </w:rPr>
      </w:pPr>
      <w:r>
        <w:t xml:space="preserve">b. </w:t>
      </w:r>
      <w:r w:rsidRPr="00223B41">
        <w:rPr>
          <w:rFonts w:ascii="Symbol" w:hAnsi="Symbol"/>
        </w:rPr>
        <w:t>r</w:t>
      </w:r>
      <w:r>
        <w:t xml:space="preserve">1 = </w:t>
      </w:r>
      <w:r w:rsidRPr="00223B41">
        <w:rPr>
          <w:rFonts w:ascii="Symbol" w:hAnsi="Symbol"/>
        </w:rPr>
        <w:t>r</w:t>
      </w:r>
      <w:r>
        <w:t>2 = 0.6</w:t>
      </w:r>
      <w:r w:rsidR="004D775B">
        <w:t xml:space="preserve">, </w:t>
      </w:r>
      <w:r w:rsidR="005C765A" w:rsidRPr="004C4699">
        <w:rPr>
          <w:rFonts w:ascii="Symbol" w:hAnsi="Symbol"/>
        </w:rPr>
        <w:t>b</w:t>
      </w:r>
      <w:r w:rsidR="005C765A">
        <w:t xml:space="preserve">0 = </w:t>
      </w:r>
      <w:r w:rsidR="005C765A" w:rsidRPr="004C4699">
        <w:rPr>
          <w:rFonts w:ascii="Symbol" w:hAnsi="Symbol"/>
        </w:rPr>
        <w:t>b</w:t>
      </w:r>
      <w:r w:rsidR="005C765A">
        <w:t xml:space="preserve">1 = </w:t>
      </w:r>
      <w:r w:rsidR="004D775B">
        <w:t>0</w:t>
      </w:r>
    </w:p>
    <w:p w14:paraId="5EA96A48" w14:textId="1B51098B" w:rsidR="00397781" w:rsidRDefault="00397781" w:rsidP="00422687">
      <w:ins w:id="79" w:author="CLAY MORROW" w:date="2021-08-09T21:39:00Z">
        <w:r>
          <w:t>c. lambda = 0?</w:t>
        </w:r>
      </w:ins>
      <w:ins w:id="80" w:author="CLAY MORROW" w:date="2021-08-09T21:40:00Z">
        <w:r>
          <w:t>?</w:t>
        </w:r>
      </w:ins>
    </w:p>
    <w:p w14:paraId="72C33DD8" w14:textId="0053541F" w:rsidR="00B23CB9" w:rsidRPr="00B23CB9" w:rsidRDefault="00B23CB9" w:rsidP="00422687">
      <w:pPr>
        <w:rPr>
          <w:rFonts w:ascii="Symbol" w:hAnsi="Symbol"/>
        </w:rPr>
      </w:pPr>
      <w:r>
        <w:t xml:space="preserve">c. </w:t>
      </w:r>
      <w:r w:rsidR="00EA7DE7">
        <w:t xml:space="preserve">Simulate two cases </w:t>
      </w:r>
      <w:r>
        <w:rPr>
          <w:rFonts w:ascii="Symbol" w:hAnsi="Symbol"/>
        </w:rPr>
        <w:t>h</w:t>
      </w:r>
      <w:r>
        <w:t xml:space="preserve"> = 0 and </w:t>
      </w:r>
      <w:commentRangeStart w:id="81"/>
      <w:r>
        <w:rPr>
          <w:rFonts w:ascii="Symbol" w:hAnsi="Symbol"/>
        </w:rPr>
        <w:t>h</w:t>
      </w:r>
      <w:r>
        <w:t xml:space="preserve"> &gt; </w:t>
      </w:r>
      <w:r w:rsidR="004E291C">
        <w:t xml:space="preserve">1 </w:t>
      </w:r>
      <w:commentRangeEnd w:id="81"/>
      <w:r w:rsidR="00BC7FF8">
        <w:rPr>
          <w:rStyle w:val="CommentReference"/>
        </w:rPr>
        <w:commentReference w:id="81"/>
      </w:r>
    </w:p>
    <w:p w14:paraId="36768058" w14:textId="3D6EFB95" w:rsidR="00EA7DE7" w:rsidRDefault="00EA7DE7" w:rsidP="00EA7DE7">
      <w:r>
        <w:t>d. Plot est</w:t>
      </w:r>
      <w:r w:rsidRPr="0040383B">
        <w:rPr>
          <w:rFonts w:ascii="Symbol" w:hAnsi="Symbol"/>
        </w:rPr>
        <w:t xml:space="preserve"> </w:t>
      </w:r>
      <w:r>
        <w:rPr>
          <w:rFonts w:ascii="Symbol" w:hAnsi="Symbol"/>
        </w:rPr>
        <w:t>g</w:t>
      </w:r>
      <w:r>
        <w:t xml:space="preserve"> - sim </w:t>
      </w:r>
      <w:r>
        <w:rPr>
          <w:rFonts w:ascii="Symbol" w:hAnsi="Symbol"/>
        </w:rPr>
        <w:t>g</w:t>
      </w:r>
      <w:r>
        <w:t xml:space="preserve"> </w:t>
      </w:r>
      <w:commentRangeStart w:id="82"/>
      <w:r>
        <w:t>but not rejection rates</w:t>
      </w:r>
      <w:commentRangeEnd w:id="82"/>
      <w:r w:rsidR="009C2E44">
        <w:rPr>
          <w:rStyle w:val="CommentReference"/>
        </w:rPr>
        <w:commentReference w:id="82"/>
      </w:r>
    </w:p>
    <w:p w14:paraId="2AF2EA56" w14:textId="44149E7D" w:rsidR="000E449B" w:rsidRDefault="000E449B" w:rsidP="00422687">
      <w:pPr>
        <w:rPr>
          <w:ins w:id="83" w:author="CLAY MORROW" w:date="2021-08-09T17:59:00Z"/>
          <w:rFonts w:ascii="Symbol" w:hAnsi="Symbol"/>
        </w:rPr>
      </w:pPr>
    </w:p>
    <w:p w14:paraId="6610F28E" w14:textId="0D4C8CD8" w:rsidR="000E449B" w:rsidRPr="00B23CB9" w:rsidRDefault="000E449B" w:rsidP="00422687">
      <w:pPr>
        <w:rPr>
          <w:rFonts w:ascii="Symbol" w:hAnsi="Symbol"/>
        </w:rPr>
      </w:pPr>
    </w:p>
    <w:p w14:paraId="40E0F8B9" w14:textId="5F553C7F" w:rsidR="00D26666" w:rsidRDefault="000E449B" w:rsidP="00422687">
      <w:pPr>
        <w:rPr>
          <w:ins w:id="84" w:author="CLAY MORROW" w:date="2021-08-09T17:59:00Z"/>
        </w:rPr>
      </w:pPr>
      <w:ins w:id="85" w:author="CLAY MORROW" w:date="2021-08-09T17:59:00Z">
        <w:r>
          <w:t>Total time estimates</w:t>
        </w:r>
      </w:ins>
      <w:ins w:id="86" w:author="CLAY MORROW" w:date="2021-08-09T21:58:00Z">
        <w:r w:rsidR="005C5548">
          <w:t xml:space="preserve"> (not </w:t>
        </w:r>
        <w:r w:rsidR="00BC7FF8">
          <w:t>ac</w:t>
        </w:r>
        <w:r w:rsidR="005C5548">
          <w:t>counting the burn-in period)</w:t>
        </w:r>
      </w:ins>
      <w:ins w:id="87" w:author="CLAY MORROW" w:date="2021-08-09T17:59:00Z">
        <w:r>
          <w:t>:</w:t>
        </w:r>
      </w:ins>
    </w:p>
    <w:p w14:paraId="1A1A454C" w14:textId="7CE132A6" w:rsidR="000E449B" w:rsidRDefault="000E449B" w:rsidP="00422687">
      <w:pPr>
        <w:rPr>
          <w:ins w:id="88" w:author="CLAY MORROW" w:date="2021-08-09T17:59:00Z"/>
        </w:rPr>
      </w:pPr>
    </w:p>
    <w:p w14:paraId="6660F36D" w14:textId="18CCBEB8" w:rsidR="000E449B" w:rsidRDefault="000E449B" w:rsidP="000E449B">
      <w:pPr>
        <w:pStyle w:val="ListParagraph"/>
        <w:numPr>
          <w:ilvl w:val="0"/>
          <w:numId w:val="1"/>
        </w:numPr>
        <w:rPr>
          <w:ins w:id="89" w:author="CLAY MORROW" w:date="2021-08-09T18:00:00Z"/>
        </w:rPr>
      </w:pPr>
      <w:ins w:id="90" w:author="CLAY MORROW" w:date="2021-08-09T17:59:00Z">
        <w:r>
          <w:t xml:space="preserve">If we simulate </w:t>
        </w:r>
      </w:ins>
      <w:ins w:id="91" w:author="CLAY MORROW" w:date="2021-08-09T18:00:00Z">
        <w:r>
          <w:t>500 datasets for each case</w:t>
        </w:r>
      </w:ins>
      <w:ins w:id="92" w:author="CLAY MORROW" w:date="2021-08-09T18:03:00Z">
        <w:r>
          <w:t>, it will take a total of 31 days on 4 cores</w:t>
        </w:r>
      </w:ins>
      <w:ins w:id="93" w:author="CLAY MORROW" w:date="2021-08-09T18:00:00Z">
        <w:r>
          <w:t xml:space="preserve">: </w:t>
        </w:r>
      </w:ins>
    </w:p>
    <w:p w14:paraId="1E5EB20B" w14:textId="69F4F8A3" w:rsidR="000E449B" w:rsidRDefault="000E449B" w:rsidP="000E449B">
      <w:pPr>
        <w:pStyle w:val="ListParagraph"/>
        <w:numPr>
          <w:ilvl w:val="1"/>
          <w:numId w:val="1"/>
        </w:numPr>
        <w:rPr>
          <w:ins w:id="94" w:author="CLAY MORROW" w:date="2021-08-09T18:01:00Z"/>
        </w:rPr>
      </w:pPr>
      <w:ins w:id="95" w:author="CLAY MORROW" w:date="2021-08-09T18:01:00Z">
        <w:r>
          <w:t xml:space="preserve">Sim 1: 498 </w:t>
        </w:r>
        <w:proofErr w:type="spellStart"/>
        <w:r>
          <w:t>hrs</w:t>
        </w:r>
        <w:proofErr w:type="spellEnd"/>
        <w:r>
          <w:t xml:space="preserve"> = 20.75</w:t>
        </w:r>
      </w:ins>
      <w:ins w:id="96" w:author="CLAY MORROW" w:date="2021-08-09T18:02:00Z">
        <w:r>
          <w:t xml:space="preserve"> days</w:t>
        </w:r>
      </w:ins>
    </w:p>
    <w:p w14:paraId="4268F45F" w14:textId="25C5551B" w:rsidR="000E449B" w:rsidRDefault="000E449B" w:rsidP="000E449B">
      <w:pPr>
        <w:pStyle w:val="ListParagraph"/>
        <w:numPr>
          <w:ilvl w:val="2"/>
          <w:numId w:val="1"/>
        </w:numPr>
        <w:rPr>
          <w:ins w:id="97" w:author="CLAY MORROW" w:date="2021-08-09T18:00:00Z"/>
        </w:rPr>
      </w:pPr>
      <w:ins w:id="98" w:author="CLAY MORROW" w:date="2021-08-09T18:00:00Z">
        <w:r>
          <w:t xml:space="preserve">1a: 310 </w:t>
        </w:r>
        <w:proofErr w:type="spellStart"/>
        <w:r>
          <w:t>hrs</w:t>
        </w:r>
        <w:proofErr w:type="spellEnd"/>
      </w:ins>
    </w:p>
    <w:p w14:paraId="3CFA61A0" w14:textId="5F78E733" w:rsidR="000E449B" w:rsidRDefault="000E449B" w:rsidP="000E449B">
      <w:pPr>
        <w:pStyle w:val="ListParagraph"/>
        <w:numPr>
          <w:ilvl w:val="2"/>
          <w:numId w:val="1"/>
        </w:numPr>
        <w:rPr>
          <w:ins w:id="99" w:author="CLAY MORROW" w:date="2021-08-09T18:00:00Z"/>
        </w:rPr>
      </w:pPr>
      <w:ins w:id="100" w:author="CLAY MORROW" w:date="2021-08-09T18:00:00Z">
        <w:r>
          <w:t xml:space="preserve">1b: 38 </w:t>
        </w:r>
        <w:proofErr w:type="spellStart"/>
        <w:r>
          <w:t>hrs</w:t>
        </w:r>
        <w:proofErr w:type="spellEnd"/>
      </w:ins>
    </w:p>
    <w:p w14:paraId="3C4A80D2" w14:textId="05B8B877" w:rsidR="000E449B" w:rsidRDefault="000E449B" w:rsidP="000E449B">
      <w:pPr>
        <w:pStyle w:val="ListParagraph"/>
        <w:numPr>
          <w:ilvl w:val="2"/>
          <w:numId w:val="1"/>
        </w:numPr>
        <w:rPr>
          <w:ins w:id="101" w:author="CLAY MORROW" w:date="2021-08-09T18:01:00Z"/>
        </w:rPr>
      </w:pPr>
      <w:ins w:id="102" w:author="CLAY MORROW" w:date="2021-08-09T18:00:00Z">
        <w:r>
          <w:t>1c</w:t>
        </w:r>
      </w:ins>
      <w:ins w:id="103" w:author="CLAY MORROW" w:date="2021-08-09T18:01:00Z">
        <w:r>
          <w:t xml:space="preserve">: 150 </w:t>
        </w:r>
        <w:proofErr w:type="spellStart"/>
        <w:r>
          <w:t>hrs</w:t>
        </w:r>
        <w:proofErr w:type="spellEnd"/>
      </w:ins>
    </w:p>
    <w:p w14:paraId="1A89711E" w14:textId="317AF255" w:rsidR="000E449B" w:rsidRDefault="000E449B" w:rsidP="000E449B">
      <w:pPr>
        <w:pStyle w:val="ListParagraph"/>
        <w:numPr>
          <w:ilvl w:val="1"/>
          <w:numId w:val="1"/>
        </w:numPr>
        <w:rPr>
          <w:ins w:id="104" w:author="CLAY MORROW" w:date="2021-08-09T18:02:00Z"/>
        </w:rPr>
      </w:pPr>
      <w:ins w:id="105" w:author="CLAY MORROW" w:date="2021-08-09T18:02:00Z">
        <w:r>
          <w:t xml:space="preserve">Sim 2: 113 hours = </w:t>
        </w:r>
      </w:ins>
      <w:ins w:id="106" w:author="CLAY MORROW" w:date="2021-08-09T18:03:00Z">
        <w:r>
          <w:t>4.7 days</w:t>
        </w:r>
      </w:ins>
    </w:p>
    <w:p w14:paraId="73216D1F" w14:textId="0C57ADC4" w:rsidR="000E449B" w:rsidRDefault="000E449B" w:rsidP="000E449B">
      <w:pPr>
        <w:pStyle w:val="ListParagraph"/>
        <w:numPr>
          <w:ilvl w:val="2"/>
          <w:numId w:val="1"/>
        </w:numPr>
        <w:rPr>
          <w:ins w:id="107" w:author="CLAY MORROW" w:date="2021-08-09T18:02:00Z"/>
        </w:rPr>
      </w:pPr>
      <w:ins w:id="108" w:author="CLAY MORROW" w:date="2021-08-09T18:02:00Z">
        <w:r>
          <w:t xml:space="preserve">2a: 75 </w:t>
        </w:r>
        <w:proofErr w:type="spellStart"/>
        <w:r>
          <w:t>hrs</w:t>
        </w:r>
        <w:proofErr w:type="spellEnd"/>
      </w:ins>
    </w:p>
    <w:p w14:paraId="1AB202E9" w14:textId="54AF848A" w:rsidR="000E449B" w:rsidRDefault="000E449B" w:rsidP="000E449B">
      <w:pPr>
        <w:pStyle w:val="ListParagraph"/>
        <w:numPr>
          <w:ilvl w:val="2"/>
          <w:numId w:val="1"/>
        </w:numPr>
        <w:rPr>
          <w:ins w:id="109" w:author="CLAY MORROW" w:date="2021-08-09T18:03:00Z"/>
        </w:rPr>
      </w:pPr>
      <w:ins w:id="110" w:author="CLAY MORROW" w:date="2021-08-09T18:02:00Z">
        <w:r>
          <w:t>2b: 38 hours</w:t>
        </w:r>
      </w:ins>
    </w:p>
    <w:p w14:paraId="6C7C7DEB" w14:textId="01BD66C6" w:rsidR="000E449B" w:rsidRDefault="000E449B" w:rsidP="000E449B">
      <w:pPr>
        <w:pStyle w:val="ListParagraph"/>
        <w:numPr>
          <w:ilvl w:val="1"/>
          <w:numId w:val="1"/>
        </w:numPr>
        <w:rPr>
          <w:ins w:id="111" w:author="CLAY MORROW" w:date="2021-08-09T18:03:00Z"/>
        </w:rPr>
      </w:pPr>
      <w:ins w:id="112" w:author="CLAY MORROW" w:date="2021-08-09T18:03:00Z">
        <w:r>
          <w:t>Sim 3: 150 hours = 6.25 days</w:t>
        </w:r>
      </w:ins>
    </w:p>
    <w:p w14:paraId="5A1C69CF" w14:textId="1844CD5E" w:rsidR="000E449B" w:rsidRDefault="000E449B" w:rsidP="000E449B">
      <w:pPr>
        <w:pStyle w:val="ListParagraph"/>
        <w:numPr>
          <w:ilvl w:val="0"/>
          <w:numId w:val="1"/>
        </w:numPr>
        <w:rPr>
          <w:ins w:id="113" w:author="CLAY MORROW" w:date="2021-08-09T18:02:00Z"/>
        </w:rPr>
      </w:pPr>
      <w:ins w:id="114" w:author="CLAY MORROW" w:date="2021-08-09T18:04:00Z">
        <w:r>
          <w:t xml:space="preserve">If we reduce this to 200 per case, </w:t>
        </w:r>
        <w:r w:rsidR="00601E92">
          <w:t xml:space="preserve">it </w:t>
        </w:r>
      </w:ins>
      <w:ins w:id="115" w:author="CLAY MORROW" w:date="2021-08-09T18:06:00Z">
        <w:r w:rsidR="00E93944">
          <w:t>might</w:t>
        </w:r>
      </w:ins>
      <w:ins w:id="116" w:author="CLAY MORROW" w:date="2021-08-09T18:04:00Z">
        <w:r w:rsidR="00601E92">
          <w:t xml:space="preserve"> take </w:t>
        </w:r>
      </w:ins>
      <w:ins w:id="117" w:author="CLAY MORROW" w:date="2021-08-09T18:06:00Z">
        <w:r w:rsidR="00E93944">
          <w:t xml:space="preserve">roughly </w:t>
        </w:r>
      </w:ins>
      <w:ins w:id="118" w:author="CLAY MORROW" w:date="2021-08-09T18:04:00Z">
        <w:r w:rsidR="00601E92">
          <w:t>31*0.4 = 12.4 days and</w:t>
        </w:r>
      </w:ins>
      <w:ins w:id="119" w:author="CLAY MORROW" w:date="2021-08-09T18:05:00Z">
        <w:r w:rsidR="00601E92">
          <w:t xml:space="preserve"> calculations of rejection rates would be questionable.</w:t>
        </w:r>
      </w:ins>
    </w:p>
    <w:p w14:paraId="08911456" w14:textId="3458D3CB" w:rsidR="000E449B" w:rsidRDefault="000E449B" w:rsidP="000E449B"/>
    <w:p w14:paraId="7CE834C0" w14:textId="595FD161" w:rsidR="009F0B26" w:rsidRDefault="009F0B26" w:rsidP="00422687">
      <w:pPr>
        <w:rPr>
          <w:ins w:id="120" w:author="CLAY MORROW" w:date="2021-08-09T18:00:00Z"/>
          <w:rFonts w:ascii="Symbol" w:hAnsi="Symbol"/>
        </w:rPr>
      </w:pPr>
    </w:p>
    <w:p w14:paraId="4BF05EFD" w14:textId="77777777" w:rsidR="000E449B" w:rsidRPr="00B35A4D" w:rsidRDefault="000E449B" w:rsidP="00422687">
      <w:pPr>
        <w:rPr>
          <w:rFonts w:ascii="Symbol" w:hAnsi="Symbol"/>
        </w:rPr>
      </w:pPr>
    </w:p>
    <w:p w14:paraId="2E4BC519" w14:textId="2BD516AB" w:rsidR="00620925" w:rsidRDefault="00620925"/>
    <w:p w14:paraId="28D355A5" w14:textId="77777777" w:rsidR="00620925" w:rsidRDefault="00620925"/>
    <w:sectPr w:rsidR="00620925" w:rsidSect="00DD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Y MORROW" w:date="2021-08-09T16:27:00Z" w:initials="CM">
    <w:p w14:paraId="5DE2E1B2" w14:textId="73DD5FD0" w:rsidR="00AF3055" w:rsidRDefault="00871900" w:rsidP="00AF3055">
      <w:pPr>
        <w:pStyle w:val="CommentText"/>
      </w:pPr>
      <w:r>
        <w:rPr>
          <w:rStyle w:val="CommentReference"/>
        </w:rPr>
        <w:annotationRef/>
      </w:r>
      <w:r w:rsidR="00AF3055">
        <w:t>It seems</w:t>
      </w:r>
      <w:r w:rsidR="00B0333F">
        <w:t xml:space="preserve"> like U is equivalent to e in the original model and e is now an additional, purely temporal random variable. Is that correct?</w:t>
      </w:r>
      <w:r w:rsidR="00AF3055">
        <w:t xml:space="preserve"> </w:t>
      </w:r>
    </w:p>
  </w:comment>
  <w:comment w:id="1" w:author="CLAY MORROW" w:date="2021-08-09T17:10:00Z" w:initials="CM">
    <w:p w14:paraId="296200AD" w14:textId="26BEA321" w:rsidR="00B0333F" w:rsidRDefault="00B0333F">
      <w:pPr>
        <w:pStyle w:val="CommentText"/>
      </w:pPr>
      <w:r>
        <w:rPr>
          <w:rStyle w:val="CommentReference"/>
        </w:rPr>
        <w:annotationRef/>
      </w:r>
      <w:r>
        <w:t xml:space="preserve">Can’t we do this by varying the parameters that generate the </w:t>
      </w:r>
      <w:proofErr w:type="spellStart"/>
      <w:r>
        <w:t>spatio</w:t>
      </w:r>
      <w:proofErr w:type="spellEnd"/>
      <w:r>
        <w:t xml:space="preserve">-temporal e(t) from the original model? I fail to see how adding U does anything but change the presentation of the model. </w:t>
      </w:r>
    </w:p>
  </w:comment>
  <w:comment w:id="3" w:author="CLAY MORROW" w:date="2021-08-09T16:36:00Z" w:initials="CM">
    <w:p w14:paraId="0F5AC4F8" w14:textId="649769D0" w:rsidR="00433F5D" w:rsidRDefault="00FB1796">
      <w:pPr>
        <w:pStyle w:val="CommentText"/>
      </w:pPr>
      <w:r>
        <w:rPr>
          <w:rStyle w:val="CommentReference"/>
        </w:rPr>
        <w:annotationRef/>
      </w:r>
      <w:r w:rsidR="00A43A25">
        <w:t>Don’t we</w:t>
      </w:r>
      <w:r>
        <w:t xml:space="preserve"> need to know if land patch size affects parameter estimation when there is no effect of R</w:t>
      </w:r>
      <w:r w:rsidR="00433F5D">
        <w:t>? That is how the study is currently set up.</w:t>
      </w:r>
      <w:r>
        <w:t xml:space="preserve"> </w:t>
      </w:r>
      <w:r w:rsidR="00AF3055">
        <w:t xml:space="preserve">If we do want this </w:t>
      </w:r>
      <w:r w:rsidR="00A43A25">
        <w:t xml:space="preserve">test </w:t>
      </w:r>
      <w:r w:rsidR="00AF3055">
        <w:t xml:space="preserve">and we’re OK with 200 sims, we can just use the results from the </w:t>
      </w:r>
      <w:r w:rsidR="00A43A25">
        <w:t xml:space="preserve">previously run </w:t>
      </w:r>
      <w:r w:rsidR="00AF3055">
        <w:t>simulations.</w:t>
      </w:r>
    </w:p>
  </w:comment>
  <w:comment w:id="4" w:author="CLAY MORROW" w:date="2021-08-09T16:47:00Z" w:initials="CM">
    <w:p w14:paraId="0D6CF6E1" w14:textId="744E7597" w:rsidR="00433F5D" w:rsidRDefault="00433F5D">
      <w:pPr>
        <w:pStyle w:val="CommentText"/>
      </w:pPr>
      <w:r>
        <w:rPr>
          <w:rStyle w:val="CommentReference"/>
        </w:rPr>
        <w:annotationRef/>
      </w:r>
      <w:r>
        <w:t>I completely agree.</w:t>
      </w:r>
    </w:p>
  </w:comment>
  <w:comment w:id="5" w:author="CLAY MORROW" w:date="2021-08-09T18:06:00Z" w:initials="CM">
    <w:p w14:paraId="22875CDA" w14:textId="076F1F40" w:rsidR="00E93944" w:rsidRDefault="00E93944">
      <w:pPr>
        <w:pStyle w:val="CommentText"/>
      </w:pPr>
      <w:r>
        <w:rPr>
          <w:rStyle w:val="CommentReference"/>
        </w:rPr>
        <w:annotationRef/>
      </w:r>
      <w:r>
        <w:t>Overall, I really like this new set of simulation experiments.</w:t>
      </w:r>
    </w:p>
  </w:comment>
  <w:comment w:id="11" w:author="CLAY MORROW" w:date="2021-08-09T21:51:00Z" w:initials="CM">
    <w:p w14:paraId="2795938D" w14:textId="09434FAE" w:rsidR="00A43A25" w:rsidRDefault="00A43A25">
      <w:pPr>
        <w:pStyle w:val="CommentText"/>
      </w:pPr>
      <w:r>
        <w:rPr>
          <w:rStyle w:val="CommentReference"/>
        </w:rPr>
        <w:annotationRef/>
      </w:r>
      <w:r>
        <w:t>Could we get away with only 3 map sizes? That could speed things up considerably. If so, which one should we cut?</w:t>
      </w:r>
    </w:p>
  </w:comment>
  <w:comment w:id="15" w:author="CLAY MORROW" w:date="2021-08-09T21:54:00Z" w:initials="CM">
    <w:p w14:paraId="76546E98" w14:textId="2465FD86" w:rsidR="00A43A25" w:rsidRDefault="00A43A25">
      <w:pPr>
        <w:pStyle w:val="CommentText"/>
      </w:pPr>
      <w:r>
        <w:rPr>
          <w:rStyle w:val="CommentReference"/>
        </w:rPr>
        <w:annotationRef/>
      </w:r>
      <w:r>
        <w:t>I don’t know if I can do this a priori</w:t>
      </w:r>
    </w:p>
  </w:comment>
  <w:comment w:id="16" w:author="CLAY MORROW" w:date="2021-08-09T17:11:00Z" w:initials="CM">
    <w:p w14:paraId="7A84F88F" w14:textId="772B1FE1" w:rsidR="00B0333F" w:rsidRDefault="00B0333F">
      <w:pPr>
        <w:pStyle w:val="CommentText"/>
      </w:pPr>
      <w:r>
        <w:rPr>
          <w:rStyle w:val="CommentReference"/>
        </w:rPr>
        <w:annotationRef/>
      </w:r>
      <w:r>
        <w:t xml:space="preserve">Analogous to plotting e(t) from the original model? </w:t>
      </w:r>
    </w:p>
  </w:comment>
  <w:comment w:id="17" w:author="CLAY MORROW" w:date="2021-08-09T17:12:00Z" w:initials="CM">
    <w:p w14:paraId="44637CD7" w14:textId="48EED7EF" w:rsidR="00B0333F" w:rsidRDefault="00B0333F">
      <w:pPr>
        <w:pStyle w:val="CommentText"/>
      </w:pPr>
      <w:r>
        <w:rPr>
          <w:rStyle w:val="CommentReference"/>
        </w:rPr>
        <w:annotationRef/>
      </w:r>
      <w:r>
        <w:t>This would be a total of 500</w:t>
      </w:r>
      <w:r w:rsidR="00A80F77">
        <w:t xml:space="preserve"> sims</w:t>
      </w:r>
      <w:r>
        <w:t xml:space="preserve"> </w:t>
      </w:r>
      <w:r w:rsidR="00A80F77">
        <w:t>x</w:t>
      </w:r>
      <w:r>
        <w:t xml:space="preserve"> 4</w:t>
      </w:r>
      <w:r w:rsidR="00A80F77">
        <w:t xml:space="preserve"> maps</w:t>
      </w:r>
      <w:r>
        <w:t xml:space="preserve"> x 2</w:t>
      </w:r>
      <w:r w:rsidR="00A80F77">
        <w:t xml:space="preserve"> lambdas</w:t>
      </w:r>
      <w:r>
        <w:t xml:space="preserve"> = 4000 </w:t>
      </w:r>
      <w:r w:rsidR="000E4020">
        <w:t>total</w:t>
      </w:r>
      <w:r>
        <w:t xml:space="preserve">. </w:t>
      </w:r>
    </w:p>
    <w:p w14:paraId="52712D96" w14:textId="77777777" w:rsidR="00B0333F" w:rsidRDefault="00B0333F">
      <w:pPr>
        <w:pStyle w:val="CommentText"/>
      </w:pPr>
    </w:p>
    <w:p w14:paraId="4C72F6BF" w14:textId="5726E23D" w:rsidR="00B0333F" w:rsidRDefault="00B0333F">
      <w:pPr>
        <w:pStyle w:val="CommentText"/>
      </w:pPr>
      <w:r>
        <w:t>800</w:t>
      </w:r>
      <w:r w:rsidR="00BC7FF8">
        <w:t xml:space="preserve"> total</w:t>
      </w:r>
      <w:r>
        <w:t xml:space="preserve"> sims took </w:t>
      </w:r>
      <w:r w:rsidR="00A80F77">
        <w:t>62 hours on 4 cores, so I’d estimate this taking roughly 310 hours… yikes</w:t>
      </w:r>
    </w:p>
  </w:comment>
  <w:comment w:id="23" w:author="CLAY MORROW" w:date="2021-08-09T17:18:00Z" w:initials="CM">
    <w:p w14:paraId="6227FC76" w14:textId="05154005" w:rsidR="00A80F77" w:rsidRDefault="00A80F77">
      <w:pPr>
        <w:pStyle w:val="CommentText"/>
      </w:pPr>
      <w:r>
        <w:rPr>
          <w:rStyle w:val="CommentReference"/>
        </w:rPr>
        <w:annotationRef/>
      </w:r>
      <w:r>
        <w:t>I think it’ll be easier to use a t distribution with 3 degrees of freedom</w:t>
      </w:r>
      <w:r w:rsidR="00A43A25">
        <w:t>, as suggested at the last meeting</w:t>
      </w:r>
      <w:r>
        <w:t>.</w:t>
      </w:r>
    </w:p>
    <w:p w14:paraId="1B7DCBC9" w14:textId="77777777" w:rsidR="00A80F77" w:rsidRDefault="00A80F77">
      <w:pPr>
        <w:pStyle w:val="CommentText"/>
      </w:pPr>
    </w:p>
    <w:p w14:paraId="55D130D0" w14:textId="420D2901" w:rsidR="00A80F77" w:rsidRPr="00A80F77" w:rsidRDefault="00A80F77">
      <w:pPr>
        <w:pStyle w:val="CommentText"/>
      </w:pPr>
      <w:r>
        <w:t xml:space="preserve">However, note that the simulation function uses </w:t>
      </w:r>
      <w:r w:rsidRPr="00A80F77">
        <w:rPr>
          <w:rFonts w:ascii="Courier New" w:hAnsi="Courier New" w:cs="Courier New"/>
          <w:sz w:val="16"/>
          <w:szCs w:val="16"/>
        </w:rPr>
        <w:t>delta = scale(Sigma %*% matrix(</w:t>
      </w:r>
      <w:proofErr w:type="spellStart"/>
      <w:r w:rsidRPr="00A80F77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A80F7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0F77">
        <w:rPr>
          <w:rFonts w:ascii="Courier New" w:hAnsi="Courier New" w:cs="Courier New"/>
          <w:sz w:val="16"/>
          <w:szCs w:val="16"/>
        </w:rPr>
        <w:t>ntime</w:t>
      </w:r>
      <w:proofErr w:type="spellEnd"/>
      <w:r w:rsidRPr="00A80F77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A80F77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A80F7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A80F77">
        <w:rPr>
          <w:rFonts w:ascii="Courier New" w:hAnsi="Courier New" w:cs="Courier New"/>
          <w:sz w:val="16"/>
          <w:szCs w:val="16"/>
        </w:rPr>
        <w:t>npix</w:t>
      </w:r>
      <w:proofErr w:type="spellEnd"/>
      <w:r w:rsidRPr="00A80F77">
        <w:rPr>
          <w:rFonts w:ascii="Courier New" w:hAnsi="Courier New" w:cs="Courier New"/>
          <w:sz w:val="16"/>
          <w:szCs w:val="16"/>
        </w:rPr>
        <w:t>))</w:t>
      </w:r>
      <w:r>
        <w:t xml:space="preserve"> to generate the spatial error. I’d replace </w:t>
      </w:r>
      <w:proofErr w:type="spellStart"/>
      <w:r w:rsidRPr="00E10C84">
        <w:rPr>
          <w:rFonts w:ascii="Courier New" w:hAnsi="Courier New" w:cs="Courier New"/>
        </w:rPr>
        <w:t>rnorm</w:t>
      </w:r>
      <w:proofErr w:type="spellEnd"/>
      <w:r w:rsidRPr="00E10C84">
        <w:rPr>
          <w:rFonts w:ascii="Courier New" w:hAnsi="Courier New" w:cs="Courier New"/>
        </w:rPr>
        <w:t>()</w:t>
      </w:r>
      <w:r>
        <w:t xml:space="preserve"> with </w:t>
      </w:r>
      <w:r w:rsidRPr="00E10C84">
        <w:rPr>
          <w:rFonts w:ascii="Courier New" w:hAnsi="Courier New" w:cs="Courier New"/>
        </w:rPr>
        <w:t>rt(df = 3</w:t>
      </w:r>
      <w:r w:rsidR="00A43A25">
        <w:rPr>
          <w:rFonts w:ascii="Courier New" w:hAnsi="Courier New" w:cs="Courier New"/>
        </w:rPr>
        <w:t>)</w:t>
      </w:r>
      <w:r>
        <w:t xml:space="preserve">. </w:t>
      </w:r>
      <w:r w:rsidR="00A43A25">
        <w:t xml:space="preserve">Using </w:t>
      </w:r>
      <w:proofErr w:type="spellStart"/>
      <w:r w:rsidR="00A43A25" w:rsidRPr="00A80F77">
        <w:rPr>
          <w:rFonts w:ascii="Courier New" w:hAnsi="Courier New" w:cs="Courier New"/>
        </w:rPr>
        <w:t>mvtnorm</w:t>
      </w:r>
      <w:proofErr w:type="spellEnd"/>
      <w:r w:rsidR="00A43A25" w:rsidRPr="00A80F77">
        <w:rPr>
          <w:rFonts w:ascii="Courier New" w:hAnsi="Courier New" w:cs="Courier New"/>
        </w:rPr>
        <w:t>()</w:t>
      </w:r>
      <w:r w:rsidR="00A43A25">
        <w:t xml:space="preserve"> is totally unfeasible at this scale.</w:t>
      </w:r>
    </w:p>
  </w:comment>
  <w:comment w:id="26" w:author="CLAY MORROW" w:date="2021-08-09T17:30:00Z" w:initials="CM">
    <w:p w14:paraId="4CDFF1C1" w14:textId="72622C90" w:rsidR="000E4020" w:rsidRDefault="00C9038B">
      <w:pPr>
        <w:pStyle w:val="CommentText"/>
      </w:pPr>
      <w:r>
        <w:rPr>
          <w:rStyle w:val="CommentReference"/>
        </w:rPr>
        <w:annotationRef/>
      </w:r>
      <w:r w:rsidR="000E4020">
        <w:t>500 sims x 2 lambdas = 1000 total</w:t>
      </w:r>
    </w:p>
    <w:p w14:paraId="2CBC080C" w14:textId="77777777" w:rsidR="000E4020" w:rsidRDefault="000E4020">
      <w:pPr>
        <w:pStyle w:val="CommentText"/>
      </w:pPr>
    </w:p>
    <w:p w14:paraId="44FC834B" w14:textId="61D8E897" w:rsidR="00C9038B" w:rsidRDefault="00C9038B">
      <w:pPr>
        <w:pStyle w:val="CommentText"/>
      </w:pPr>
      <w:r>
        <w:t xml:space="preserve">I’d estimate this taking little more than </w:t>
      </w:r>
      <w:r w:rsidR="000E449B">
        <w:t>38</w:t>
      </w:r>
      <w:r>
        <w:t xml:space="preserve"> hours</w:t>
      </w:r>
    </w:p>
  </w:comment>
  <w:comment w:id="34" w:author="CLAY MORROW" w:date="2021-08-09T21:43:00Z" w:initials="CM">
    <w:p w14:paraId="0DDF7558" w14:textId="4D27ECC9" w:rsidR="00A43A25" w:rsidRDefault="00A43A25">
      <w:pPr>
        <w:pStyle w:val="CommentText"/>
      </w:pPr>
      <w:r>
        <w:t>Why Is it important to vary Tx and Ty?</w:t>
      </w:r>
    </w:p>
    <w:p w14:paraId="7721B785" w14:textId="77777777" w:rsidR="00A43A25" w:rsidRDefault="00A43A25">
      <w:pPr>
        <w:pStyle w:val="CommentText"/>
      </w:pPr>
    </w:p>
    <w:p w14:paraId="71E0EBFC" w14:textId="7D231196" w:rsidR="00AF3055" w:rsidRDefault="00AF3055">
      <w:pPr>
        <w:pStyle w:val="CommentText"/>
      </w:pPr>
      <w:r>
        <w:rPr>
          <w:rStyle w:val="CommentReference"/>
        </w:rPr>
        <w:annotationRef/>
      </w:r>
      <w:r>
        <w:t>Could we get away with fewer values? Maybe only 1, 2</w:t>
      </w:r>
      <w:r w:rsidR="00BC7FF8">
        <w:rPr>
          <w:vertAlign w:val="superscript"/>
        </w:rPr>
        <w:t>2</w:t>
      </w:r>
      <w:r>
        <w:t xml:space="preserve"> and </w:t>
      </w:r>
      <w:r w:rsidR="00BC7FF8">
        <w:t>4</w:t>
      </w:r>
      <w:r w:rsidRPr="00BC7FF8">
        <w:rPr>
          <w:vertAlign w:val="superscript"/>
        </w:rPr>
        <w:t>2</w:t>
      </w:r>
      <w:r>
        <w:t>?</w:t>
      </w:r>
    </w:p>
  </w:comment>
  <w:comment w:id="35" w:author="CLAY MORROW" w:date="2021-08-09T17:35:00Z" w:initials="CM">
    <w:p w14:paraId="1B4C0635" w14:textId="4DA8C8C8" w:rsidR="000E4020" w:rsidRDefault="000E4020">
      <w:pPr>
        <w:pStyle w:val="CommentText"/>
      </w:pPr>
      <w:r>
        <w:rPr>
          <w:rStyle w:val="CommentReference"/>
        </w:rPr>
        <w:annotationRef/>
      </w:r>
      <w:r>
        <w:t xml:space="preserve">500 sims x 4 </w:t>
      </w:r>
      <w:proofErr w:type="spellStart"/>
      <w:r w:rsidR="00BC7FF8">
        <w:t>T</w:t>
      </w:r>
      <w:r w:rsidR="00BC7FF8">
        <w:rPr>
          <w:vertAlign w:val="subscript"/>
        </w:rPr>
        <w:t>y</w:t>
      </w:r>
      <w:r w:rsidR="00BC7FF8">
        <w:t>s</w:t>
      </w:r>
      <w:proofErr w:type="spellEnd"/>
      <w:r>
        <w:t xml:space="preserve"> x 2 lambdas = 4000 total</w:t>
      </w:r>
    </w:p>
    <w:p w14:paraId="0F29F30D" w14:textId="77777777" w:rsidR="000E4020" w:rsidRDefault="000E4020">
      <w:pPr>
        <w:pStyle w:val="CommentText"/>
      </w:pPr>
    </w:p>
    <w:p w14:paraId="63F201CE" w14:textId="5457FD2D" w:rsidR="000E4020" w:rsidRDefault="000E4020">
      <w:pPr>
        <w:pStyle w:val="CommentText"/>
      </w:pPr>
      <w:r>
        <w:t xml:space="preserve">I’d estimate this taking about 150 hours. </w:t>
      </w:r>
    </w:p>
  </w:comment>
  <w:comment w:id="56" w:author="CLAY MORROW" w:date="2021-08-09T21:36:00Z" w:initials="CM">
    <w:p w14:paraId="2A3DDD6B" w14:textId="5C0AA642" w:rsidR="001B398A" w:rsidRDefault="001B398A">
      <w:pPr>
        <w:pStyle w:val="CommentText"/>
      </w:pPr>
      <w:r>
        <w:rPr>
          <w:rStyle w:val="CommentReference"/>
        </w:rPr>
        <w:annotationRef/>
      </w:r>
      <w:r>
        <w:t xml:space="preserve">or should they </w:t>
      </w:r>
      <w:r w:rsidR="00397781">
        <w:t>&gt;0</w:t>
      </w:r>
      <w:r>
        <w:t>?</w:t>
      </w:r>
    </w:p>
  </w:comment>
  <w:comment w:id="58" w:author="CLAY MORROW" w:date="2021-08-09T21:32:00Z" w:initials="CM">
    <w:p w14:paraId="00F2F1FA" w14:textId="06D11032" w:rsidR="001B398A" w:rsidRDefault="001B398A">
      <w:pPr>
        <w:pStyle w:val="CommentText"/>
      </w:pPr>
      <w:r>
        <w:rPr>
          <w:rStyle w:val="CommentReference"/>
        </w:rPr>
        <w:annotationRef/>
      </w:r>
      <w:r>
        <w:t>Why this small?</w:t>
      </w:r>
    </w:p>
  </w:comment>
  <w:comment w:id="59" w:author="CLAY MORROW" w:date="2021-08-09T17:49:00Z" w:initials="CM">
    <w:p w14:paraId="35D15079" w14:textId="77777777" w:rsidR="006452BF" w:rsidRDefault="006452BF">
      <w:pPr>
        <w:pStyle w:val="CommentText"/>
      </w:pPr>
      <w:r>
        <w:rPr>
          <w:rStyle w:val="CommentReference"/>
        </w:rPr>
        <w:annotationRef/>
      </w:r>
      <w:r>
        <w:t xml:space="preserve">500 sims x 2 betas x 2 </w:t>
      </w:r>
      <w:proofErr w:type="spellStart"/>
      <w:r>
        <w:t>rhos</w:t>
      </w:r>
      <w:proofErr w:type="spellEnd"/>
      <w:r>
        <w:t xml:space="preserve"> = 2000 total</w:t>
      </w:r>
    </w:p>
    <w:p w14:paraId="08A33C73" w14:textId="77777777" w:rsidR="006452BF" w:rsidRDefault="006452BF">
      <w:pPr>
        <w:pStyle w:val="CommentText"/>
      </w:pPr>
    </w:p>
    <w:p w14:paraId="0E94CB53" w14:textId="62A08AF4" w:rsidR="006452BF" w:rsidRDefault="006452BF">
      <w:pPr>
        <w:pStyle w:val="CommentText"/>
      </w:pPr>
      <w:r>
        <w:t>Estimated time: 75 hours</w:t>
      </w:r>
    </w:p>
  </w:comment>
  <w:comment w:id="71" w:author="CLAY MORROW" w:date="2021-08-09T17:53:00Z" w:initials="CM">
    <w:p w14:paraId="6953207F" w14:textId="23704EC7" w:rsidR="006C2587" w:rsidRDefault="006C2587">
      <w:pPr>
        <w:pStyle w:val="CommentText"/>
      </w:pPr>
      <w:r>
        <w:rPr>
          <w:rStyle w:val="CommentReference"/>
        </w:rPr>
        <w:annotationRef/>
      </w:r>
      <w:r>
        <w:t>No need to include the case where B</w:t>
      </w:r>
      <w:r w:rsidRPr="00BC7FF8">
        <w:rPr>
          <w:vertAlign w:val="subscript"/>
        </w:rPr>
        <w:t>0</w:t>
      </w:r>
      <w:r>
        <w:t>=0 and B</w:t>
      </w:r>
      <w:r w:rsidRPr="00BC7FF8">
        <w:rPr>
          <w:vertAlign w:val="subscript"/>
        </w:rPr>
        <w:t>1</w:t>
      </w:r>
      <w:r>
        <w:t>=0 since that combination is already present in sim 2a.</w:t>
      </w:r>
    </w:p>
  </w:comment>
  <w:comment w:id="73" w:author="CLAY MORROW" w:date="2021-08-09T17:55:00Z" w:initials="CM">
    <w:p w14:paraId="699990A8" w14:textId="77777777" w:rsidR="00A3400D" w:rsidRDefault="00A3400D">
      <w:pPr>
        <w:pStyle w:val="CommentText"/>
      </w:pPr>
      <w:r>
        <w:rPr>
          <w:rStyle w:val="CommentReference"/>
        </w:rPr>
        <w:annotationRef/>
      </w:r>
      <w:r>
        <w:t xml:space="preserve">500 sims x 2 </w:t>
      </w:r>
      <w:proofErr w:type="spellStart"/>
      <w:r>
        <w:t>rhos</w:t>
      </w:r>
      <w:proofErr w:type="spellEnd"/>
      <w:r>
        <w:t xml:space="preserve"> = 1000 total</w:t>
      </w:r>
    </w:p>
    <w:p w14:paraId="565CD3D4" w14:textId="77777777" w:rsidR="00A3400D" w:rsidRDefault="00A3400D">
      <w:pPr>
        <w:pStyle w:val="CommentText"/>
      </w:pPr>
    </w:p>
    <w:p w14:paraId="7C468755" w14:textId="7E0D4FCE" w:rsidR="00A3400D" w:rsidRDefault="00A3400D">
      <w:pPr>
        <w:pStyle w:val="CommentText"/>
      </w:pPr>
      <w:r>
        <w:t>Estimated time: 38 hours</w:t>
      </w:r>
    </w:p>
  </w:comment>
  <w:comment w:id="81" w:author="CLAY MORROW" w:date="2021-08-09T22:03:00Z" w:initials="CM">
    <w:p w14:paraId="268AEAD5" w14:textId="63E9D8EE" w:rsidR="00BC7FF8" w:rsidRDefault="00BC7FF8">
      <w:pPr>
        <w:pStyle w:val="CommentText"/>
      </w:pPr>
      <w:r>
        <w:rPr>
          <w:rStyle w:val="CommentReference"/>
        </w:rPr>
        <w:annotationRef/>
      </w:r>
      <w:r>
        <w:t>Do you maybe mean eta = 1 or eta &gt; 0</w:t>
      </w:r>
    </w:p>
  </w:comment>
  <w:comment w:id="82" w:author="CLAY MORROW" w:date="2021-08-09T17:58:00Z" w:initials="CM">
    <w:p w14:paraId="7A13D10A" w14:textId="77777777" w:rsidR="009C2E44" w:rsidRDefault="009C2E44">
      <w:pPr>
        <w:pStyle w:val="CommentText"/>
      </w:pPr>
      <w:r>
        <w:rPr>
          <w:rStyle w:val="CommentReference"/>
        </w:rPr>
        <w:annotationRef/>
      </w:r>
      <w:r>
        <w:t>500 sims x 2 gammas x 2 nuggets = 4000 sims</w:t>
      </w:r>
    </w:p>
    <w:p w14:paraId="7E7AD2D4" w14:textId="77777777" w:rsidR="009C2E44" w:rsidRDefault="009C2E44">
      <w:pPr>
        <w:pStyle w:val="CommentText"/>
      </w:pPr>
    </w:p>
    <w:p w14:paraId="2124CBAC" w14:textId="579FB4DC" w:rsidR="009C2E44" w:rsidRDefault="009C2E44">
      <w:pPr>
        <w:pStyle w:val="CommentText"/>
      </w:pPr>
      <w:r>
        <w:t>Estimated time: 150 hours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E2E1B2" w15:done="0"/>
  <w15:commentEx w15:paraId="296200AD" w15:done="0"/>
  <w15:commentEx w15:paraId="0F5AC4F8" w15:done="0"/>
  <w15:commentEx w15:paraId="0D6CF6E1" w15:done="0"/>
  <w15:commentEx w15:paraId="22875CDA" w15:done="0"/>
  <w15:commentEx w15:paraId="2795938D" w15:done="0"/>
  <w15:commentEx w15:paraId="76546E98" w15:done="0"/>
  <w15:commentEx w15:paraId="7A84F88F" w15:done="0"/>
  <w15:commentEx w15:paraId="4C72F6BF" w15:done="0"/>
  <w15:commentEx w15:paraId="55D130D0" w15:done="0"/>
  <w15:commentEx w15:paraId="44FC834B" w15:done="0"/>
  <w15:commentEx w15:paraId="71E0EBFC" w15:done="0"/>
  <w15:commentEx w15:paraId="63F201CE" w15:done="0"/>
  <w15:commentEx w15:paraId="2A3DDD6B" w15:done="0"/>
  <w15:commentEx w15:paraId="00F2F1FA" w15:done="0"/>
  <w15:commentEx w15:paraId="0E94CB53" w15:done="0"/>
  <w15:commentEx w15:paraId="6953207F" w15:done="0"/>
  <w15:commentEx w15:paraId="7C468755" w15:done="0"/>
  <w15:commentEx w15:paraId="268AEAD5" w15:done="0"/>
  <w15:commentEx w15:paraId="2124CB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BD5FA" w16cex:dateUtc="2021-08-09T21:27:00Z"/>
  <w16cex:commentExtensible w16cex:durableId="24BBDFF7" w16cex:dateUtc="2021-08-09T22:10:00Z"/>
  <w16cex:commentExtensible w16cex:durableId="24BBD7F2" w16cex:dateUtc="2021-08-09T21:36:00Z"/>
  <w16cex:commentExtensible w16cex:durableId="24BBDAAA" w16cex:dateUtc="2021-08-09T21:47:00Z"/>
  <w16cex:commentExtensible w16cex:durableId="24BBED3B" w16cex:dateUtc="2021-08-09T23:06:00Z"/>
  <w16cex:commentExtensible w16cex:durableId="24BC21FD" w16cex:dateUtc="2021-08-10T02:51:00Z"/>
  <w16cex:commentExtensible w16cex:durableId="24BC229A" w16cex:dateUtc="2021-08-10T02:54:00Z"/>
  <w16cex:commentExtensible w16cex:durableId="24BBE035" w16cex:dateUtc="2021-08-09T22:11:00Z"/>
  <w16cex:commentExtensible w16cex:durableId="24BBE066" w16cex:dateUtc="2021-08-09T22:12:00Z"/>
  <w16cex:commentExtensible w16cex:durableId="24BBE1F7" w16cex:dateUtc="2021-08-09T22:18:00Z"/>
  <w16cex:commentExtensible w16cex:durableId="24BBE4BF" w16cex:dateUtc="2021-08-09T22:30:00Z"/>
  <w16cex:commentExtensible w16cex:durableId="24BC200E" w16cex:dateUtc="2021-08-10T02:43:00Z"/>
  <w16cex:commentExtensible w16cex:durableId="24BBE5F7" w16cex:dateUtc="2021-08-09T22:35:00Z"/>
  <w16cex:commentExtensible w16cex:durableId="24BC1E5F" w16cex:dateUtc="2021-08-10T02:36:00Z"/>
  <w16cex:commentExtensible w16cex:durableId="24BC1D62" w16cex:dateUtc="2021-08-10T02:32:00Z"/>
  <w16cex:commentExtensible w16cex:durableId="24BBE920" w16cex:dateUtc="2021-08-09T22:49:00Z"/>
  <w16cex:commentExtensible w16cex:durableId="24BBEA0D" w16cex:dateUtc="2021-08-09T22:53:00Z"/>
  <w16cex:commentExtensible w16cex:durableId="24BBEA8E" w16cex:dateUtc="2021-08-09T22:55:00Z"/>
  <w16cex:commentExtensible w16cex:durableId="24BC24A0" w16cex:dateUtc="2021-08-10T03:03:00Z"/>
  <w16cex:commentExtensible w16cex:durableId="24BBEB3F" w16cex:dateUtc="2021-08-09T2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E2E1B2" w16cid:durableId="24BBD5FA"/>
  <w16cid:commentId w16cid:paraId="296200AD" w16cid:durableId="24BBDFF7"/>
  <w16cid:commentId w16cid:paraId="0F5AC4F8" w16cid:durableId="24BBD7F2"/>
  <w16cid:commentId w16cid:paraId="0D6CF6E1" w16cid:durableId="24BBDAAA"/>
  <w16cid:commentId w16cid:paraId="22875CDA" w16cid:durableId="24BBED3B"/>
  <w16cid:commentId w16cid:paraId="2795938D" w16cid:durableId="24BC21FD"/>
  <w16cid:commentId w16cid:paraId="76546E98" w16cid:durableId="24BC229A"/>
  <w16cid:commentId w16cid:paraId="7A84F88F" w16cid:durableId="24BBE035"/>
  <w16cid:commentId w16cid:paraId="4C72F6BF" w16cid:durableId="24BBE066"/>
  <w16cid:commentId w16cid:paraId="55D130D0" w16cid:durableId="24BBE1F7"/>
  <w16cid:commentId w16cid:paraId="44FC834B" w16cid:durableId="24BBE4BF"/>
  <w16cid:commentId w16cid:paraId="71E0EBFC" w16cid:durableId="24BC200E"/>
  <w16cid:commentId w16cid:paraId="63F201CE" w16cid:durableId="24BBE5F7"/>
  <w16cid:commentId w16cid:paraId="2A3DDD6B" w16cid:durableId="24BC1E5F"/>
  <w16cid:commentId w16cid:paraId="00F2F1FA" w16cid:durableId="24BC1D62"/>
  <w16cid:commentId w16cid:paraId="0E94CB53" w16cid:durableId="24BBE920"/>
  <w16cid:commentId w16cid:paraId="6953207F" w16cid:durableId="24BBEA0D"/>
  <w16cid:commentId w16cid:paraId="7C468755" w16cid:durableId="24BBEA8E"/>
  <w16cid:commentId w16cid:paraId="268AEAD5" w16cid:durableId="24BC24A0"/>
  <w16cid:commentId w16cid:paraId="2124CBAC" w16cid:durableId="24BBEB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715B"/>
    <w:multiLevelType w:val="hybridMultilevel"/>
    <w:tmpl w:val="F7F64B64"/>
    <w:lvl w:ilvl="0" w:tplc="4698BE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 MORROW">
    <w15:presenceInfo w15:providerId="None" w15:userId="CLAY MORR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60"/>
    <w:rsid w:val="0000169E"/>
    <w:rsid w:val="00016BB5"/>
    <w:rsid w:val="00036FCC"/>
    <w:rsid w:val="0004229B"/>
    <w:rsid w:val="00042A25"/>
    <w:rsid w:val="00044DB9"/>
    <w:rsid w:val="000458A7"/>
    <w:rsid w:val="00051D05"/>
    <w:rsid w:val="00055054"/>
    <w:rsid w:val="00055F71"/>
    <w:rsid w:val="00061846"/>
    <w:rsid w:val="0007439B"/>
    <w:rsid w:val="00086CFA"/>
    <w:rsid w:val="000C1A77"/>
    <w:rsid w:val="000C2EDD"/>
    <w:rsid w:val="000D0577"/>
    <w:rsid w:val="000D1B5E"/>
    <w:rsid w:val="000E4020"/>
    <w:rsid w:val="000E449B"/>
    <w:rsid w:val="000E72A2"/>
    <w:rsid w:val="000F3852"/>
    <w:rsid w:val="000F3AFE"/>
    <w:rsid w:val="0010478B"/>
    <w:rsid w:val="00120054"/>
    <w:rsid w:val="00123DE3"/>
    <w:rsid w:val="00133913"/>
    <w:rsid w:val="0014233A"/>
    <w:rsid w:val="00146CC2"/>
    <w:rsid w:val="00152832"/>
    <w:rsid w:val="00152F66"/>
    <w:rsid w:val="001606D3"/>
    <w:rsid w:val="00187014"/>
    <w:rsid w:val="0019324A"/>
    <w:rsid w:val="001A20AF"/>
    <w:rsid w:val="001A6187"/>
    <w:rsid w:val="001A72ED"/>
    <w:rsid w:val="001B0F32"/>
    <w:rsid w:val="001B398A"/>
    <w:rsid w:val="001D4EFA"/>
    <w:rsid w:val="001D7FC3"/>
    <w:rsid w:val="001E114A"/>
    <w:rsid w:val="001F14EB"/>
    <w:rsid w:val="001F1819"/>
    <w:rsid w:val="002046AE"/>
    <w:rsid w:val="00210853"/>
    <w:rsid w:val="00221355"/>
    <w:rsid w:val="00221AFD"/>
    <w:rsid w:val="00223B41"/>
    <w:rsid w:val="002327E9"/>
    <w:rsid w:val="00237660"/>
    <w:rsid w:val="0025129B"/>
    <w:rsid w:val="00256D13"/>
    <w:rsid w:val="0026348D"/>
    <w:rsid w:val="002647E8"/>
    <w:rsid w:val="00283BF8"/>
    <w:rsid w:val="00297293"/>
    <w:rsid w:val="002A134D"/>
    <w:rsid w:val="002A4451"/>
    <w:rsid w:val="002A5654"/>
    <w:rsid w:val="002A731C"/>
    <w:rsid w:val="002B659B"/>
    <w:rsid w:val="002C7AE5"/>
    <w:rsid w:val="002E1E66"/>
    <w:rsid w:val="002F4AE1"/>
    <w:rsid w:val="00311587"/>
    <w:rsid w:val="00311648"/>
    <w:rsid w:val="00313156"/>
    <w:rsid w:val="00313A2D"/>
    <w:rsid w:val="00324AF3"/>
    <w:rsid w:val="00326F1F"/>
    <w:rsid w:val="003318DC"/>
    <w:rsid w:val="00336EB5"/>
    <w:rsid w:val="00340251"/>
    <w:rsid w:val="00341BC8"/>
    <w:rsid w:val="003439D2"/>
    <w:rsid w:val="00345D6C"/>
    <w:rsid w:val="0035017A"/>
    <w:rsid w:val="003534CE"/>
    <w:rsid w:val="0036014E"/>
    <w:rsid w:val="003618B3"/>
    <w:rsid w:val="00365ABE"/>
    <w:rsid w:val="00380A55"/>
    <w:rsid w:val="00380C70"/>
    <w:rsid w:val="00385346"/>
    <w:rsid w:val="003906CC"/>
    <w:rsid w:val="0039216A"/>
    <w:rsid w:val="003931A2"/>
    <w:rsid w:val="00395871"/>
    <w:rsid w:val="00396D36"/>
    <w:rsid w:val="00397781"/>
    <w:rsid w:val="003A2964"/>
    <w:rsid w:val="003B1874"/>
    <w:rsid w:val="003B6A4E"/>
    <w:rsid w:val="003B7821"/>
    <w:rsid w:val="003E01EC"/>
    <w:rsid w:val="003E2C4F"/>
    <w:rsid w:val="003F2326"/>
    <w:rsid w:val="003F515D"/>
    <w:rsid w:val="003F56E8"/>
    <w:rsid w:val="0040383B"/>
    <w:rsid w:val="004155B4"/>
    <w:rsid w:val="00415C4C"/>
    <w:rsid w:val="00417C0E"/>
    <w:rsid w:val="00422687"/>
    <w:rsid w:val="00423A5B"/>
    <w:rsid w:val="00430A8C"/>
    <w:rsid w:val="00433F5D"/>
    <w:rsid w:val="004466C8"/>
    <w:rsid w:val="004530EE"/>
    <w:rsid w:val="00456A4F"/>
    <w:rsid w:val="004735F7"/>
    <w:rsid w:val="004913C6"/>
    <w:rsid w:val="004918D1"/>
    <w:rsid w:val="004926C4"/>
    <w:rsid w:val="00496024"/>
    <w:rsid w:val="004B2315"/>
    <w:rsid w:val="004B2A7F"/>
    <w:rsid w:val="004B44E6"/>
    <w:rsid w:val="004B5C1D"/>
    <w:rsid w:val="004C4699"/>
    <w:rsid w:val="004C66F2"/>
    <w:rsid w:val="004D1C9F"/>
    <w:rsid w:val="004D775B"/>
    <w:rsid w:val="004D7F26"/>
    <w:rsid w:val="004E291C"/>
    <w:rsid w:val="004F2CC8"/>
    <w:rsid w:val="00500314"/>
    <w:rsid w:val="00502210"/>
    <w:rsid w:val="005122F8"/>
    <w:rsid w:val="0051377B"/>
    <w:rsid w:val="0053566C"/>
    <w:rsid w:val="00536F12"/>
    <w:rsid w:val="005502C3"/>
    <w:rsid w:val="00552174"/>
    <w:rsid w:val="00552BA5"/>
    <w:rsid w:val="00553448"/>
    <w:rsid w:val="00554B44"/>
    <w:rsid w:val="00556744"/>
    <w:rsid w:val="00566DCD"/>
    <w:rsid w:val="005837CC"/>
    <w:rsid w:val="005A0781"/>
    <w:rsid w:val="005B082F"/>
    <w:rsid w:val="005B2132"/>
    <w:rsid w:val="005B4129"/>
    <w:rsid w:val="005B7C6C"/>
    <w:rsid w:val="005B7FCF"/>
    <w:rsid w:val="005C1AA3"/>
    <w:rsid w:val="005C5548"/>
    <w:rsid w:val="005C765A"/>
    <w:rsid w:val="005D3687"/>
    <w:rsid w:val="005E4F4B"/>
    <w:rsid w:val="005F1C0E"/>
    <w:rsid w:val="005F7CC6"/>
    <w:rsid w:val="00601E92"/>
    <w:rsid w:val="00601F59"/>
    <w:rsid w:val="00604AE0"/>
    <w:rsid w:val="00612D1E"/>
    <w:rsid w:val="00613319"/>
    <w:rsid w:val="00620925"/>
    <w:rsid w:val="006301A7"/>
    <w:rsid w:val="00632ACE"/>
    <w:rsid w:val="0063389C"/>
    <w:rsid w:val="00633F60"/>
    <w:rsid w:val="0063579F"/>
    <w:rsid w:val="00637906"/>
    <w:rsid w:val="00644B01"/>
    <w:rsid w:val="006452BF"/>
    <w:rsid w:val="00650C2C"/>
    <w:rsid w:val="006535C0"/>
    <w:rsid w:val="00656E11"/>
    <w:rsid w:val="0067428B"/>
    <w:rsid w:val="00674B15"/>
    <w:rsid w:val="00675385"/>
    <w:rsid w:val="006815CB"/>
    <w:rsid w:val="0069294A"/>
    <w:rsid w:val="00692CED"/>
    <w:rsid w:val="006A4626"/>
    <w:rsid w:val="006B0ED0"/>
    <w:rsid w:val="006B437B"/>
    <w:rsid w:val="006B5C96"/>
    <w:rsid w:val="006B644F"/>
    <w:rsid w:val="006C2587"/>
    <w:rsid w:val="006C3224"/>
    <w:rsid w:val="006C65EB"/>
    <w:rsid w:val="006D64CE"/>
    <w:rsid w:val="006D7FA3"/>
    <w:rsid w:val="006E5B19"/>
    <w:rsid w:val="006F3EA5"/>
    <w:rsid w:val="006F3F73"/>
    <w:rsid w:val="0070385C"/>
    <w:rsid w:val="00715B2F"/>
    <w:rsid w:val="007218F5"/>
    <w:rsid w:val="0072468A"/>
    <w:rsid w:val="0072495F"/>
    <w:rsid w:val="00726669"/>
    <w:rsid w:val="00743B7A"/>
    <w:rsid w:val="00746CB2"/>
    <w:rsid w:val="00750DED"/>
    <w:rsid w:val="007631F7"/>
    <w:rsid w:val="00766520"/>
    <w:rsid w:val="00783558"/>
    <w:rsid w:val="00783F7A"/>
    <w:rsid w:val="00785177"/>
    <w:rsid w:val="00797F1C"/>
    <w:rsid w:val="007A105B"/>
    <w:rsid w:val="007A1C2A"/>
    <w:rsid w:val="007B1356"/>
    <w:rsid w:val="007B16CE"/>
    <w:rsid w:val="007C185E"/>
    <w:rsid w:val="007C55B4"/>
    <w:rsid w:val="007E3A76"/>
    <w:rsid w:val="007E477D"/>
    <w:rsid w:val="007F0FC8"/>
    <w:rsid w:val="00812DEC"/>
    <w:rsid w:val="008174F6"/>
    <w:rsid w:val="00824971"/>
    <w:rsid w:val="008251E3"/>
    <w:rsid w:val="008276D6"/>
    <w:rsid w:val="00833EFB"/>
    <w:rsid w:val="00844818"/>
    <w:rsid w:val="0086642A"/>
    <w:rsid w:val="00871900"/>
    <w:rsid w:val="0087302F"/>
    <w:rsid w:val="008768CF"/>
    <w:rsid w:val="008823BA"/>
    <w:rsid w:val="008A02A3"/>
    <w:rsid w:val="008A15C2"/>
    <w:rsid w:val="008A2D15"/>
    <w:rsid w:val="008B0E4F"/>
    <w:rsid w:val="008D0FFB"/>
    <w:rsid w:val="008D12F2"/>
    <w:rsid w:val="008D35AC"/>
    <w:rsid w:val="008D37A5"/>
    <w:rsid w:val="008D3C62"/>
    <w:rsid w:val="008D402C"/>
    <w:rsid w:val="008D4D19"/>
    <w:rsid w:val="008D5E33"/>
    <w:rsid w:val="008F6697"/>
    <w:rsid w:val="009063F0"/>
    <w:rsid w:val="00911A5E"/>
    <w:rsid w:val="00912249"/>
    <w:rsid w:val="0091295D"/>
    <w:rsid w:val="00915B66"/>
    <w:rsid w:val="0092076E"/>
    <w:rsid w:val="00932FD6"/>
    <w:rsid w:val="00936E29"/>
    <w:rsid w:val="0094178C"/>
    <w:rsid w:val="0094624F"/>
    <w:rsid w:val="009469C6"/>
    <w:rsid w:val="00950B56"/>
    <w:rsid w:val="009607E7"/>
    <w:rsid w:val="00963564"/>
    <w:rsid w:val="00971756"/>
    <w:rsid w:val="00972389"/>
    <w:rsid w:val="00973800"/>
    <w:rsid w:val="009756CE"/>
    <w:rsid w:val="009846B2"/>
    <w:rsid w:val="00984BB1"/>
    <w:rsid w:val="00992D0B"/>
    <w:rsid w:val="00996F3D"/>
    <w:rsid w:val="009A4357"/>
    <w:rsid w:val="009B7999"/>
    <w:rsid w:val="009C2E44"/>
    <w:rsid w:val="009C52AC"/>
    <w:rsid w:val="009D51CF"/>
    <w:rsid w:val="009E001E"/>
    <w:rsid w:val="009E1D2B"/>
    <w:rsid w:val="009E23EC"/>
    <w:rsid w:val="009F0B26"/>
    <w:rsid w:val="009F4BAA"/>
    <w:rsid w:val="009F70A0"/>
    <w:rsid w:val="00A0417E"/>
    <w:rsid w:val="00A05DC9"/>
    <w:rsid w:val="00A1250B"/>
    <w:rsid w:val="00A14115"/>
    <w:rsid w:val="00A17026"/>
    <w:rsid w:val="00A17934"/>
    <w:rsid w:val="00A30BA8"/>
    <w:rsid w:val="00A3400D"/>
    <w:rsid w:val="00A35CDE"/>
    <w:rsid w:val="00A43A25"/>
    <w:rsid w:val="00A45068"/>
    <w:rsid w:val="00A450F9"/>
    <w:rsid w:val="00A62ACE"/>
    <w:rsid w:val="00A67F45"/>
    <w:rsid w:val="00A80126"/>
    <w:rsid w:val="00A80F77"/>
    <w:rsid w:val="00A81891"/>
    <w:rsid w:val="00A824DC"/>
    <w:rsid w:val="00A82BE2"/>
    <w:rsid w:val="00A844A9"/>
    <w:rsid w:val="00A9168C"/>
    <w:rsid w:val="00A919C3"/>
    <w:rsid w:val="00A97A78"/>
    <w:rsid w:val="00AA737A"/>
    <w:rsid w:val="00AB4695"/>
    <w:rsid w:val="00AC3135"/>
    <w:rsid w:val="00AC5738"/>
    <w:rsid w:val="00AC5E91"/>
    <w:rsid w:val="00AD19A8"/>
    <w:rsid w:val="00AD2E69"/>
    <w:rsid w:val="00AD4958"/>
    <w:rsid w:val="00AD7841"/>
    <w:rsid w:val="00AF08BB"/>
    <w:rsid w:val="00AF3055"/>
    <w:rsid w:val="00B0333F"/>
    <w:rsid w:val="00B071F7"/>
    <w:rsid w:val="00B07C26"/>
    <w:rsid w:val="00B2097C"/>
    <w:rsid w:val="00B23CB9"/>
    <w:rsid w:val="00B304AB"/>
    <w:rsid w:val="00B35008"/>
    <w:rsid w:val="00B35611"/>
    <w:rsid w:val="00B35A4D"/>
    <w:rsid w:val="00B43B05"/>
    <w:rsid w:val="00B54742"/>
    <w:rsid w:val="00B62E53"/>
    <w:rsid w:val="00B63A7F"/>
    <w:rsid w:val="00B67B9A"/>
    <w:rsid w:val="00B705E0"/>
    <w:rsid w:val="00B733AF"/>
    <w:rsid w:val="00B76D3A"/>
    <w:rsid w:val="00B848DF"/>
    <w:rsid w:val="00B86232"/>
    <w:rsid w:val="00B871EF"/>
    <w:rsid w:val="00BA19CD"/>
    <w:rsid w:val="00BA4476"/>
    <w:rsid w:val="00BA7D10"/>
    <w:rsid w:val="00BB17AA"/>
    <w:rsid w:val="00BC04EF"/>
    <w:rsid w:val="00BC48F1"/>
    <w:rsid w:val="00BC4DEA"/>
    <w:rsid w:val="00BC7FF8"/>
    <w:rsid w:val="00BD21DF"/>
    <w:rsid w:val="00BD65BF"/>
    <w:rsid w:val="00BD736D"/>
    <w:rsid w:val="00BE7C74"/>
    <w:rsid w:val="00C04113"/>
    <w:rsid w:val="00C07FD9"/>
    <w:rsid w:val="00C12883"/>
    <w:rsid w:val="00C13FF1"/>
    <w:rsid w:val="00C158C0"/>
    <w:rsid w:val="00C2510D"/>
    <w:rsid w:val="00C3061F"/>
    <w:rsid w:val="00C3535A"/>
    <w:rsid w:val="00C46007"/>
    <w:rsid w:val="00C46345"/>
    <w:rsid w:val="00C46C3A"/>
    <w:rsid w:val="00C70287"/>
    <w:rsid w:val="00C8001F"/>
    <w:rsid w:val="00C8077B"/>
    <w:rsid w:val="00C807F8"/>
    <w:rsid w:val="00C82165"/>
    <w:rsid w:val="00C9038B"/>
    <w:rsid w:val="00C90575"/>
    <w:rsid w:val="00CB44D1"/>
    <w:rsid w:val="00CB7477"/>
    <w:rsid w:val="00CC052D"/>
    <w:rsid w:val="00CE41EB"/>
    <w:rsid w:val="00CE7BBB"/>
    <w:rsid w:val="00CF37A4"/>
    <w:rsid w:val="00D00C7A"/>
    <w:rsid w:val="00D039A6"/>
    <w:rsid w:val="00D177EB"/>
    <w:rsid w:val="00D17A58"/>
    <w:rsid w:val="00D25436"/>
    <w:rsid w:val="00D26666"/>
    <w:rsid w:val="00D516D5"/>
    <w:rsid w:val="00D53200"/>
    <w:rsid w:val="00D57BF9"/>
    <w:rsid w:val="00D726FE"/>
    <w:rsid w:val="00D76F9C"/>
    <w:rsid w:val="00D77930"/>
    <w:rsid w:val="00D932EB"/>
    <w:rsid w:val="00D935E7"/>
    <w:rsid w:val="00D93C5F"/>
    <w:rsid w:val="00DA4875"/>
    <w:rsid w:val="00DA6BD1"/>
    <w:rsid w:val="00DC1E56"/>
    <w:rsid w:val="00DC2ACE"/>
    <w:rsid w:val="00DD14C6"/>
    <w:rsid w:val="00DD1764"/>
    <w:rsid w:val="00DD3FCF"/>
    <w:rsid w:val="00DD78D9"/>
    <w:rsid w:val="00DE153C"/>
    <w:rsid w:val="00DF7B24"/>
    <w:rsid w:val="00E01536"/>
    <w:rsid w:val="00E02DAB"/>
    <w:rsid w:val="00E06CE0"/>
    <w:rsid w:val="00E10C84"/>
    <w:rsid w:val="00E1250D"/>
    <w:rsid w:val="00E1304E"/>
    <w:rsid w:val="00E14330"/>
    <w:rsid w:val="00E17AC6"/>
    <w:rsid w:val="00E17B4E"/>
    <w:rsid w:val="00E217F0"/>
    <w:rsid w:val="00E30649"/>
    <w:rsid w:val="00E327C6"/>
    <w:rsid w:val="00E36088"/>
    <w:rsid w:val="00E43270"/>
    <w:rsid w:val="00E50C44"/>
    <w:rsid w:val="00E53770"/>
    <w:rsid w:val="00E563EE"/>
    <w:rsid w:val="00E57ADF"/>
    <w:rsid w:val="00E7265A"/>
    <w:rsid w:val="00E760CE"/>
    <w:rsid w:val="00E93944"/>
    <w:rsid w:val="00EA4B21"/>
    <w:rsid w:val="00EA7DE7"/>
    <w:rsid w:val="00EB1C10"/>
    <w:rsid w:val="00EB2623"/>
    <w:rsid w:val="00EB3E9D"/>
    <w:rsid w:val="00EB4C3A"/>
    <w:rsid w:val="00EB6FE3"/>
    <w:rsid w:val="00ED03C5"/>
    <w:rsid w:val="00ED37F7"/>
    <w:rsid w:val="00ED40E8"/>
    <w:rsid w:val="00EE7285"/>
    <w:rsid w:val="00EF00C7"/>
    <w:rsid w:val="00EF71D3"/>
    <w:rsid w:val="00F029AC"/>
    <w:rsid w:val="00F05F69"/>
    <w:rsid w:val="00F0615B"/>
    <w:rsid w:val="00F1241C"/>
    <w:rsid w:val="00F26315"/>
    <w:rsid w:val="00F2755F"/>
    <w:rsid w:val="00F43C4D"/>
    <w:rsid w:val="00F52F0D"/>
    <w:rsid w:val="00F53464"/>
    <w:rsid w:val="00F60AA7"/>
    <w:rsid w:val="00F6676A"/>
    <w:rsid w:val="00F769D1"/>
    <w:rsid w:val="00F873ED"/>
    <w:rsid w:val="00F911C1"/>
    <w:rsid w:val="00FB0723"/>
    <w:rsid w:val="00FB1796"/>
    <w:rsid w:val="00FC3F81"/>
    <w:rsid w:val="00FC722F"/>
    <w:rsid w:val="00FC77C9"/>
    <w:rsid w:val="00FD081F"/>
    <w:rsid w:val="00FD2F71"/>
    <w:rsid w:val="00FD5007"/>
    <w:rsid w:val="00FE75B2"/>
    <w:rsid w:val="00FF2DFD"/>
    <w:rsid w:val="00FF3682"/>
    <w:rsid w:val="00F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3260"/>
  <w15:chartTrackingRefBased/>
  <w15:docId w15:val="{F30CA1E3-61CF-9D4F-864A-F4AE7D66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1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19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1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90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D6B6-AE11-492A-9F67-B1BF138C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Ives</dc:creator>
  <cp:keywords/>
  <dc:description/>
  <cp:lastModifiedBy>CLAY MORROW</cp:lastModifiedBy>
  <cp:revision>44</cp:revision>
  <dcterms:created xsi:type="dcterms:W3CDTF">2021-08-05T15:58:00Z</dcterms:created>
  <dcterms:modified xsi:type="dcterms:W3CDTF">2021-08-10T03:03:00Z</dcterms:modified>
</cp:coreProperties>
</file>