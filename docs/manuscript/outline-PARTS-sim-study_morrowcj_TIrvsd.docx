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57B2" w14:textId="1640F222" w:rsidR="006F1DFE" w:rsidRPr="00251F87" w:rsidRDefault="006F1DFE" w:rsidP="00816DF0">
      <w:pPr>
        <w:spacing w:line="360" w:lineRule="auto"/>
        <w:ind w:left="720" w:hanging="360"/>
        <w:rPr>
          <w:ins w:id="0" w:author="CLAY MORROW" w:date="2021-12-13T10:48:00Z"/>
        </w:rPr>
      </w:pPr>
      <w:commentRangeStart w:id="1"/>
      <w:commentRangeStart w:id="2"/>
      <w:ins w:id="3" w:author="CLAY MORROW" w:date="2021-12-13T10:48:00Z">
        <w:r w:rsidRPr="006F1DFE">
          <w:rPr>
            <w:b/>
            <w:bCs/>
            <w:rPrChange w:id="4" w:author="CLAY MORROW" w:date="2021-12-13T10:48:00Z">
              <w:rPr/>
            </w:rPrChange>
          </w:rPr>
          <w:t>Journal: Methods in Ecology in Evolution</w:t>
        </w:r>
        <w:commentRangeEnd w:id="1"/>
        <w:r>
          <w:rPr>
            <w:rStyle w:val="CommentReference"/>
          </w:rPr>
          <w:commentReference w:id="1"/>
        </w:r>
      </w:ins>
      <w:commentRangeEnd w:id="2"/>
      <w:ins w:id="5" w:author="CLAY MORROW" w:date="2021-12-13T10:55:00Z">
        <w:r w:rsidR="00251F87">
          <w:rPr>
            <w:rStyle w:val="CommentReference"/>
          </w:rPr>
          <w:commentReference w:id="2"/>
        </w:r>
        <w:r w:rsidR="00251F87">
          <w:rPr>
            <w:b/>
            <w:bCs/>
          </w:rPr>
          <w:t xml:space="preserve">? </w:t>
        </w:r>
      </w:ins>
    </w:p>
    <w:p w14:paraId="5BD49DD2" w14:textId="1AE7D984" w:rsidR="00566491" w:rsidRPr="008B39D8" w:rsidRDefault="00566491" w:rsidP="00816D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8B39D8">
        <w:rPr>
          <w:b/>
          <w:bCs/>
        </w:rPr>
        <w:t>Introduction</w:t>
      </w:r>
    </w:p>
    <w:p w14:paraId="7C08B12C" w14:textId="60A874CA" w:rsidR="00C44886" w:rsidRDefault="00566491" w:rsidP="00816DF0">
      <w:pPr>
        <w:pStyle w:val="ListParagraph"/>
        <w:numPr>
          <w:ilvl w:val="1"/>
          <w:numId w:val="2"/>
        </w:numPr>
        <w:spacing w:line="360" w:lineRule="auto"/>
      </w:pPr>
      <w:r>
        <w:t xml:space="preserve">Remote sensing provides toolsets that allow for better understanding of our </w:t>
      </w:r>
      <w:r w:rsidR="00C44886">
        <w:t>environment but the ways we answer scientific questions about changes through space and time need to be rigorous and robust.</w:t>
      </w:r>
    </w:p>
    <w:p w14:paraId="4D973665" w14:textId="0F602D37" w:rsidR="0054704F" w:rsidRDefault="00C44886" w:rsidP="00816DF0">
      <w:pPr>
        <w:pStyle w:val="ListParagraph"/>
        <w:numPr>
          <w:ilvl w:val="1"/>
          <w:numId w:val="2"/>
        </w:numPr>
        <w:spacing w:line="360" w:lineRule="auto"/>
      </w:pPr>
      <w:r>
        <w:t xml:space="preserve"> PARTS is a method of statistical inference for remotely sensed spatiotemporal datasets. This method was developed to answer ecological questions from these data in a statistical appropriate way – one that accounts for both spatial and temporal autocorrelation. </w:t>
      </w:r>
      <w:r w:rsidR="0083394A">
        <w:t xml:space="preserve">PARTS provides a toolset for map-scale hypothesis testing about the existence and drivers of temporal trends. </w:t>
      </w:r>
    </w:p>
    <w:p w14:paraId="4B905466" w14:textId="73974E34" w:rsidR="00566491" w:rsidRDefault="0054704F" w:rsidP="00816DF0">
      <w:pPr>
        <w:pStyle w:val="ListParagraph"/>
        <w:numPr>
          <w:ilvl w:val="1"/>
          <w:numId w:val="2"/>
        </w:numPr>
        <w:spacing w:line="360" w:lineRule="auto"/>
        <w:rPr>
          <w:ins w:id="6" w:author="Anthony R. Ives" w:date="2021-12-10T16:11:00Z"/>
        </w:rPr>
      </w:pPr>
      <w:r>
        <w:t>PARTS is a two-</w:t>
      </w:r>
      <w:r w:rsidR="00690639">
        <w:t>step approach</w:t>
      </w:r>
      <w:r>
        <w:t xml:space="preserve"> in which temporal variation is collapsed and spatial autocorrelation. [</w:t>
      </w:r>
      <w:r w:rsidRPr="00BF0D53">
        <w:rPr>
          <w:highlight w:val="yellow"/>
        </w:rPr>
        <w:t>Description of the statistical model</w:t>
      </w:r>
      <w:r w:rsidR="0083394A" w:rsidRPr="00BF0D53">
        <w:rPr>
          <w:highlight w:val="yellow"/>
        </w:rPr>
        <w:t xml:space="preserve"> formulation</w:t>
      </w:r>
      <w:r>
        <w:t>]</w:t>
      </w:r>
    </w:p>
    <w:p w14:paraId="125BFEB3" w14:textId="5328A324" w:rsidR="00BC7861" w:rsidRDefault="00BC7861" w:rsidP="00816DF0">
      <w:pPr>
        <w:pStyle w:val="ListParagraph"/>
        <w:numPr>
          <w:ilvl w:val="1"/>
          <w:numId w:val="2"/>
        </w:numPr>
        <w:spacing w:line="360" w:lineRule="auto"/>
      </w:pPr>
      <w:ins w:id="7" w:author="Anthony R. Ives" w:date="2021-12-10T16:11:00Z">
        <w:r>
          <w:t>[say something about remotePARTS, since</w:t>
        </w:r>
      </w:ins>
      <w:ins w:id="8" w:author="Anthony R. Ives" w:date="2021-12-10T16:12:00Z">
        <w:r>
          <w:t xml:space="preserve"> really the paper is a methods/software paper. I'd check </w:t>
        </w:r>
      </w:ins>
      <w:ins w:id="9" w:author="Anthony R. Ives" w:date="2021-12-10T16:13:00Z">
        <w:r>
          <w:t>other software papers in MEE, also the check the length.]</w:t>
        </w:r>
      </w:ins>
    </w:p>
    <w:p w14:paraId="26BE8580" w14:textId="4B75FA12" w:rsidR="00BC16A5" w:rsidRDefault="00690639" w:rsidP="00816DF0">
      <w:pPr>
        <w:pStyle w:val="ListParagraph"/>
        <w:numPr>
          <w:ilvl w:val="1"/>
          <w:numId w:val="2"/>
        </w:numPr>
        <w:spacing w:line="360" w:lineRule="auto"/>
      </w:pPr>
      <w:r>
        <w:t>I</w:t>
      </w:r>
      <w:r w:rsidR="0054704F">
        <w:t>nvestigation</w:t>
      </w:r>
      <w:r>
        <w:t xml:space="preserve"> of the performance and</w:t>
      </w:r>
      <w:r w:rsidR="0054704F">
        <w:t xml:space="preserve"> robustness </w:t>
      </w:r>
      <w:r>
        <w:t>of PARTS</w:t>
      </w:r>
      <w:r w:rsidR="0054704F">
        <w:t xml:space="preserve"> is needed. </w:t>
      </w:r>
      <w:r>
        <w:t>W</w:t>
      </w:r>
      <w:r w:rsidR="0083394A">
        <w:t>e conduct a series of simulation studies to evaluate the performance of PARTS under conditions designed to push its limits. We aim to</w:t>
      </w:r>
      <w:r w:rsidR="00BC16A5">
        <w:t>:</w:t>
      </w:r>
      <w:r w:rsidR="0083394A">
        <w:t xml:space="preserve"> </w:t>
      </w:r>
    </w:p>
    <w:p w14:paraId="56FC40D6" w14:textId="77777777" w:rsidR="00BE4D17" w:rsidRDefault="00BE4D17" w:rsidP="00816DF0">
      <w:pPr>
        <w:pStyle w:val="ListParagraph"/>
        <w:numPr>
          <w:ilvl w:val="2"/>
          <w:numId w:val="2"/>
        </w:numPr>
        <w:spacing w:line="360" w:lineRule="auto"/>
        <w:rPr>
          <w:ins w:id="10" w:author="CLAY MORROW" w:date="2021-12-14T10:42:00Z"/>
        </w:rPr>
      </w:pPr>
      <w:ins w:id="11" w:author="CLAY MORROW" w:date="2021-12-14T10:41:00Z">
        <w:r>
          <w:t>Evaluate the suitability of PARTS to detect spatial-only trends</w:t>
        </w:r>
      </w:ins>
    </w:p>
    <w:p w14:paraId="102E7235" w14:textId="50368795" w:rsidR="00BC16A5" w:rsidRDefault="0083394A" w:rsidP="00BE4D17">
      <w:pPr>
        <w:pStyle w:val="ListParagraph"/>
        <w:numPr>
          <w:ilvl w:val="3"/>
          <w:numId w:val="2"/>
        </w:numPr>
        <w:spacing w:line="360" w:lineRule="auto"/>
        <w:pPrChange w:id="12" w:author="CLAY MORROW" w:date="2021-12-14T10:42:00Z">
          <w:pPr>
            <w:pStyle w:val="ListParagraph"/>
            <w:numPr>
              <w:ilvl w:val="2"/>
              <w:numId w:val="2"/>
            </w:numPr>
            <w:spacing w:line="360" w:lineRule="auto"/>
            <w:ind w:left="2160" w:hanging="180"/>
          </w:pPr>
        </w:pPrChange>
      </w:pPr>
      <w:r>
        <w:t>evaluate</w:t>
      </w:r>
      <w:r w:rsidR="00690639">
        <w:t xml:space="preserve"> </w:t>
      </w:r>
      <w:r>
        <w:t>the accuracy of PARTS when data are generated with either a gaussian or non-</w:t>
      </w:r>
      <w:r w:rsidR="00816DF0">
        <w:t>gaussian</w:t>
      </w:r>
      <w:r>
        <w:t xml:space="preserve"> spatial error structure</w:t>
      </w:r>
    </w:p>
    <w:p w14:paraId="20FD0136" w14:textId="0A015086" w:rsidR="00BC16A5" w:rsidRDefault="00BC16A5" w:rsidP="00BE4D17">
      <w:pPr>
        <w:pStyle w:val="ListParagraph"/>
        <w:numPr>
          <w:ilvl w:val="3"/>
          <w:numId w:val="2"/>
        </w:numPr>
        <w:spacing w:line="360" w:lineRule="auto"/>
      </w:pPr>
      <w:r>
        <w:t>evaluate Type I error under the gaussian and non-</w:t>
      </w:r>
      <w:r w:rsidR="00816DF0">
        <w:t>gaussian</w:t>
      </w:r>
      <w:r>
        <w:t xml:space="preserve"> cases</w:t>
      </w:r>
    </w:p>
    <w:p w14:paraId="0A606ED7" w14:textId="680DD1B5" w:rsidR="0083394A" w:rsidRDefault="00BC16A5" w:rsidP="00816DF0">
      <w:pPr>
        <w:pStyle w:val="ListParagraph"/>
        <w:numPr>
          <w:ilvl w:val="2"/>
          <w:numId w:val="2"/>
        </w:numPr>
        <w:spacing w:line="360" w:lineRule="auto"/>
      </w:pPr>
      <w:r>
        <w:t>evaluate the accuracy of PARTS when data are generated with a</w:t>
      </w:r>
      <w:r w:rsidR="00B92EF6">
        <w:t>n</w:t>
      </w:r>
      <w:r>
        <w:t xml:space="preserve"> unknown fixed spatial autocorrelation component</w:t>
      </w:r>
    </w:p>
    <w:p w14:paraId="68EF637F" w14:textId="5BC9F6E3" w:rsidR="00BC16A5" w:rsidRDefault="00BC16A5" w:rsidP="00816DF0">
      <w:pPr>
        <w:pStyle w:val="ListParagraph"/>
        <w:numPr>
          <w:ilvl w:val="2"/>
          <w:numId w:val="2"/>
        </w:numPr>
        <w:spacing w:line="360" w:lineRule="auto"/>
      </w:pPr>
      <w:r>
        <w:t>evaluate the accuracy of PARTS to detect temporal trends with varying ranges of spatial autocorrelation</w:t>
      </w:r>
    </w:p>
    <w:p w14:paraId="5124A08E" w14:textId="3A35C345" w:rsidR="00816DF0" w:rsidRDefault="00BC16A5" w:rsidP="00816DF0">
      <w:pPr>
        <w:pStyle w:val="ListParagraph"/>
        <w:numPr>
          <w:ilvl w:val="2"/>
          <w:numId w:val="2"/>
        </w:numPr>
        <w:spacing w:line="360" w:lineRule="auto"/>
      </w:pPr>
      <w:r>
        <w:t xml:space="preserve">evaluate the accuracy of PARTS to detect </w:t>
      </w:r>
      <w:r w:rsidR="00816DF0">
        <w:t>the effect of a</w:t>
      </w:r>
      <w:r>
        <w:t xml:space="preserve"> spatiotemporal </w:t>
      </w:r>
      <w:r w:rsidR="00816DF0">
        <w:t>independent</w:t>
      </w:r>
      <w:r>
        <w:t xml:space="preserve"> variable</w:t>
      </w:r>
      <w:r w:rsidR="00816DF0">
        <w:t xml:space="preserve"> on temporal trends, with varying spatial and temporal autocorrelation</w:t>
      </w:r>
      <w:commentRangeStart w:id="13"/>
      <w:commentRangeStart w:id="14"/>
      <w:r w:rsidR="00816DF0">
        <w:t>.</w:t>
      </w:r>
      <w:commentRangeEnd w:id="13"/>
      <w:r w:rsidR="00477235">
        <w:rPr>
          <w:rStyle w:val="CommentReference"/>
        </w:rPr>
        <w:commentReference w:id="13"/>
      </w:r>
      <w:commentRangeEnd w:id="14"/>
      <w:r w:rsidR="00690639">
        <w:rPr>
          <w:rStyle w:val="CommentReference"/>
        </w:rPr>
        <w:commentReference w:id="14"/>
      </w:r>
    </w:p>
    <w:p w14:paraId="73605F47" w14:textId="0DB82D1B" w:rsidR="00BC5953" w:rsidRDefault="004A4E94" w:rsidP="00BC5953">
      <w:pPr>
        <w:pStyle w:val="ListParagraph"/>
        <w:numPr>
          <w:ilvl w:val="2"/>
          <w:numId w:val="2"/>
        </w:numPr>
        <w:spacing w:line="360" w:lineRule="auto"/>
      </w:pPr>
      <w:r>
        <w:t>Compare PARTS to a ‘gold standard’ model (</w:t>
      </w:r>
      <w:proofErr w:type="spellStart"/>
      <w:r>
        <w:t>gplmm</w:t>
      </w:r>
      <w:proofErr w:type="spellEnd"/>
      <w:r>
        <w:t xml:space="preserve"> ARMA)</w:t>
      </w:r>
    </w:p>
    <w:p w14:paraId="54747387" w14:textId="51E6E51E" w:rsidR="00566491" w:rsidRPr="008B39D8" w:rsidRDefault="00566491" w:rsidP="00816D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commentRangeStart w:id="15"/>
      <w:r w:rsidRPr="008B39D8">
        <w:rPr>
          <w:b/>
          <w:bCs/>
        </w:rPr>
        <w:t>Methods</w:t>
      </w:r>
      <w:commentRangeEnd w:id="15"/>
      <w:r w:rsidR="0086446A">
        <w:rPr>
          <w:rStyle w:val="CommentReference"/>
        </w:rPr>
        <w:commentReference w:id="15"/>
      </w:r>
    </w:p>
    <w:p w14:paraId="21F098E0" w14:textId="5AE09AF3" w:rsidR="00816DF0" w:rsidRDefault="004D738D" w:rsidP="00816DF0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 xml:space="preserve">We simulated </w:t>
      </w:r>
      <w:r w:rsidR="00477235">
        <w:t xml:space="preserve">104x104 pixel map datasets </w:t>
      </w:r>
      <w:r>
        <w:t>to test the robustness of PARTS. The full simulation model used for data generation is</w:t>
      </w:r>
      <w:r w:rsidR="00816DF0">
        <w:t xml:space="preserve"> </w:t>
      </w:r>
      <w:r w:rsidR="00816DF0" w:rsidRPr="00816DF0">
        <w:rPr>
          <w:highlight w:val="lightGray"/>
        </w:rPr>
        <w:t>X(t)</w:t>
      </w:r>
      <w:r w:rsidR="009E4511">
        <w:rPr>
          <w:highlight w:val="lightGray"/>
        </w:rPr>
        <w:t xml:space="preserve"> </w:t>
      </w:r>
      <w:r w:rsidR="00816DF0" w:rsidRPr="00816DF0">
        <w:rPr>
          <w:highlight w:val="lightGray"/>
        </w:rPr>
        <w:t>=</w:t>
      </w:r>
      <w:r w:rsidR="009E4511">
        <w:rPr>
          <w:highlight w:val="lightGray"/>
        </w:rPr>
        <w:t xml:space="preserve"> </w:t>
      </w:r>
      <w:proofErr w:type="spellStart"/>
      <w:r w:rsidR="00816DF0" w:rsidRPr="00816DF0">
        <w:rPr>
          <w:highlight w:val="lightGray"/>
        </w:rPr>
        <w:t>λL</w:t>
      </w:r>
      <w:proofErr w:type="spellEnd"/>
      <w:r w:rsidR="009E4511">
        <w:rPr>
          <w:highlight w:val="lightGray"/>
        </w:rPr>
        <w:t xml:space="preserve"> </w:t>
      </w:r>
      <w:r w:rsidR="00816DF0" w:rsidRPr="00816DF0">
        <w:rPr>
          <w:highlight w:val="lightGray"/>
        </w:rPr>
        <w:t>+</w:t>
      </w:r>
      <w:r w:rsidR="009E4511" w:rsidRPr="00816DF0">
        <w:rPr>
          <w:highlight w:val="lightGray"/>
        </w:rPr>
        <w:t xml:space="preserve"> </w:t>
      </w:r>
      <w:r w:rsidR="00816DF0" w:rsidRPr="00816DF0">
        <w:rPr>
          <w:highlight w:val="lightGray"/>
        </w:rPr>
        <w:t>t(βL)+</w:t>
      </w:r>
      <w:r w:rsidR="009E4511">
        <w:rPr>
          <w:highlight w:val="lightGray"/>
        </w:rPr>
        <w:t xml:space="preserve"> </w:t>
      </w:r>
      <w:proofErr w:type="spellStart"/>
      <w:r w:rsidR="00816DF0" w:rsidRPr="00816DF0">
        <w:rPr>
          <w:highlight w:val="lightGray"/>
        </w:rPr>
        <w:t>γW</w:t>
      </w:r>
      <w:proofErr w:type="spellEnd"/>
      <w:r w:rsidR="00816DF0" w:rsidRPr="00816DF0">
        <w:rPr>
          <w:highlight w:val="lightGray"/>
        </w:rPr>
        <w:t>(t)</w:t>
      </w:r>
      <w:r w:rsidR="009E4511">
        <w:rPr>
          <w:highlight w:val="lightGray"/>
        </w:rPr>
        <w:t xml:space="preserve"> </w:t>
      </w:r>
      <w:r w:rsidR="00816DF0" w:rsidRPr="00816DF0">
        <w:rPr>
          <w:highlight w:val="lightGray"/>
        </w:rPr>
        <w:t>+</w:t>
      </w:r>
      <w:r w:rsidR="009E4511" w:rsidRPr="009E4511">
        <w:rPr>
          <w:highlight w:val="lightGray"/>
        </w:rPr>
        <w:t xml:space="preserve"> </w:t>
      </w:r>
      <w:proofErr w:type="spellStart"/>
      <w:r w:rsidR="009E4511" w:rsidRPr="00816DF0">
        <w:rPr>
          <w:highlight w:val="lightGray"/>
        </w:rPr>
        <w:t>ψR</w:t>
      </w:r>
      <w:proofErr w:type="spellEnd"/>
      <w:r w:rsidR="009E4511">
        <w:rPr>
          <w:highlight w:val="lightGray"/>
        </w:rPr>
        <w:t xml:space="preserve"> </w:t>
      </w:r>
      <w:r w:rsidR="009E4511" w:rsidRPr="00816DF0">
        <w:rPr>
          <w:highlight w:val="lightGray"/>
        </w:rPr>
        <w:t>+</w:t>
      </w:r>
      <w:r w:rsidR="009E4511">
        <w:rPr>
          <w:highlight w:val="lightGray"/>
        </w:rPr>
        <w:t xml:space="preserve"> </w:t>
      </w:r>
      <w:r w:rsidR="00816DF0" w:rsidRPr="00816DF0">
        <w:rPr>
          <w:highlight w:val="lightGray"/>
        </w:rPr>
        <w:t>ε(t)</w:t>
      </w:r>
      <w:r w:rsidR="00816DF0">
        <w:t xml:space="preserve"> where [</w:t>
      </w:r>
      <w:r w:rsidR="00816DF0" w:rsidRPr="00BF0D53">
        <w:rPr>
          <w:highlight w:val="yellow"/>
        </w:rPr>
        <w:t>describe model</w:t>
      </w:r>
      <w:r w:rsidR="00816DF0">
        <w:t>]</w:t>
      </w:r>
      <w:r>
        <w:t xml:space="preserve">. </w:t>
      </w:r>
      <w:r w:rsidR="000A0CB5">
        <w:t>Due to computational demands, the number of simulations conducted to address each goal differed</w:t>
      </w:r>
      <w:r w:rsidR="009D50E6">
        <w:t>…</w:t>
      </w:r>
      <w:r w:rsidR="000A0CB5">
        <w:t xml:space="preserve"> </w:t>
      </w:r>
    </w:p>
    <w:p w14:paraId="40A5E60F" w14:textId="521B693A" w:rsidR="009D50E6" w:rsidRDefault="009D50E6" w:rsidP="00816DF0">
      <w:pPr>
        <w:pStyle w:val="ListParagraph"/>
        <w:numPr>
          <w:ilvl w:val="1"/>
          <w:numId w:val="2"/>
        </w:numPr>
        <w:spacing w:line="360" w:lineRule="auto"/>
      </w:pPr>
      <w:r>
        <w:t xml:space="preserve">2 static land classes were established in a checkerboard pattern across the map… </w:t>
      </w:r>
    </w:p>
    <w:p w14:paraId="207EC3B9" w14:textId="6B43370E" w:rsidR="009D50E6" w:rsidRDefault="004D738D" w:rsidP="00816DF0">
      <w:pPr>
        <w:pStyle w:val="ListParagraph"/>
        <w:numPr>
          <w:ilvl w:val="1"/>
          <w:numId w:val="2"/>
        </w:numPr>
        <w:spacing w:line="360" w:lineRule="auto"/>
      </w:pPr>
      <w:commentRangeStart w:id="16"/>
      <w:r>
        <w:t>To address goals (</w:t>
      </w:r>
      <w:proofErr w:type="spellStart"/>
      <w:r>
        <w:t>i</w:t>
      </w:r>
      <w:proofErr w:type="spellEnd"/>
      <w:r>
        <w:t>) and (ii), we generated spatial-only dataset</w:t>
      </w:r>
      <w:r w:rsidR="002A3F9C">
        <w:t>s</w:t>
      </w:r>
      <w:r>
        <w:t xml:space="preserve"> by setting alpha, beta, gamma, </w:t>
      </w:r>
      <w:r w:rsidR="009E4511">
        <w:t>an</w:t>
      </w:r>
      <w:r w:rsidR="006D7F7A">
        <w:t>d phi</w:t>
      </w:r>
      <w:r>
        <w:t xml:space="preserve"> equal to 0 and by setting t equal to 1.</w:t>
      </w:r>
      <w:commentRangeEnd w:id="16"/>
      <w:r w:rsidR="00690639">
        <w:rPr>
          <w:rStyle w:val="CommentReference"/>
        </w:rPr>
        <w:commentReference w:id="16"/>
      </w:r>
      <w:r>
        <w:t xml:space="preserve"> </w:t>
      </w:r>
    </w:p>
    <w:p w14:paraId="100BBA5C" w14:textId="77777777" w:rsidR="009D50E6" w:rsidRDefault="000A0CB5" w:rsidP="009D50E6">
      <w:pPr>
        <w:pStyle w:val="ListParagraph"/>
        <w:numPr>
          <w:ilvl w:val="2"/>
          <w:numId w:val="2"/>
        </w:numPr>
        <w:spacing w:line="360" w:lineRule="auto"/>
      </w:pPr>
      <w:r>
        <w:t>Lambda1 was set to 0 and lambda to was set to 0.2. theta was set to one of 0, 0.05, or 0.25 and errors were either N(0,</w:t>
      </w:r>
      <w:r w:rsidR="009D50E6">
        <w:t>Sigma</w:t>
      </w:r>
      <w:r>
        <w:t xml:space="preserve">) </w:t>
      </w:r>
      <w:r w:rsidR="009D50E6">
        <w:t xml:space="preserve">or T(3)*Sigma. </w:t>
      </w:r>
    </w:p>
    <w:p w14:paraId="78A40585" w14:textId="14DE4F3B" w:rsidR="004D738D" w:rsidRDefault="009D50E6" w:rsidP="009D50E6">
      <w:pPr>
        <w:pStyle w:val="ListParagraph"/>
        <w:numPr>
          <w:ilvl w:val="2"/>
          <w:numId w:val="2"/>
        </w:numPr>
        <w:spacing w:line="360" w:lineRule="auto"/>
      </w:pPr>
      <w:r>
        <w:t>500 simulations were conducted for each case and, to allow for accurate estimates of type I errors in the non-gaussian case, an additional 500 were conducted under theta = 0 and e</w:t>
      </w:r>
      <w:r w:rsidR="0037679B">
        <w:t>(1)</w:t>
      </w:r>
      <w:r>
        <w:t xml:space="preserve"> = T</w:t>
      </w:r>
      <w:r w:rsidR="0037679B">
        <w:t>[</w:t>
      </w:r>
      <w:r>
        <w:t>3</w:t>
      </w:r>
      <w:r w:rsidR="0037679B">
        <w:t>]</w:t>
      </w:r>
      <w:r>
        <w:t>*Sigma.</w:t>
      </w:r>
    </w:p>
    <w:p w14:paraId="0E5ECA17" w14:textId="21D06A55" w:rsidR="00E51900" w:rsidRDefault="00E51900" w:rsidP="00E51900">
      <w:pPr>
        <w:pStyle w:val="ListParagraph"/>
        <w:numPr>
          <w:ilvl w:val="2"/>
          <w:numId w:val="2"/>
        </w:numPr>
        <w:spacing w:line="360" w:lineRule="auto"/>
      </w:pPr>
      <w:r>
        <w:t xml:space="preserve">We </w:t>
      </w:r>
      <w:r w:rsidR="00B20E79">
        <w:t>calculated</w:t>
      </w:r>
      <w:r>
        <w:t xml:space="preserve"> lambda - </w:t>
      </w:r>
      <w:proofErr w:type="spellStart"/>
      <w:r>
        <w:t>lambdahat</w:t>
      </w:r>
      <w:proofErr w:type="spellEnd"/>
      <w:r>
        <w:t xml:space="preserve"> for each simulation and estimated Type I errors by calculating the proportion of significant tests (p &lt; 0.05) in cases where lambda = 0.</w:t>
      </w:r>
    </w:p>
    <w:p w14:paraId="34BECB89" w14:textId="0CF614B5" w:rsidR="0037679B" w:rsidRDefault="006D7F7A" w:rsidP="0037679B">
      <w:pPr>
        <w:pStyle w:val="ListParagraph"/>
        <w:numPr>
          <w:ilvl w:val="1"/>
          <w:numId w:val="2"/>
        </w:numPr>
        <w:spacing w:line="360" w:lineRule="auto"/>
      </w:pPr>
      <w:r>
        <w:t xml:space="preserve">To address goal (iii), we also generated spatial-only datasets (as in c.) but with the errors following N(0, 0.5*Sigma) and phi1 = 0.5 – this ensures that R </w:t>
      </w:r>
      <w:r w:rsidR="00B92EF6">
        <w:t>and e</w:t>
      </w:r>
      <w:r w:rsidR="0037679B">
        <w:t>(1)</w:t>
      </w:r>
      <w:r w:rsidR="00B92EF6">
        <w:t xml:space="preserve"> have comparable effect</w:t>
      </w:r>
      <w:r w:rsidR="0041246D">
        <w:t>s</w:t>
      </w:r>
      <w:r w:rsidR="00B92EF6">
        <w:t xml:space="preserve"> </w:t>
      </w:r>
      <w:r w:rsidR="0041246D">
        <w:t>on X</w:t>
      </w:r>
      <w:r w:rsidR="00B92EF6">
        <w:t>. R is generated with a 2D wave function [</w:t>
      </w:r>
      <w:r w:rsidR="00B92EF6" w:rsidRPr="0037679B">
        <w:rPr>
          <w:highlight w:val="yellow"/>
        </w:rPr>
        <w:t>describe function</w:t>
      </w:r>
      <w:r w:rsidR="00B92EF6">
        <w:t xml:space="preserve">] with component </w:t>
      </w:r>
      <w:proofErr w:type="spellStart"/>
      <w:r w:rsidR="00B92EF6">
        <w:t>Txy</w:t>
      </w:r>
      <w:proofErr w:type="spellEnd"/>
      <w:r w:rsidR="00B92EF6">
        <w:t xml:space="preserve"> defining the period. </w:t>
      </w:r>
    </w:p>
    <w:p w14:paraId="59BEACFE" w14:textId="1693178C" w:rsidR="006D7F7A" w:rsidRDefault="00B92EF6" w:rsidP="00B92EF6">
      <w:pPr>
        <w:pStyle w:val="ListParagraph"/>
        <w:numPr>
          <w:ilvl w:val="2"/>
          <w:numId w:val="2"/>
        </w:numPr>
        <w:spacing w:line="360" w:lineRule="auto"/>
      </w:pPr>
      <w:r>
        <w:t xml:space="preserve">Data were generated with either </w:t>
      </w:r>
      <w:proofErr w:type="spellStart"/>
      <w:r>
        <w:t>Txy</w:t>
      </w:r>
      <w:proofErr w:type="spellEnd"/>
      <w:r>
        <w:t xml:space="preserve"> = 1 (one cycle per map), </w:t>
      </w:r>
      <w:proofErr w:type="spellStart"/>
      <w:r>
        <w:t>Txy</w:t>
      </w:r>
      <w:proofErr w:type="spellEnd"/>
      <w:r>
        <w:t xml:space="preserve"> = 4 (4 cycles per map), and </w:t>
      </w:r>
      <w:proofErr w:type="spellStart"/>
      <w:r>
        <w:t>Txy</w:t>
      </w:r>
      <w:proofErr w:type="spellEnd"/>
      <w:r>
        <w:t xml:space="preserve"> = 9 (nine cycles per map). These levels were chosen to provide variation in the overlap of waves with land classes. </w:t>
      </w:r>
    </w:p>
    <w:p w14:paraId="23FB01FF" w14:textId="1FE9B8A5" w:rsidR="0037679B" w:rsidRDefault="0037679B" w:rsidP="00B92EF6">
      <w:pPr>
        <w:pStyle w:val="ListParagraph"/>
        <w:numPr>
          <w:ilvl w:val="2"/>
          <w:numId w:val="2"/>
        </w:numPr>
        <w:spacing w:line="360" w:lineRule="auto"/>
      </w:pPr>
      <w:r>
        <w:t>200 simulations per case were conducted.</w:t>
      </w:r>
    </w:p>
    <w:p w14:paraId="645D57FF" w14:textId="060836D5" w:rsidR="00F92661" w:rsidRDefault="00F92661" w:rsidP="00B92EF6">
      <w:pPr>
        <w:pStyle w:val="ListParagraph"/>
        <w:numPr>
          <w:ilvl w:val="2"/>
          <w:numId w:val="2"/>
        </w:numPr>
        <w:spacing w:line="360" w:lineRule="auto"/>
      </w:pPr>
      <w:r>
        <w:t xml:space="preserve">We </w:t>
      </w:r>
      <w:r w:rsidR="00B20E79">
        <w:t>calculated</w:t>
      </w:r>
      <w:r>
        <w:t xml:space="preserve"> lambda - </w:t>
      </w:r>
      <w:proofErr w:type="spellStart"/>
      <w:r>
        <w:t>lambdahat</w:t>
      </w:r>
      <w:proofErr w:type="spellEnd"/>
      <w:r>
        <w:t xml:space="preserve"> for each simulation</w:t>
      </w:r>
    </w:p>
    <w:p w14:paraId="5DB5AB6F" w14:textId="22787BD8" w:rsidR="00477235" w:rsidRDefault="00477235" w:rsidP="00477235">
      <w:pPr>
        <w:pStyle w:val="ListParagraph"/>
        <w:numPr>
          <w:ilvl w:val="1"/>
          <w:numId w:val="2"/>
        </w:numPr>
        <w:spacing w:line="360" w:lineRule="auto"/>
      </w:pPr>
      <w:r>
        <w:t>To address goal (vi)</w:t>
      </w:r>
      <w:r w:rsidR="00F92661">
        <w:t>,</w:t>
      </w:r>
      <w:r>
        <w:t xml:space="preserve"> we</w:t>
      </w:r>
      <w:r w:rsidR="00BF0D53">
        <w:t xml:space="preserve"> added temporal variation back into the model by setting t = 30 and beta1 = 1/30 to allow the effect of land class 1 to increase over time.</w:t>
      </w:r>
      <w:r w:rsidR="0037679B">
        <w:t xml:space="preserve"> Spatial autocorrelation was generated with the tapered covariance function [</w:t>
      </w:r>
      <w:r w:rsidR="0037679B" w:rsidRPr="0037679B">
        <w:rPr>
          <w:highlight w:val="yellow"/>
        </w:rPr>
        <w:t>describe</w:t>
      </w:r>
      <w:r w:rsidR="0037679B">
        <w:t xml:space="preserve">]. Temporal autocorrelation in e(t) was generated with AR parameter rho=0.4. </w:t>
      </w:r>
    </w:p>
    <w:p w14:paraId="6E7C84F8" w14:textId="4A88BFAA" w:rsidR="0037679B" w:rsidRDefault="0037679B" w:rsidP="0037679B">
      <w:pPr>
        <w:pStyle w:val="ListParagraph"/>
        <w:numPr>
          <w:ilvl w:val="2"/>
          <w:numId w:val="2"/>
        </w:numPr>
        <w:spacing w:line="360" w:lineRule="auto"/>
      </w:pPr>
      <w:r>
        <w:t>The range of the spatial autocorrelation theta was set to one of 0, 0.05, or 0.25</w:t>
      </w:r>
    </w:p>
    <w:p w14:paraId="7B2DAC67" w14:textId="29024B50" w:rsidR="00E51900" w:rsidRDefault="00E51900" w:rsidP="0037679B">
      <w:pPr>
        <w:pStyle w:val="ListParagraph"/>
        <w:numPr>
          <w:ilvl w:val="2"/>
          <w:numId w:val="2"/>
        </w:numPr>
        <w:spacing w:line="360" w:lineRule="auto"/>
      </w:pPr>
      <w:r>
        <w:t>200 simulations per case were conducted.</w:t>
      </w:r>
    </w:p>
    <w:p w14:paraId="580FF276" w14:textId="4B742374" w:rsidR="00E51900" w:rsidRDefault="00E51900" w:rsidP="0037679B">
      <w:pPr>
        <w:pStyle w:val="ListParagraph"/>
        <w:numPr>
          <w:ilvl w:val="2"/>
          <w:numId w:val="2"/>
        </w:numPr>
        <w:spacing w:line="360" w:lineRule="auto"/>
      </w:pPr>
      <w:r>
        <w:t xml:space="preserve">We </w:t>
      </w:r>
      <w:r w:rsidR="00B20E79">
        <w:t>calculated</w:t>
      </w:r>
      <w:r>
        <w:t xml:space="preserve"> beta - </w:t>
      </w:r>
      <w:proofErr w:type="spellStart"/>
      <w:r>
        <w:t>betahat</w:t>
      </w:r>
      <w:proofErr w:type="spellEnd"/>
      <w:r>
        <w:t xml:space="preserve"> for each simulation</w:t>
      </w:r>
    </w:p>
    <w:p w14:paraId="45BE595C" w14:textId="1A6DC434" w:rsidR="00F92661" w:rsidRDefault="00F92661" w:rsidP="00F92661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 xml:space="preserve">To address goal (v), </w:t>
      </w:r>
      <w:r w:rsidR="00B778F3">
        <w:t xml:space="preserve">we added a spatiotemporal independent variable by setting gamma = 1 and generating W(t) in the same </w:t>
      </w:r>
      <w:r w:rsidR="00C6639C">
        <w:t>manner</w:t>
      </w:r>
      <w:r w:rsidR="00B778F3">
        <w:t xml:space="preserve"> as e(t). In these simulations, we fixed the range of spatial autocorrelation in the error term to 0.25. </w:t>
      </w:r>
    </w:p>
    <w:p w14:paraId="0FF7A235" w14:textId="6CCFE1D0" w:rsidR="00B778F3" w:rsidRDefault="00B778F3" w:rsidP="00B778F3">
      <w:pPr>
        <w:pStyle w:val="ListParagraph"/>
        <w:numPr>
          <w:ilvl w:val="2"/>
          <w:numId w:val="2"/>
        </w:numPr>
        <w:spacing w:line="360" w:lineRule="auto"/>
      </w:pPr>
      <w:r>
        <w:t>We set the range of spatial autocorrelation in W to one of 0 or 0.25</w:t>
      </w:r>
    </w:p>
    <w:p w14:paraId="4ED02C4C" w14:textId="3F6E05F1" w:rsidR="00B20E79" w:rsidRDefault="00B778F3" w:rsidP="00B20E79">
      <w:pPr>
        <w:pStyle w:val="ListParagraph"/>
        <w:numPr>
          <w:ilvl w:val="2"/>
          <w:numId w:val="2"/>
        </w:numPr>
        <w:spacing w:line="360" w:lineRule="auto"/>
      </w:pPr>
      <w:r>
        <w:t>We</w:t>
      </w:r>
      <w:r w:rsidR="008B39D8">
        <w:t xml:space="preserve"> set the</w:t>
      </w:r>
      <w:r>
        <w:t xml:space="preserve"> AR parameter for W to one of 0</w:t>
      </w:r>
      <w:r w:rsidR="00B20E79">
        <w:t xml:space="preserve"> or 0.4. </w:t>
      </w:r>
    </w:p>
    <w:p w14:paraId="242F5742" w14:textId="7AE6C77D" w:rsidR="00B20E79" w:rsidRDefault="00B20E79" w:rsidP="00B20E79">
      <w:pPr>
        <w:pStyle w:val="ListParagraph"/>
        <w:numPr>
          <w:ilvl w:val="2"/>
          <w:numId w:val="2"/>
        </w:numPr>
        <w:spacing w:line="360" w:lineRule="auto"/>
      </w:pPr>
      <w:r>
        <w:t xml:space="preserve">200 simulations per case were </w:t>
      </w:r>
      <w:proofErr w:type="spellStart"/>
      <w:r>
        <w:t>conducte</w:t>
      </w:r>
      <w:r w:rsidR="008B39D8">
        <w:t>j</w:t>
      </w:r>
      <w:r>
        <w:t>d</w:t>
      </w:r>
      <w:proofErr w:type="spellEnd"/>
      <w:r>
        <w:t>.</w:t>
      </w:r>
    </w:p>
    <w:p w14:paraId="06B6B5D0" w14:textId="43FB6B6C" w:rsidR="00B20E79" w:rsidRDefault="00B20E79" w:rsidP="00B20E79">
      <w:pPr>
        <w:pStyle w:val="ListParagraph"/>
        <w:numPr>
          <w:ilvl w:val="2"/>
          <w:numId w:val="2"/>
        </w:numPr>
        <w:spacing w:line="360" w:lineRule="auto"/>
      </w:pPr>
      <w:r>
        <w:t xml:space="preserve">We calculated gamma </w:t>
      </w:r>
      <w:r w:rsidR="000F2098">
        <w:t>-</w:t>
      </w:r>
      <w:r>
        <w:t xml:space="preserve"> </w:t>
      </w:r>
      <w:proofErr w:type="spellStart"/>
      <w:r>
        <w:t>gammahat</w:t>
      </w:r>
      <w:proofErr w:type="spellEnd"/>
      <w:r>
        <w:t xml:space="preserve"> for each simulation.</w:t>
      </w:r>
    </w:p>
    <w:p w14:paraId="688DCC72" w14:textId="77777777" w:rsidR="00E72792" w:rsidRDefault="004A4E94" w:rsidP="00E72792">
      <w:pPr>
        <w:pStyle w:val="ListParagraph"/>
        <w:numPr>
          <w:ilvl w:val="1"/>
          <w:numId w:val="2"/>
        </w:numPr>
        <w:spacing w:line="360" w:lineRule="auto"/>
      </w:pPr>
      <w:r>
        <w:t xml:space="preserve">Finally, to address goal (vi), we fit PARTS and a </w:t>
      </w:r>
      <w:proofErr w:type="spellStart"/>
      <w:r>
        <w:t>pglmm</w:t>
      </w:r>
      <w:proofErr w:type="spellEnd"/>
      <w:r>
        <w:t xml:space="preserve"> ARMA model [</w:t>
      </w:r>
      <w:proofErr w:type="spellStart"/>
      <w:r>
        <w:t>decscribe</w:t>
      </w:r>
      <w:proofErr w:type="spellEnd"/>
      <w:r>
        <w:t xml:space="preserve"> model] to the same datasets for comparison. Due to the computational and optimization restrictions of ARMA</w:t>
      </w:r>
      <w:r w:rsidR="00E72792">
        <w:t xml:space="preserve">, these simulations were structured differently. </w:t>
      </w:r>
    </w:p>
    <w:p w14:paraId="0D42C6C9" w14:textId="636FEC6B" w:rsidR="00866F41" w:rsidRDefault="00866F41" w:rsidP="00E72792">
      <w:pPr>
        <w:pStyle w:val="ListParagraph"/>
        <w:numPr>
          <w:ilvl w:val="2"/>
          <w:numId w:val="2"/>
        </w:numPr>
        <w:spacing w:line="360" w:lineRule="auto"/>
      </w:pPr>
      <w:r>
        <w:t>Simulated maps were 8x8 pixels with no separate land classes (i.e. L0 = L1)</w:t>
      </w:r>
    </w:p>
    <w:p w14:paraId="75CB4BD3" w14:textId="50ABFF10" w:rsidR="00E72792" w:rsidRDefault="00866F41" w:rsidP="00E72792">
      <w:pPr>
        <w:pStyle w:val="ListParagraph"/>
        <w:numPr>
          <w:ilvl w:val="2"/>
          <w:numId w:val="2"/>
        </w:numPr>
        <w:spacing w:line="360" w:lineRule="auto"/>
      </w:pPr>
      <w:r>
        <w:t>D</w:t>
      </w:r>
      <w:r w:rsidR="00E72792">
        <w:t xml:space="preserve">ata were simulated according to </w:t>
      </w:r>
      <w:r w:rsidR="00E72792" w:rsidRPr="00816DF0">
        <w:rPr>
          <w:highlight w:val="lightGray"/>
        </w:rPr>
        <w:t>X(t)=</w:t>
      </w:r>
      <w:r w:rsidR="00E72792">
        <w:rPr>
          <w:highlight w:val="lightGray"/>
        </w:rPr>
        <w:t xml:space="preserve"> </w:t>
      </w:r>
      <w:r w:rsidR="00E72792" w:rsidRPr="00816DF0">
        <w:rPr>
          <w:highlight w:val="lightGray"/>
        </w:rPr>
        <w:t>λ +</w:t>
      </w:r>
      <w:r w:rsidR="00E72792">
        <w:rPr>
          <w:highlight w:val="lightGray"/>
        </w:rPr>
        <w:t xml:space="preserve"> </w:t>
      </w:r>
      <w:r w:rsidR="00E72792" w:rsidRPr="00816DF0">
        <w:rPr>
          <w:highlight w:val="lightGray"/>
        </w:rPr>
        <w:t>βt</w:t>
      </w:r>
      <w:r w:rsidR="00E72792">
        <w:rPr>
          <w:highlight w:val="lightGray"/>
        </w:rPr>
        <w:t xml:space="preserve"> </w:t>
      </w:r>
      <w:r w:rsidR="00E72792" w:rsidRPr="00816DF0">
        <w:rPr>
          <w:highlight w:val="lightGray"/>
        </w:rPr>
        <w:t>+</w:t>
      </w:r>
      <w:r w:rsidR="00E72792">
        <w:rPr>
          <w:highlight w:val="lightGray"/>
        </w:rPr>
        <w:t xml:space="preserve"> </w:t>
      </w:r>
      <w:r w:rsidR="00E72792" w:rsidRPr="00816DF0">
        <w:rPr>
          <w:highlight w:val="lightGray"/>
        </w:rPr>
        <w:t>ε(t)</w:t>
      </w:r>
      <w:r w:rsidR="00E72792">
        <w:t xml:space="preserve"> where lambda is the </w:t>
      </w:r>
      <w:r>
        <w:t>baseline (intercept) effect, beta is the effect of time t</w:t>
      </w:r>
      <w:r w:rsidR="00AC1629">
        <w:t xml:space="preserve"> and </w:t>
      </w:r>
      <w:r w:rsidR="009A301B">
        <w:t>spatial autocorrelation in e(t) is now generated by an exponential covariance function rather than the tapered function</w:t>
      </w:r>
      <w:r w:rsidR="00AC1629">
        <w:t>.</w:t>
      </w:r>
    </w:p>
    <w:p w14:paraId="6DF8728E" w14:textId="63B0D247" w:rsidR="00E72792" w:rsidRDefault="00AC1629" w:rsidP="00E72792">
      <w:pPr>
        <w:pStyle w:val="ListParagraph"/>
        <w:numPr>
          <w:ilvl w:val="2"/>
          <w:numId w:val="2"/>
        </w:numPr>
        <w:spacing w:line="360" w:lineRule="auto"/>
      </w:pPr>
      <w:r>
        <w:t>Beta was set to one of 0, 0.25, 0.5, 0.75 (Power analysis)</w:t>
      </w:r>
    </w:p>
    <w:p w14:paraId="65F40C8F" w14:textId="230D858C" w:rsidR="00AC1629" w:rsidRDefault="00AC1629" w:rsidP="00E72792">
      <w:pPr>
        <w:pStyle w:val="ListParagraph"/>
        <w:numPr>
          <w:ilvl w:val="2"/>
          <w:numId w:val="2"/>
        </w:numPr>
        <w:spacing w:line="360" w:lineRule="auto"/>
      </w:pPr>
      <w:r>
        <w:t>1000 simulations were conducted (Type I error)</w:t>
      </w:r>
    </w:p>
    <w:p w14:paraId="46AC8CEB" w14:textId="6774C2D9" w:rsidR="00566491" w:rsidRPr="008B39D8" w:rsidRDefault="00566491" w:rsidP="00816D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8B39D8">
        <w:rPr>
          <w:b/>
          <w:bCs/>
        </w:rPr>
        <w:t>Results</w:t>
      </w:r>
    </w:p>
    <w:p w14:paraId="78A580B2" w14:textId="2D5C3CD1" w:rsidR="00344012" w:rsidRDefault="006D290C" w:rsidP="006D290C">
      <w:pPr>
        <w:pStyle w:val="ListParagraph"/>
        <w:numPr>
          <w:ilvl w:val="1"/>
          <w:numId w:val="2"/>
        </w:numPr>
        <w:spacing w:line="360" w:lineRule="auto"/>
      </w:pPr>
      <w:r>
        <w:t>Simulations took a total of 497 hours on 4 3600 MHz cores.</w:t>
      </w:r>
      <w:ins w:id="17" w:author="Anthony R. Ives" w:date="2021-12-10T16:15:00Z">
        <w:r w:rsidR="0086446A">
          <w:t xml:space="preserve"> Of this time, XX% was for the simulations and XX% for the analyses [which I'm assuming is much smaller]. Alternatively, you could i</w:t>
        </w:r>
      </w:ins>
      <w:ins w:id="18" w:author="Anthony R. Ives" w:date="2021-12-10T16:16:00Z">
        <w:r w:rsidR="0086446A">
          <w:t>gnore the simulation time and just talk about the performance of remotePARTS. That is really what is important.</w:t>
        </w:r>
      </w:ins>
    </w:p>
    <w:p w14:paraId="0563FBD1" w14:textId="26409E21" w:rsidR="006D290C" w:rsidRDefault="00344012" w:rsidP="006D290C">
      <w:pPr>
        <w:pStyle w:val="ListParagraph"/>
        <w:numPr>
          <w:ilvl w:val="1"/>
          <w:numId w:val="2"/>
        </w:numPr>
        <w:spacing w:line="360" w:lineRule="auto"/>
      </w:pPr>
      <w:r>
        <w:t xml:space="preserve"> Accuracy was consistent across map </w:t>
      </w:r>
      <w:r w:rsidR="008B39D8">
        <w:t>size,</w:t>
      </w:r>
      <w:r>
        <w:t xml:space="preserve"> but precision increased with larger maps.</w:t>
      </w:r>
    </w:p>
    <w:p w14:paraId="7F3521A8" w14:textId="517269E9" w:rsidR="006D290C" w:rsidRDefault="006D290C" w:rsidP="006D290C">
      <w:pPr>
        <w:pStyle w:val="ListParagraph"/>
        <w:numPr>
          <w:ilvl w:val="1"/>
          <w:numId w:val="2"/>
        </w:numPr>
        <w:spacing w:line="360" w:lineRule="auto"/>
      </w:pPr>
      <w:r>
        <w:t xml:space="preserve">PARTS accurately estimated spatial parameter lambda at all levels in both gaussian and non-gaussian cases. </w:t>
      </w:r>
    </w:p>
    <w:p w14:paraId="2D55FB51" w14:textId="7CB41CD2" w:rsidR="006D290C" w:rsidRDefault="006D290C" w:rsidP="006D290C">
      <w:pPr>
        <w:pStyle w:val="ListParagraph"/>
        <w:numPr>
          <w:ilvl w:val="1"/>
          <w:numId w:val="2"/>
        </w:numPr>
        <w:spacing w:line="360" w:lineRule="auto"/>
      </w:pPr>
      <w:r>
        <w:t xml:space="preserve">The type I error rate of PARTS under both gaussian and non-gaussian conditions was </w:t>
      </w:r>
      <w:r w:rsidR="001B0EAE">
        <w:t>4.7%</w:t>
      </w:r>
    </w:p>
    <w:p w14:paraId="32DA902D" w14:textId="2BC64AF7" w:rsidR="001B0EAE" w:rsidRDefault="001B0EAE" w:rsidP="006D290C">
      <w:pPr>
        <w:pStyle w:val="ListParagraph"/>
        <w:numPr>
          <w:ilvl w:val="1"/>
          <w:numId w:val="2"/>
        </w:numPr>
        <w:spacing w:line="360" w:lineRule="auto"/>
      </w:pPr>
      <w:r>
        <w:t xml:space="preserve">PARTS did not accurately estimate lambda with unmeasured fixed spatial variation. </w:t>
      </w:r>
    </w:p>
    <w:p w14:paraId="7136C2B7" w14:textId="41D7BF17" w:rsidR="001B0EAE" w:rsidRDefault="001B0EAE" w:rsidP="001B0EAE">
      <w:pPr>
        <w:pStyle w:val="ListParagraph"/>
        <w:numPr>
          <w:ilvl w:val="2"/>
          <w:numId w:val="2"/>
        </w:numPr>
        <w:spacing w:line="360" w:lineRule="auto"/>
      </w:pPr>
      <w:r>
        <w:t xml:space="preserve">For </w:t>
      </w:r>
      <w:proofErr w:type="spellStart"/>
      <w:r>
        <w:t>Txy</w:t>
      </w:r>
      <w:proofErr w:type="spellEnd"/>
      <w:r>
        <w:t xml:space="preserve"> = 1, peaks aligned with land class </w:t>
      </w:r>
      <w:r w:rsidR="00344012">
        <w:t>0</w:t>
      </w:r>
      <w:r>
        <w:t xml:space="preserve"> while valleys aligned with land class </w:t>
      </w:r>
      <w:r w:rsidR="00344012">
        <w:t>1</w:t>
      </w:r>
      <w:r>
        <w:t xml:space="preserve">. Unsurprisingly, this led to </w:t>
      </w:r>
      <w:r w:rsidR="00344012">
        <w:t>overestimation of lambda0 and underestimation of lambda1.</w:t>
      </w:r>
    </w:p>
    <w:p w14:paraId="1C6718D0" w14:textId="57BED968" w:rsidR="00344012" w:rsidRDefault="00344012" w:rsidP="001B0EAE">
      <w:pPr>
        <w:pStyle w:val="ListParagraph"/>
        <w:numPr>
          <w:ilvl w:val="2"/>
          <w:numId w:val="2"/>
        </w:numPr>
        <w:spacing w:line="360" w:lineRule="auto"/>
      </w:pPr>
      <w:r>
        <w:lastRenderedPageBreak/>
        <w:t xml:space="preserve">For </w:t>
      </w:r>
      <w:proofErr w:type="spellStart"/>
      <w:r>
        <w:t>Txy</w:t>
      </w:r>
      <w:proofErr w:type="spellEnd"/>
      <w:r>
        <w:t xml:space="preserve"> = 4, peaks aligned with land class 1 while valleys aligned with land class 0. Unsurprisingly, this led to underestimation of lambda0 and overestimation of lambda1.</w:t>
      </w:r>
    </w:p>
    <w:p w14:paraId="0DCA6AED" w14:textId="673BB0D7" w:rsidR="00344012" w:rsidRDefault="00344012" w:rsidP="008D1641">
      <w:pPr>
        <w:pStyle w:val="ListParagraph"/>
        <w:numPr>
          <w:ilvl w:val="2"/>
          <w:numId w:val="2"/>
        </w:numPr>
        <w:spacing w:line="360" w:lineRule="auto"/>
      </w:pPr>
      <w:r>
        <w:t xml:space="preserve">For </w:t>
      </w:r>
      <w:proofErr w:type="spellStart"/>
      <w:r>
        <w:t>Txy</w:t>
      </w:r>
      <w:proofErr w:type="spellEnd"/>
      <w:r>
        <w:t xml:space="preserve"> = 9, peaks and valleys were evenly distributed across land class 1 and land class 0. This resulted in the best estimates of lambda0 and lam</w:t>
      </w:r>
      <w:r w:rsidR="008D1641">
        <w:t>bda1 in this simulation set.</w:t>
      </w:r>
      <w:r>
        <w:t xml:space="preserve"> </w:t>
      </w:r>
    </w:p>
    <w:p w14:paraId="14F20AD8" w14:textId="087A22DB" w:rsidR="00344012" w:rsidRDefault="00344012" w:rsidP="00344012">
      <w:pPr>
        <w:pStyle w:val="ListParagraph"/>
        <w:numPr>
          <w:ilvl w:val="1"/>
          <w:numId w:val="2"/>
        </w:numPr>
        <w:spacing w:line="360" w:lineRule="auto"/>
      </w:pPr>
      <w:r>
        <w:t xml:space="preserve"> PARTS accurately estimated beta </w:t>
      </w:r>
      <w:r w:rsidR="008D1641">
        <w:t xml:space="preserve">across </w:t>
      </w:r>
      <w:r>
        <w:t>al</w:t>
      </w:r>
      <w:r w:rsidR="008D1641">
        <w:t>l values of theta</w:t>
      </w:r>
    </w:p>
    <w:p w14:paraId="11A02F89" w14:textId="58C9033B" w:rsidR="00344012" w:rsidRDefault="008D1641" w:rsidP="00344012">
      <w:pPr>
        <w:pStyle w:val="ListParagraph"/>
        <w:numPr>
          <w:ilvl w:val="1"/>
          <w:numId w:val="2"/>
        </w:numPr>
        <w:spacing w:line="360" w:lineRule="auto"/>
      </w:pPr>
      <w:r>
        <w:t xml:space="preserve">PARTS accurately estimated gamma across all combinations of </w:t>
      </w:r>
      <w:proofErr w:type="spellStart"/>
      <w:r>
        <w:t>rho_w</w:t>
      </w:r>
      <w:proofErr w:type="spellEnd"/>
      <w:r>
        <w:t xml:space="preserve"> and </w:t>
      </w:r>
      <w:proofErr w:type="spellStart"/>
      <w:r>
        <w:t>theta_w</w:t>
      </w:r>
      <w:proofErr w:type="spellEnd"/>
    </w:p>
    <w:p w14:paraId="328DD131" w14:textId="1A62C4A7" w:rsidR="00AC1629" w:rsidRDefault="00AC1629" w:rsidP="00344012">
      <w:pPr>
        <w:pStyle w:val="ListParagraph"/>
        <w:numPr>
          <w:ilvl w:val="1"/>
          <w:numId w:val="2"/>
        </w:numPr>
        <w:spacing w:line="360" w:lineRule="auto"/>
      </w:pPr>
      <w:r>
        <w:t xml:space="preserve">PARTS and </w:t>
      </w:r>
      <w:proofErr w:type="spellStart"/>
      <w:r>
        <w:t>pglmm</w:t>
      </w:r>
      <w:proofErr w:type="spellEnd"/>
      <w:r>
        <w:t xml:space="preserve"> ARMA had similar power and type I errors. PARTS had only sightly higher Type I (.042 compared to .033) and power. </w:t>
      </w:r>
    </w:p>
    <w:p w14:paraId="02C1AAB6" w14:textId="2CF08ED6" w:rsidR="00C6639C" w:rsidRPr="00C6639C" w:rsidRDefault="00566491" w:rsidP="00C6639C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8B39D8">
        <w:rPr>
          <w:b/>
          <w:bCs/>
        </w:rPr>
        <w:t>Discussion</w:t>
      </w:r>
      <w:r w:rsidR="00C6639C">
        <w:rPr>
          <w:b/>
          <w:bCs/>
        </w:rPr>
        <w:t xml:space="preserve"> </w:t>
      </w:r>
    </w:p>
    <w:p w14:paraId="28CEE537" w14:textId="5AE1AF7F" w:rsidR="00C6639C" w:rsidRDefault="00C6639C" w:rsidP="00C6639C">
      <w:pPr>
        <w:pStyle w:val="ListParagraph"/>
        <w:numPr>
          <w:ilvl w:val="1"/>
          <w:numId w:val="2"/>
        </w:numPr>
        <w:spacing w:line="360" w:lineRule="auto"/>
      </w:pPr>
      <w:r>
        <w:t xml:space="preserve">PARTS is an accurate and robust method for </w:t>
      </w:r>
      <w:r w:rsidR="00A25B91">
        <w:t>detecting trends in</w:t>
      </w:r>
      <w:r>
        <w:t xml:space="preserve"> spatiotemporal datasets.</w:t>
      </w:r>
    </w:p>
    <w:p w14:paraId="59C34450" w14:textId="0AADB21B" w:rsidR="00A25B91" w:rsidRDefault="007A09E5" w:rsidP="00A25B91">
      <w:pPr>
        <w:pStyle w:val="ListParagraph"/>
        <w:numPr>
          <w:ilvl w:val="2"/>
          <w:numId w:val="2"/>
        </w:numPr>
        <w:spacing w:line="360" w:lineRule="auto"/>
      </w:pPr>
      <w:r>
        <w:t xml:space="preserve">PARTS reports reliable statistical significance effects: </w:t>
      </w:r>
      <w:r w:rsidR="00A25B91">
        <w:t xml:space="preserve">PARTS </w:t>
      </w:r>
      <w:r w:rsidR="00AC1629">
        <w:t>do</w:t>
      </w:r>
      <w:r w:rsidR="00A25B91">
        <w:t xml:space="preserve"> not suffer from inflated Type I error</w:t>
      </w:r>
      <w:r>
        <w:t xml:space="preserve"> </w:t>
      </w:r>
      <w:r w:rsidRPr="00AC1629">
        <w:t>nor loss of power</w:t>
      </w:r>
      <w:r w:rsidR="00AC1629">
        <w:t xml:space="preserve"> – in fact, PARTS performs better than the ‘gold standard’ method in this respect.</w:t>
      </w:r>
    </w:p>
    <w:p w14:paraId="77FB694B" w14:textId="6F7ADD8C" w:rsidR="00A25B91" w:rsidRDefault="00A25B91" w:rsidP="00A25B91">
      <w:pPr>
        <w:pStyle w:val="ListParagraph"/>
        <w:numPr>
          <w:ilvl w:val="2"/>
          <w:numId w:val="2"/>
        </w:numPr>
        <w:spacing w:line="360" w:lineRule="auto"/>
      </w:pPr>
      <w:r>
        <w:t>PARTS is accurate even on moderately</w:t>
      </w:r>
      <w:r w:rsidR="006B4250">
        <w:t xml:space="preserve"> </w:t>
      </w:r>
      <w:r>
        <w:t>sized maps, though precision increases with size. This indicates that PARTS is suitable for real-world datasets of almost any size.</w:t>
      </w:r>
    </w:p>
    <w:p w14:paraId="4013F63E" w14:textId="33810773" w:rsidR="009A301B" w:rsidRDefault="009A301B" w:rsidP="00A25B91">
      <w:pPr>
        <w:pStyle w:val="ListParagraph"/>
        <w:numPr>
          <w:ilvl w:val="2"/>
          <w:numId w:val="2"/>
        </w:numPr>
        <w:spacing w:line="360" w:lineRule="auto"/>
      </w:pPr>
      <w:r>
        <w:t>PARTS is suitable for estimating 1) purely spatial effects (lambda), 2) time trend effects (beta), and 3) spatio-temporal effects (gamma)</w:t>
      </w:r>
    </w:p>
    <w:p w14:paraId="780797D9" w14:textId="7384026C" w:rsidR="009A301B" w:rsidRDefault="00A27C9F" w:rsidP="00A25B91">
      <w:pPr>
        <w:pStyle w:val="ListParagraph"/>
        <w:numPr>
          <w:ilvl w:val="2"/>
          <w:numId w:val="2"/>
        </w:numPr>
        <w:spacing w:line="360" w:lineRule="auto"/>
      </w:pPr>
      <w:r>
        <w:t>PARTS is insensitive to wide variation in the range of spatial autocorrelation (theta).</w:t>
      </w:r>
    </w:p>
    <w:p w14:paraId="31179517" w14:textId="558A80DE" w:rsidR="00A25B91" w:rsidRDefault="00A25B91" w:rsidP="009A301B">
      <w:pPr>
        <w:pStyle w:val="ListParagraph"/>
        <w:numPr>
          <w:ilvl w:val="2"/>
          <w:numId w:val="2"/>
        </w:numPr>
        <w:spacing w:line="360" w:lineRule="auto"/>
      </w:pPr>
      <w:r>
        <w:t>PARTS even performs well when errors are non-gaussian – indicating that assumptions of normality are not highly important for this method.</w:t>
      </w:r>
    </w:p>
    <w:p w14:paraId="23A46A5B" w14:textId="3562F996" w:rsidR="00C6639C" w:rsidRDefault="00C6639C" w:rsidP="00C6639C">
      <w:pPr>
        <w:pStyle w:val="ListParagraph"/>
        <w:numPr>
          <w:ilvl w:val="1"/>
          <w:numId w:val="2"/>
        </w:numPr>
        <w:spacing w:line="360" w:lineRule="auto"/>
        <w:rPr>
          <w:ins w:id="19" w:author="CLAY MORROW" w:date="2021-12-13T12:26:00Z"/>
        </w:rPr>
      </w:pPr>
      <w:r>
        <w:t>One caveat to this is that PARTS performs poorly when a fixed source of spatial variation is unaccounted for (i.e., R1)</w:t>
      </w:r>
      <w:r w:rsidR="00A27C9F">
        <w:t xml:space="preserve">, especially when this source of variation is confounded with the independent variable of interest (i.e., land class). This is </w:t>
      </w:r>
      <w:proofErr w:type="gramStart"/>
      <w:r w:rsidR="00A27C9F">
        <w:t>similar to</w:t>
      </w:r>
      <w:proofErr w:type="gramEnd"/>
      <w:r w:rsidR="00A27C9F">
        <w:t xml:space="preserve"> the multi-collinearity problem in regression and researche</w:t>
      </w:r>
      <w:r w:rsidR="00005925">
        <w:t>r</w:t>
      </w:r>
      <w:r w:rsidR="00A27C9F">
        <w:t>s should cautiously consider possible sources of fixed variation that are not related to the variable of interest.</w:t>
      </w:r>
    </w:p>
    <w:p w14:paraId="310DADE9" w14:textId="7B503844" w:rsidR="00685573" w:rsidRPr="00C6639C" w:rsidRDefault="00685573" w:rsidP="00C6639C">
      <w:pPr>
        <w:pStyle w:val="ListParagraph"/>
        <w:numPr>
          <w:ilvl w:val="1"/>
          <w:numId w:val="2"/>
        </w:numPr>
        <w:spacing w:line="360" w:lineRule="auto"/>
      </w:pPr>
      <w:ins w:id="20" w:author="CLAY MORROW" w:date="2021-12-13T12:26:00Z">
        <w:r>
          <w:lastRenderedPageBreak/>
          <w:t xml:space="preserve">While the method was designed for application with remotely sensed datasets, the analysis is valid for any spatial and/or spatiotemporal datasets. </w:t>
        </w:r>
      </w:ins>
    </w:p>
    <w:sectPr w:rsidR="00685573" w:rsidRPr="00C66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LAY MORROW" w:date="2021-12-13T10:48:00Z" w:initials="CM">
    <w:p w14:paraId="1B61DCC9" w14:textId="64EEEAB3" w:rsidR="006F1DFE" w:rsidRDefault="006F1DFE">
      <w:pPr>
        <w:pStyle w:val="CommentText"/>
      </w:pPr>
      <w:r>
        <w:t>* Single-column, double spaced, line and page #</w:t>
      </w:r>
    </w:p>
    <w:p w14:paraId="66C96622" w14:textId="703E26C2" w:rsidR="006F1DFE" w:rsidRDefault="006F1DFE">
      <w:pPr>
        <w:pStyle w:val="CommentText"/>
      </w:pPr>
      <w:r>
        <w:t xml:space="preserve">* </w:t>
      </w:r>
      <w:r>
        <w:rPr>
          <w:rStyle w:val="CommentReference"/>
        </w:rPr>
        <w:annotationRef/>
      </w:r>
      <w:r>
        <w:t>7000-word max</w:t>
      </w:r>
    </w:p>
    <w:p w14:paraId="362538E7" w14:textId="61C317A7" w:rsidR="006F1DFE" w:rsidRDefault="006F1DFE">
      <w:pPr>
        <w:pStyle w:val="CommentText"/>
      </w:pPr>
      <w:r>
        <w:t>* Abstract numbered 1-4</w:t>
      </w:r>
    </w:p>
  </w:comment>
  <w:comment w:id="2" w:author="CLAY MORROW" w:date="2021-12-13T10:55:00Z" w:initials="CM">
    <w:p w14:paraId="469FDF07" w14:textId="16064EA7" w:rsidR="00251F87" w:rsidRDefault="00251F87">
      <w:pPr>
        <w:pStyle w:val="CommentText"/>
      </w:pPr>
      <w:r>
        <w:rPr>
          <w:rStyle w:val="CommentReference"/>
        </w:rPr>
        <w:annotationRef/>
      </w:r>
      <w:r>
        <w:t xml:space="preserve">I don’t think this project fits the scope of the Journal. </w:t>
      </w:r>
    </w:p>
  </w:comment>
  <w:comment w:id="13" w:author="CLAY MORROW" w:date="2021-12-09T13:55:00Z" w:initials="CM">
    <w:p w14:paraId="3DC4D714" w14:textId="2DD1B5B8" w:rsidR="00477235" w:rsidRDefault="00477235">
      <w:pPr>
        <w:pStyle w:val="CommentText"/>
      </w:pPr>
      <w:r>
        <w:rPr>
          <w:rStyle w:val="CommentReference"/>
        </w:rPr>
        <w:annotationRef/>
      </w:r>
      <w:r>
        <w:t>We also have data te</w:t>
      </w:r>
      <w:r w:rsidR="00FF1C39">
        <w:t>s</w:t>
      </w:r>
      <w:r>
        <w:t>ting the effect of map size, but this can probably go in the results without an introduction.</w:t>
      </w:r>
    </w:p>
  </w:comment>
  <w:comment w:id="14" w:author="Anthony R. Ives" w:date="2021-12-10T16:08:00Z" w:initials="ARI">
    <w:p w14:paraId="4DD212E1" w14:textId="6762F5FD" w:rsidR="00690639" w:rsidRDefault="00690639" w:rsidP="00690639">
      <w:pPr>
        <w:pStyle w:val="CommentText"/>
      </w:pPr>
      <w:r>
        <w:rPr>
          <w:rStyle w:val="CommentReference"/>
        </w:rPr>
        <w:annotationRef/>
      </w:r>
      <w:r>
        <w:t>agreed</w:t>
      </w:r>
    </w:p>
  </w:comment>
  <w:comment w:id="15" w:author="Anthony R. Ives" w:date="2021-12-10T16:14:00Z" w:initials="ARI">
    <w:p w14:paraId="52AFC6C4" w14:textId="71C4E55B" w:rsidR="0086446A" w:rsidRDefault="0086446A" w:rsidP="0086446A">
      <w:pPr>
        <w:pStyle w:val="CommentText"/>
      </w:pPr>
      <w:r>
        <w:rPr>
          <w:rStyle w:val="CommentReference"/>
        </w:rPr>
        <w:annotationRef/>
      </w:r>
      <w:r>
        <w:t>For all of the simulation details, it might be necessary to have a SM. I’m not sure what the page limits are, so check the authors guide from MEE.</w:t>
      </w:r>
    </w:p>
  </w:comment>
  <w:comment w:id="16" w:author="Anthony R. Ives" w:date="2021-12-10T16:10:00Z" w:initials="ARI">
    <w:p w14:paraId="63805958" w14:textId="54ED022F" w:rsidR="00690639" w:rsidRDefault="00690639" w:rsidP="00690639">
      <w:pPr>
        <w:pStyle w:val="CommentText"/>
      </w:pPr>
      <w:r>
        <w:rPr>
          <w:rStyle w:val="CommentReference"/>
        </w:rPr>
        <w:annotationRef/>
      </w:r>
      <w:r>
        <w:t>It might be worth in the Introduction having a paragraph about the 2-step process, and then be clear that the second — the spatial analysis — can be done by itself. We also did this in the MethodsX manuscript.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2538E7" w15:done="0"/>
  <w15:commentEx w15:paraId="469FDF07" w15:paraIdParent="362538E7" w15:done="0"/>
  <w15:commentEx w15:paraId="3DC4D714" w15:done="0"/>
  <w15:commentEx w15:paraId="4DD212E1" w15:paraIdParent="3DC4D714" w15:done="0"/>
  <w15:commentEx w15:paraId="52AFC6C4" w15:done="0"/>
  <w15:commentEx w15:paraId="638059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1A387" w16cex:dateUtc="2021-12-13T16:48:00Z"/>
  <w16cex:commentExtensible w16cex:durableId="2561A535" w16cex:dateUtc="2021-12-13T16:55:00Z"/>
  <w16cex:commentExtensible w16cex:durableId="255C8964" w16cex:dateUtc="2021-12-09T19:55:00Z"/>
  <w16cex:commentExtensible w16cex:durableId="255DFA1A" w16cex:dateUtc="2021-12-10T22:08:00Z"/>
  <w16cex:commentExtensible w16cex:durableId="255DFB77" w16cex:dateUtc="2021-12-10T22:14:00Z"/>
  <w16cex:commentExtensible w16cex:durableId="255DFA7F" w16cex:dateUtc="2021-12-10T22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2538E7" w16cid:durableId="2561A387"/>
  <w16cid:commentId w16cid:paraId="469FDF07" w16cid:durableId="2561A535"/>
  <w16cid:commentId w16cid:paraId="3DC4D714" w16cid:durableId="255C8964"/>
  <w16cid:commentId w16cid:paraId="4DD212E1" w16cid:durableId="255DFA1A"/>
  <w16cid:commentId w16cid:paraId="52AFC6C4" w16cid:durableId="255DFB77"/>
  <w16cid:commentId w16cid:paraId="63805958" w16cid:durableId="255DFA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E89E4" w14:textId="77777777" w:rsidR="00867857" w:rsidRDefault="00867857" w:rsidP="00566491">
      <w:pPr>
        <w:spacing w:after="0" w:line="240" w:lineRule="auto"/>
      </w:pPr>
      <w:r>
        <w:separator/>
      </w:r>
    </w:p>
  </w:endnote>
  <w:endnote w:type="continuationSeparator" w:id="0">
    <w:p w14:paraId="62B974AA" w14:textId="77777777" w:rsidR="00867857" w:rsidRDefault="00867857" w:rsidP="0056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5948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F6F9D" w14:textId="70268F7A" w:rsidR="00566491" w:rsidRDefault="005664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E11B3E" w14:textId="77777777" w:rsidR="00566491" w:rsidRDefault="00566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19826" w14:textId="77777777" w:rsidR="00867857" w:rsidRDefault="00867857" w:rsidP="00566491">
      <w:pPr>
        <w:spacing w:after="0" w:line="240" w:lineRule="auto"/>
      </w:pPr>
      <w:r>
        <w:separator/>
      </w:r>
    </w:p>
  </w:footnote>
  <w:footnote w:type="continuationSeparator" w:id="0">
    <w:p w14:paraId="3A7247CA" w14:textId="77777777" w:rsidR="00867857" w:rsidRDefault="00867857" w:rsidP="0056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8A909" w14:textId="66577D10" w:rsidR="00566491" w:rsidRDefault="00566491">
    <w:pPr>
      <w:pStyle w:val="Header"/>
    </w:pPr>
    <w:r>
      <w:t>PARTS simulation study</w:t>
    </w:r>
  </w:p>
  <w:p w14:paraId="4565BCF5" w14:textId="204C03DF" w:rsidR="00566491" w:rsidRDefault="00566491">
    <w:pPr>
      <w:pStyle w:val="Header"/>
    </w:pPr>
    <w:r>
      <w:t>Manuscript outline</w:t>
    </w:r>
  </w:p>
  <w:p w14:paraId="1F3D46E0" w14:textId="57C0625F" w:rsidR="00566491" w:rsidRDefault="00566491">
    <w:pPr>
      <w:pStyle w:val="Header"/>
    </w:pPr>
    <w:r>
      <w:t>Clay Morrow 09-Dec-2021</w:t>
    </w:r>
  </w:p>
  <w:p w14:paraId="7D3A7E03" w14:textId="77777777" w:rsidR="00566491" w:rsidRDefault="005664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C3743"/>
    <w:multiLevelType w:val="hybridMultilevel"/>
    <w:tmpl w:val="C838B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14C16"/>
    <w:multiLevelType w:val="hybridMultilevel"/>
    <w:tmpl w:val="D7DCB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Y MORROW">
    <w15:presenceInfo w15:providerId="None" w15:userId="CLAY MORROW"/>
  </w15:person>
  <w15:person w15:author="Anthony R. Ives">
    <w15:presenceInfo w15:providerId="AD" w15:userId="S::arives@wisc.edu::6afaeb8f-a906-4fe2-b880-3c8b9d57fa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91"/>
    <w:rsid w:val="00005925"/>
    <w:rsid w:val="000A0CB5"/>
    <w:rsid w:val="000F2098"/>
    <w:rsid w:val="001B0EAE"/>
    <w:rsid w:val="00251F87"/>
    <w:rsid w:val="002A3F9C"/>
    <w:rsid w:val="00330065"/>
    <w:rsid w:val="003340E3"/>
    <w:rsid w:val="00344012"/>
    <w:rsid w:val="0037679B"/>
    <w:rsid w:val="003A6C4E"/>
    <w:rsid w:val="0041246D"/>
    <w:rsid w:val="00477235"/>
    <w:rsid w:val="0049360D"/>
    <w:rsid w:val="004A4E94"/>
    <w:rsid w:val="004D738D"/>
    <w:rsid w:val="0054704F"/>
    <w:rsid w:val="00566491"/>
    <w:rsid w:val="00593751"/>
    <w:rsid w:val="005C028C"/>
    <w:rsid w:val="00685573"/>
    <w:rsid w:val="00690639"/>
    <w:rsid w:val="006B4250"/>
    <w:rsid w:val="006D290C"/>
    <w:rsid w:val="006D7F7A"/>
    <w:rsid w:val="006F1DFE"/>
    <w:rsid w:val="00703581"/>
    <w:rsid w:val="00746DEB"/>
    <w:rsid w:val="007A09E5"/>
    <w:rsid w:val="00816DF0"/>
    <w:rsid w:val="0083394A"/>
    <w:rsid w:val="0086446A"/>
    <w:rsid w:val="00866F41"/>
    <w:rsid w:val="00867857"/>
    <w:rsid w:val="00885832"/>
    <w:rsid w:val="008B39D8"/>
    <w:rsid w:val="008D1641"/>
    <w:rsid w:val="00955B7B"/>
    <w:rsid w:val="009A301B"/>
    <w:rsid w:val="009A6DCB"/>
    <w:rsid w:val="009D50E6"/>
    <w:rsid w:val="009E4511"/>
    <w:rsid w:val="00A25B91"/>
    <w:rsid w:val="00A27C9F"/>
    <w:rsid w:val="00AC1629"/>
    <w:rsid w:val="00B20E79"/>
    <w:rsid w:val="00B778F3"/>
    <w:rsid w:val="00B92EF6"/>
    <w:rsid w:val="00BC16A5"/>
    <w:rsid w:val="00BC5953"/>
    <w:rsid w:val="00BC7861"/>
    <w:rsid w:val="00BE4D17"/>
    <w:rsid w:val="00BF0D53"/>
    <w:rsid w:val="00C208A7"/>
    <w:rsid w:val="00C44886"/>
    <w:rsid w:val="00C6639C"/>
    <w:rsid w:val="00D03ACE"/>
    <w:rsid w:val="00E51900"/>
    <w:rsid w:val="00E72792"/>
    <w:rsid w:val="00F44B53"/>
    <w:rsid w:val="00F92661"/>
    <w:rsid w:val="00FF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E142"/>
  <w15:chartTrackingRefBased/>
  <w15:docId w15:val="{C4A795ED-9202-44D2-8BF9-F61F1ACA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491"/>
  </w:style>
  <w:style w:type="paragraph" w:styleId="Footer">
    <w:name w:val="footer"/>
    <w:basedOn w:val="Normal"/>
    <w:link w:val="FooterChar"/>
    <w:uiPriority w:val="99"/>
    <w:unhideWhenUsed/>
    <w:rsid w:val="0056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491"/>
  </w:style>
  <w:style w:type="paragraph" w:styleId="Title">
    <w:name w:val="Title"/>
    <w:basedOn w:val="Normal"/>
    <w:next w:val="Normal"/>
    <w:link w:val="TitleChar"/>
    <w:uiPriority w:val="10"/>
    <w:qFormat/>
    <w:rsid w:val="005664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64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7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72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72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23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906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MORROW</dc:creator>
  <cp:keywords/>
  <dc:description/>
  <cp:lastModifiedBy>CLAY MORROW</cp:lastModifiedBy>
  <cp:revision>9</cp:revision>
  <dcterms:created xsi:type="dcterms:W3CDTF">2021-12-10T22:06:00Z</dcterms:created>
  <dcterms:modified xsi:type="dcterms:W3CDTF">2021-12-15T05:46:00Z</dcterms:modified>
</cp:coreProperties>
</file>