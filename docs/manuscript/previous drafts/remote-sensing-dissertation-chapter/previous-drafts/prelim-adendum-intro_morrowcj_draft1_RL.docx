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C3B70" w14:textId="32B26758" w:rsidR="004E56E5" w:rsidRPr="00E41A2D" w:rsidRDefault="000C048F" w:rsidP="004E56E5">
      <w:pPr>
        <w:spacing w:after="0" w:line="480" w:lineRule="auto"/>
        <w:ind w:firstLine="288"/>
        <w:rPr>
          <w:rFonts w:ascii="Arial" w:hAnsi="Arial" w:cs="Arial"/>
        </w:rPr>
      </w:pPr>
      <w:r w:rsidRPr="00E41A2D">
        <w:rPr>
          <w:rFonts w:ascii="Arial" w:hAnsi="Arial" w:cs="Arial"/>
          <w:b/>
          <w:bCs/>
        </w:rPr>
        <w:t>Understanding how plant phenology is affected</w:t>
      </w:r>
      <w:r w:rsidR="00B62633" w:rsidRPr="00E41A2D">
        <w:rPr>
          <w:rFonts w:ascii="Arial" w:hAnsi="Arial" w:cs="Arial"/>
          <w:b/>
          <w:bCs/>
        </w:rPr>
        <w:t xml:space="preserve"> </w:t>
      </w:r>
      <w:r w:rsidRPr="00E41A2D">
        <w:rPr>
          <w:rFonts w:ascii="Arial" w:hAnsi="Arial" w:cs="Arial"/>
          <w:b/>
          <w:bCs/>
        </w:rPr>
        <w:t xml:space="preserve">in space and time by climatic trends and accurately forecasting its trajectory is crucial for planning mitigation strategies.  </w:t>
      </w:r>
      <w:r w:rsidR="00B601CC" w:rsidRPr="00E41A2D">
        <w:rPr>
          <w:rFonts w:ascii="Arial" w:hAnsi="Arial" w:cs="Arial"/>
        </w:rPr>
        <w:t xml:space="preserve">Remote sensing </w:t>
      </w:r>
      <w:r w:rsidR="00CD2B4A" w:rsidRPr="00E41A2D">
        <w:rPr>
          <w:rFonts w:ascii="Arial" w:hAnsi="Arial" w:cs="Arial"/>
        </w:rPr>
        <w:t>tools</w:t>
      </w:r>
      <w:r w:rsidR="00B601CC" w:rsidRPr="00E41A2D">
        <w:rPr>
          <w:rFonts w:ascii="Arial" w:hAnsi="Arial" w:cs="Arial"/>
        </w:rPr>
        <w:t>, like satellite imaging technology,</w:t>
      </w:r>
      <w:r w:rsidR="00CD2B4A" w:rsidRPr="00E41A2D">
        <w:rPr>
          <w:rFonts w:ascii="Arial" w:hAnsi="Arial" w:cs="Arial"/>
        </w:rPr>
        <w:t xml:space="preserve"> allow for analyses of phenological patterns </w:t>
      </w:r>
      <w:r w:rsidR="00D222A7" w:rsidRPr="00E41A2D">
        <w:rPr>
          <w:rFonts w:ascii="Arial" w:hAnsi="Arial" w:cs="Arial"/>
        </w:rPr>
        <w:t>over</w:t>
      </w:r>
      <w:r w:rsidR="00CD2B4A" w:rsidRPr="00E41A2D">
        <w:rPr>
          <w:rFonts w:ascii="Arial" w:hAnsi="Arial" w:cs="Arial"/>
        </w:rPr>
        <w:t xml:space="preserve"> time </w:t>
      </w:r>
      <w:r w:rsidR="00D222A7" w:rsidRPr="00E41A2D">
        <w:rPr>
          <w:rFonts w:ascii="Arial" w:hAnsi="Arial" w:cs="Arial"/>
        </w:rPr>
        <w:t>and</w:t>
      </w:r>
      <w:r w:rsidR="00CD2B4A" w:rsidRPr="00E41A2D">
        <w:rPr>
          <w:rFonts w:ascii="Arial" w:hAnsi="Arial" w:cs="Arial"/>
        </w:rPr>
        <w:t xml:space="preserve"> broad spatial extents.</w:t>
      </w:r>
      <w:r w:rsidR="00CD2B4A" w:rsidRPr="00E41A2D">
        <w:rPr>
          <w:rFonts w:ascii="Arial" w:hAnsi="Arial" w:cs="Arial"/>
          <w:b/>
          <w:bCs/>
        </w:rPr>
        <w:t xml:space="preserve"> </w:t>
      </w:r>
      <w:r w:rsidR="007A30D5" w:rsidRPr="00E41A2D">
        <w:rPr>
          <w:rFonts w:ascii="Arial" w:hAnsi="Arial" w:cs="Arial"/>
        </w:rPr>
        <w:t>Data obtained via remote sensing also make identifying drivers of these patterns possible. For example, p</w:t>
      </w:r>
      <w:r w:rsidR="00CC5992" w:rsidRPr="00E41A2D">
        <w:rPr>
          <w:rFonts w:ascii="Arial" w:hAnsi="Arial" w:cs="Arial"/>
        </w:rPr>
        <w:t xml:space="preserve">lant phenology is highly dependent upon environmental cues </w:t>
      </w:r>
      <w:r w:rsidR="007A30D5" w:rsidRPr="00E41A2D">
        <w:rPr>
          <w:rFonts w:ascii="Arial" w:hAnsi="Arial" w:cs="Arial"/>
        </w:rPr>
        <w:t xml:space="preserve">and rising global temperatures </w:t>
      </w:r>
      <w:r w:rsidR="007D03E6" w:rsidRPr="00E41A2D">
        <w:rPr>
          <w:rFonts w:ascii="Arial" w:hAnsi="Arial" w:cs="Arial"/>
        </w:rPr>
        <w:t xml:space="preserve">are expected to </w:t>
      </w:r>
      <w:r w:rsidR="007A30D5" w:rsidRPr="00E41A2D">
        <w:rPr>
          <w:rFonts w:ascii="Arial" w:hAnsi="Arial" w:cs="Arial"/>
        </w:rPr>
        <w:t>have strong impacts. In fact,</w:t>
      </w:r>
      <w:r w:rsidR="005E429D" w:rsidRPr="00E41A2D">
        <w:rPr>
          <w:rFonts w:ascii="Arial" w:hAnsi="Arial" w:cs="Arial"/>
        </w:rPr>
        <w:t xml:space="preserve"> research indicates that</w:t>
      </w:r>
      <w:r w:rsidR="007A30D5" w:rsidRPr="00E41A2D">
        <w:rPr>
          <w:rFonts w:ascii="Arial" w:hAnsi="Arial" w:cs="Arial"/>
        </w:rPr>
        <w:t xml:space="preserve"> t</w:t>
      </w:r>
      <w:r w:rsidR="00CD2B4A" w:rsidRPr="00E41A2D">
        <w:rPr>
          <w:rFonts w:ascii="Arial" w:hAnsi="Arial" w:cs="Arial"/>
        </w:rPr>
        <w:t xml:space="preserve">rends in spring phenology have changed </w:t>
      </w:r>
      <w:r w:rsidR="005E429D" w:rsidRPr="00E41A2D">
        <w:rPr>
          <w:rFonts w:ascii="Arial" w:hAnsi="Arial" w:cs="Arial"/>
        </w:rPr>
        <w:t>noticeably in recent</w:t>
      </w:r>
      <w:r w:rsidR="00CD2B4A" w:rsidRPr="00E41A2D">
        <w:rPr>
          <w:rFonts w:ascii="Arial" w:hAnsi="Arial" w:cs="Arial"/>
        </w:rPr>
        <w:t xml:space="preserve"> decades</w:t>
      </w:r>
      <w:r w:rsidR="009741A4" w:rsidRPr="00E41A2D">
        <w:rPr>
          <w:rFonts w:ascii="Arial" w:hAnsi="Arial" w:cs="Arial"/>
        </w:rPr>
        <w:t xml:space="preserve">, coinciding with rising </w:t>
      </w:r>
      <w:r w:rsidR="00CD2B4A" w:rsidRPr="00E41A2D">
        <w:rPr>
          <w:rFonts w:ascii="Arial" w:hAnsi="Arial" w:cs="Arial"/>
        </w:rPr>
        <w:t>temperatures</w:t>
      </w:r>
      <w:r w:rsidR="00C420FD" w:rsidRPr="00E41A2D">
        <w:rPr>
          <w:rFonts w:ascii="Arial" w:hAnsi="Arial" w:cs="Arial"/>
        </w:rPr>
        <w:t xml:space="preserve"> (</w:t>
      </w:r>
      <w:hyperlink r:id="rId7" w:history="1">
        <w:r w:rsidR="00C420FD" w:rsidRPr="00E41A2D">
          <w:rPr>
            <w:rStyle w:val="Hyperlink"/>
            <w:rFonts w:ascii="Arial" w:hAnsi="Arial" w:cs="Arial"/>
          </w:rPr>
          <w:t>White et al 2009</w:t>
        </w:r>
      </w:hyperlink>
      <w:r w:rsidR="00C420FD" w:rsidRPr="00E41A2D">
        <w:rPr>
          <w:rFonts w:ascii="Arial" w:hAnsi="Arial" w:cs="Arial"/>
        </w:rPr>
        <w:t>)</w:t>
      </w:r>
      <w:r w:rsidR="00B70766" w:rsidRPr="00E41A2D">
        <w:rPr>
          <w:rFonts w:ascii="Arial" w:hAnsi="Arial" w:cs="Arial"/>
        </w:rPr>
        <w:t xml:space="preserve">. </w:t>
      </w:r>
      <w:r w:rsidR="007D03E6" w:rsidRPr="00E41A2D">
        <w:rPr>
          <w:rFonts w:ascii="Arial" w:hAnsi="Arial" w:cs="Arial"/>
        </w:rPr>
        <w:t>Growing</w:t>
      </w:r>
      <w:r w:rsidR="00C420FD" w:rsidRPr="00E41A2D">
        <w:rPr>
          <w:rFonts w:ascii="Arial" w:hAnsi="Arial" w:cs="Arial"/>
        </w:rPr>
        <w:t xml:space="preserve"> seasons </w:t>
      </w:r>
      <w:r w:rsidR="006E06D8" w:rsidRPr="00E41A2D">
        <w:rPr>
          <w:rFonts w:ascii="Arial" w:hAnsi="Arial" w:cs="Arial"/>
        </w:rPr>
        <w:t>are</w:t>
      </w:r>
      <w:r w:rsidR="00C420FD" w:rsidRPr="00E41A2D">
        <w:rPr>
          <w:rFonts w:ascii="Arial" w:hAnsi="Arial" w:cs="Arial"/>
        </w:rPr>
        <w:t xml:space="preserve"> getting longer and starting earlier in many regions </w:t>
      </w:r>
      <w:r w:rsidR="00B70766" w:rsidRPr="00E41A2D">
        <w:rPr>
          <w:rFonts w:ascii="Arial" w:hAnsi="Arial" w:cs="Arial"/>
        </w:rPr>
        <w:t>(</w:t>
      </w:r>
      <w:proofErr w:type="spellStart"/>
      <w:r w:rsidR="00F42249">
        <w:fldChar w:fldCharType="begin"/>
      </w:r>
      <w:r w:rsidR="00F42249">
        <w:instrText xml:space="preserve"> HYPERLINK "file:///D:\\morrowcj\\Documents\\lab-resources\\Papers\\unor</w:instrText>
      </w:r>
      <w:r w:rsidR="00F42249">
        <w:instrText xml:space="preserve">ganized-PDFs\\remotesensing-05-06159.pdf" </w:instrText>
      </w:r>
      <w:r w:rsidR="00F42249">
        <w:fldChar w:fldCharType="separate"/>
      </w:r>
      <w:r w:rsidR="00C420FD" w:rsidRPr="00E41A2D">
        <w:rPr>
          <w:rStyle w:val="Hyperlink"/>
          <w:rFonts w:ascii="Arial" w:hAnsi="Arial" w:cs="Arial"/>
        </w:rPr>
        <w:t>Hamunyela</w:t>
      </w:r>
      <w:proofErr w:type="spellEnd"/>
      <w:r w:rsidR="00C420FD" w:rsidRPr="00E41A2D">
        <w:rPr>
          <w:rStyle w:val="Hyperlink"/>
          <w:rFonts w:ascii="Arial" w:hAnsi="Arial" w:cs="Arial"/>
        </w:rPr>
        <w:t xml:space="preserve"> et al 2013</w:t>
      </w:r>
      <w:r w:rsidR="00F42249">
        <w:rPr>
          <w:rStyle w:val="Hyperlink"/>
          <w:rFonts w:ascii="Arial" w:hAnsi="Arial" w:cs="Arial"/>
        </w:rPr>
        <w:fldChar w:fldCharType="end"/>
      </w:r>
      <w:r w:rsidR="00C420FD" w:rsidRPr="00E41A2D">
        <w:rPr>
          <w:rFonts w:ascii="Arial" w:hAnsi="Arial" w:cs="Arial"/>
        </w:rPr>
        <w:t xml:space="preserve">, </w:t>
      </w:r>
      <w:hyperlink r:id="rId8" w:history="1">
        <w:r w:rsidR="00B70766" w:rsidRPr="00E41A2D">
          <w:rPr>
            <w:rStyle w:val="Hyperlink"/>
            <w:rFonts w:ascii="Arial" w:hAnsi="Arial" w:cs="Arial"/>
          </w:rPr>
          <w:t>Zhang et al 2014</w:t>
        </w:r>
      </w:hyperlink>
      <w:r w:rsidR="00B70766" w:rsidRPr="00E41A2D">
        <w:rPr>
          <w:rFonts w:ascii="Arial" w:hAnsi="Arial" w:cs="Arial"/>
        </w:rPr>
        <w:t>)</w:t>
      </w:r>
      <w:r w:rsidR="009741A4" w:rsidRPr="00E41A2D">
        <w:rPr>
          <w:rFonts w:ascii="Arial" w:hAnsi="Arial" w:cs="Arial"/>
        </w:rPr>
        <w:t>.</w:t>
      </w:r>
      <w:r w:rsidR="00CD2B4A" w:rsidRPr="00E41A2D">
        <w:rPr>
          <w:rFonts w:ascii="Arial" w:hAnsi="Arial" w:cs="Arial"/>
        </w:rPr>
        <w:t xml:space="preserve">  </w:t>
      </w:r>
      <w:r w:rsidR="00D222A7" w:rsidRPr="00E41A2D">
        <w:rPr>
          <w:rFonts w:ascii="Arial" w:hAnsi="Arial" w:cs="Arial"/>
        </w:rPr>
        <w:t>If these trends</w:t>
      </w:r>
      <w:r w:rsidRPr="00E41A2D">
        <w:rPr>
          <w:rFonts w:ascii="Arial" w:hAnsi="Arial" w:cs="Arial"/>
        </w:rPr>
        <w:t xml:space="preserve"> are shared worldwide and</w:t>
      </w:r>
      <w:r w:rsidR="00D222A7" w:rsidRPr="00E41A2D">
        <w:rPr>
          <w:rFonts w:ascii="Arial" w:hAnsi="Arial" w:cs="Arial"/>
        </w:rPr>
        <w:t xml:space="preserve"> continue</w:t>
      </w:r>
      <w:r w:rsidR="00EB3A0D" w:rsidRPr="00E41A2D">
        <w:rPr>
          <w:rFonts w:ascii="Arial" w:hAnsi="Arial" w:cs="Arial"/>
        </w:rPr>
        <w:t>,</w:t>
      </w:r>
      <w:r w:rsidR="00D222A7" w:rsidRPr="00E41A2D">
        <w:rPr>
          <w:rFonts w:ascii="Arial" w:hAnsi="Arial" w:cs="Arial"/>
        </w:rPr>
        <w:t xml:space="preserve"> they could have </w:t>
      </w:r>
      <w:commentRangeStart w:id="0"/>
      <w:r w:rsidR="00D222A7" w:rsidRPr="00E41A2D">
        <w:rPr>
          <w:rFonts w:ascii="Arial" w:hAnsi="Arial" w:cs="Arial"/>
        </w:rPr>
        <w:t xml:space="preserve">devastating </w:t>
      </w:r>
      <w:commentRangeEnd w:id="0"/>
      <w:r w:rsidR="00A46805">
        <w:rPr>
          <w:rStyle w:val="CommentReference"/>
        </w:rPr>
        <w:commentReference w:id="0"/>
      </w:r>
      <w:r w:rsidR="00D222A7" w:rsidRPr="00E41A2D">
        <w:rPr>
          <w:rFonts w:ascii="Arial" w:hAnsi="Arial" w:cs="Arial"/>
        </w:rPr>
        <w:t xml:space="preserve">impacts on ecosystems by altering species interactions </w:t>
      </w:r>
      <w:r w:rsidR="00802FC3" w:rsidRPr="00E41A2D">
        <w:rPr>
          <w:rFonts w:ascii="Arial" w:hAnsi="Arial" w:cs="Arial"/>
        </w:rPr>
        <w:t>and environmental</w:t>
      </w:r>
      <w:r w:rsidR="00D222A7" w:rsidRPr="00E41A2D">
        <w:rPr>
          <w:rFonts w:ascii="Arial" w:hAnsi="Arial" w:cs="Arial"/>
        </w:rPr>
        <w:t xml:space="preserve"> processes (</w:t>
      </w:r>
      <w:proofErr w:type="spellStart"/>
      <w:r w:rsidR="00F42249">
        <w:fldChar w:fldCharType="begin"/>
      </w:r>
      <w:r w:rsidR="00F42249">
        <w:instrText xml:space="preserve"> HYPERLINK "https://science.sciencemag.org/content/sci/294/5543/793.full.pdf" </w:instrText>
      </w:r>
      <w:r w:rsidR="00F42249">
        <w:fldChar w:fldCharType="separate"/>
      </w:r>
      <w:r w:rsidR="00D222A7" w:rsidRPr="00E41A2D">
        <w:rPr>
          <w:rStyle w:val="Hyperlink"/>
          <w:rFonts w:ascii="Arial" w:hAnsi="Arial" w:cs="Arial"/>
        </w:rPr>
        <w:t>Peñuelas</w:t>
      </w:r>
      <w:proofErr w:type="spellEnd"/>
      <w:r w:rsidR="00D222A7" w:rsidRPr="00E41A2D">
        <w:rPr>
          <w:rStyle w:val="Hyperlink"/>
          <w:rFonts w:ascii="Arial" w:hAnsi="Arial" w:cs="Arial"/>
        </w:rPr>
        <w:t xml:space="preserve"> &amp; </w:t>
      </w:r>
      <w:proofErr w:type="spellStart"/>
      <w:r w:rsidR="00D222A7" w:rsidRPr="00E41A2D">
        <w:rPr>
          <w:rStyle w:val="Hyperlink"/>
          <w:rFonts w:ascii="Arial" w:hAnsi="Arial" w:cs="Arial"/>
        </w:rPr>
        <w:t>Filella</w:t>
      </w:r>
      <w:proofErr w:type="spellEnd"/>
      <w:r w:rsidR="00D222A7" w:rsidRPr="00E41A2D">
        <w:rPr>
          <w:rStyle w:val="Hyperlink"/>
          <w:rFonts w:ascii="Arial" w:hAnsi="Arial" w:cs="Arial"/>
        </w:rPr>
        <w:t xml:space="preserve"> 2001</w:t>
      </w:r>
      <w:r w:rsidR="00F42249">
        <w:rPr>
          <w:rStyle w:val="Hyperlink"/>
          <w:rFonts w:ascii="Arial" w:hAnsi="Arial" w:cs="Arial"/>
        </w:rPr>
        <w:fldChar w:fldCharType="end"/>
      </w:r>
      <w:r w:rsidR="00D222A7" w:rsidRPr="00E41A2D">
        <w:rPr>
          <w:rFonts w:ascii="Arial" w:hAnsi="Arial" w:cs="Arial"/>
        </w:rPr>
        <w:t xml:space="preserve">, </w:t>
      </w:r>
      <w:hyperlink r:id="rId13" w:history="1">
        <w:r w:rsidR="00802FC3" w:rsidRPr="00E41A2D">
          <w:rPr>
            <w:rStyle w:val="Hyperlink"/>
            <w:rFonts w:ascii="Arial" w:hAnsi="Arial" w:cs="Arial"/>
          </w:rPr>
          <w:t>Post et al 2008</w:t>
        </w:r>
      </w:hyperlink>
      <w:r w:rsidR="00D222A7" w:rsidRPr="00E41A2D">
        <w:rPr>
          <w:rFonts w:ascii="Arial" w:hAnsi="Arial" w:cs="Arial"/>
        </w:rPr>
        <w:t>)</w:t>
      </w:r>
      <w:r w:rsidR="00802FC3" w:rsidRPr="00E41A2D">
        <w:rPr>
          <w:rFonts w:ascii="Arial" w:hAnsi="Arial" w:cs="Arial"/>
        </w:rPr>
        <w:t xml:space="preserve">. </w:t>
      </w:r>
      <w:r w:rsidR="00D910FF" w:rsidRPr="00E41A2D">
        <w:rPr>
          <w:rFonts w:ascii="Arial" w:hAnsi="Arial" w:cs="Arial"/>
        </w:rPr>
        <w:t xml:space="preserve">There is a critical need for accurately predicting phenology from climatic drivers to prepare for effects of these alterations. It is also important to identify specific regions and biomes that might be especially sensitive to changes in climatic drivers in the future. </w:t>
      </w:r>
    </w:p>
    <w:p w14:paraId="653A8652" w14:textId="5CC95BDB" w:rsidR="002D0227" w:rsidRPr="00E41A2D" w:rsidRDefault="00EB3A0D" w:rsidP="004E56E5">
      <w:pPr>
        <w:spacing w:after="0" w:line="480" w:lineRule="auto"/>
        <w:ind w:firstLine="288"/>
        <w:rPr>
          <w:rFonts w:ascii="Arial" w:hAnsi="Arial" w:cs="Arial"/>
        </w:rPr>
      </w:pPr>
      <w:r w:rsidRPr="00E41A2D">
        <w:rPr>
          <w:rFonts w:ascii="Arial" w:hAnsi="Arial" w:cs="Arial"/>
          <w:b/>
          <w:bCs/>
        </w:rPr>
        <w:t xml:space="preserve">Using </w:t>
      </w:r>
      <w:r w:rsidR="00F64278" w:rsidRPr="00E41A2D">
        <w:rPr>
          <w:rFonts w:ascii="Arial" w:hAnsi="Arial" w:cs="Arial"/>
          <w:b/>
          <w:bCs/>
        </w:rPr>
        <w:t>remotely sensed</w:t>
      </w:r>
      <w:r w:rsidRPr="00E41A2D">
        <w:rPr>
          <w:rFonts w:ascii="Arial" w:hAnsi="Arial" w:cs="Arial"/>
          <w:b/>
          <w:bCs/>
        </w:rPr>
        <w:t xml:space="preserve"> data to answer questions about phenology </w:t>
      </w:r>
      <w:del w:id="1" w:author="Rick Lindroth" w:date="2020-12-23T12:14:00Z">
        <w:r w:rsidRPr="00E41A2D" w:rsidDel="00A46805">
          <w:rPr>
            <w:rFonts w:ascii="Arial" w:hAnsi="Arial" w:cs="Arial"/>
            <w:b/>
            <w:bCs/>
          </w:rPr>
          <w:delText xml:space="preserve">comes with </w:delText>
        </w:r>
      </w:del>
      <w:ins w:id="2" w:author="Rick Lindroth" w:date="2020-12-23T12:14:00Z">
        <w:r w:rsidR="00A46805">
          <w:rPr>
            <w:rFonts w:ascii="Arial" w:hAnsi="Arial" w:cs="Arial"/>
            <w:b/>
            <w:bCs/>
          </w:rPr>
          <w:t xml:space="preserve">poses </w:t>
        </w:r>
      </w:ins>
      <w:r w:rsidRPr="00E41A2D">
        <w:rPr>
          <w:rFonts w:ascii="Arial" w:hAnsi="Arial" w:cs="Arial"/>
          <w:b/>
          <w:bCs/>
        </w:rPr>
        <w:t xml:space="preserve">a series of associated challenges. </w:t>
      </w:r>
      <w:r w:rsidR="00F71D8E" w:rsidRPr="00E41A2D">
        <w:rPr>
          <w:rFonts w:ascii="Arial" w:hAnsi="Arial" w:cs="Arial"/>
        </w:rPr>
        <w:t>A</w:t>
      </w:r>
      <w:r w:rsidR="00F64278" w:rsidRPr="00E41A2D">
        <w:rPr>
          <w:rFonts w:ascii="Arial" w:hAnsi="Arial" w:cs="Arial"/>
        </w:rPr>
        <w:t>ll remote sensing data suffer</w:t>
      </w:r>
      <w:del w:id="3" w:author="Rick Lindroth" w:date="2020-12-23T12:14:00Z">
        <w:r w:rsidR="00F64278" w:rsidRPr="00E41A2D" w:rsidDel="00A46805">
          <w:rPr>
            <w:rFonts w:ascii="Arial" w:hAnsi="Arial" w:cs="Arial"/>
          </w:rPr>
          <w:delText>s</w:delText>
        </w:r>
      </w:del>
      <w:r w:rsidR="00F64278" w:rsidRPr="00E41A2D">
        <w:rPr>
          <w:rFonts w:ascii="Arial" w:hAnsi="Arial" w:cs="Arial"/>
        </w:rPr>
        <w:t xml:space="preserve"> from the “point vs. pixel” problem wherein a pixel of satellite data does not perfectly correspond to </w:t>
      </w:r>
      <w:r w:rsidR="00306DBD">
        <w:rPr>
          <w:rFonts w:ascii="Arial" w:hAnsi="Arial" w:cs="Arial"/>
        </w:rPr>
        <w:t xml:space="preserve">a </w:t>
      </w:r>
      <w:r w:rsidR="00F64278" w:rsidRPr="00E41A2D">
        <w:rPr>
          <w:rFonts w:ascii="Arial" w:hAnsi="Arial" w:cs="Arial"/>
        </w:rPr>
        <w:t xml:space="preserve">true geographic location. Imaging error results in measurements taken from one pixel at multiple time points to cover slightly different geographical areas, </w:t>
      </w:r>
      <w:r w:rsidR="00306DBD">
        <w:rPr>
          <w:rFonts w:ascii="Arial" w:hAnsi="Arial" w:cs="Arial"/>
        </w:rPr>
        <w:t>which fail to be truly representative of</w:t>
      </w:r>
      <w:r w:rsidR="00F64278" w:rsidRPr="00E41A2D">
        <w:rPr>
          <w:rFonts w:ascii="Arial" w:hAnsi="Arial" w:cs="Arial"/>
        </w:rPr>
        <w:t xml:space="preserve"> the </w:t>
      </w:r>
      <w:r w:rsidR="003B2BCD" w:rsidRPr="00E41A2D">
        <w:rPr>
          <w:rFonts w:ascii="Arial" w:hAnsi="Arial" w:cs="Arial"/>
        </w:rPr>
        <w:t xml:space="preserve">underlying </w:t>
      </w:r>
      <w:r w:rsidR="00F64278" w:rsidRPr="00E41A2D">
        <w:rPr>
          <w:rFonts w:ascii="Arial" w:hAnsi="Arial" w:cs="Arial"/>
        </w:rPr>
        <w:t>point</w:t>
      </w:r>
      <w:r w:rsidR="00B10F18">
        <w:rPr>
          <w:rFonts w:ascii="Arial" w:hAnsi="Arial" w:cs="Arial"/>
        </w:rPr>
        <w:t>s</w:t>
      </w:r>
      <w:r w:rsidR="006A4DB4" w:rsidRPr="00E41A2D">
        <w:rPr>
          <w:rFonts w:ascii="Arial" w:hAnsi="Arial" w:cs="Arial"/>
        </w:rPr>
        <w:t xml:space="preserve"> (</w:t>
      </w:r>
      <w:hyperlink r:id="rId14" w:history="1">
        <w:r w:rsidR="006A4DB4" w:rsidRPr="00E41A2D">
          <w:rPr>
            <w:rStyle w:val="Hyperlink"/>
            <w:rFonts w:ascii="Arial" w:hAnsi="Arial" w:cs="Arial"/>
          </w:rPr>
          <w:t>White et al 2009</w:t>
        </w:r>
      </w:hyperlink>
      <w:r w:rsidR="006A4DB4" w:rsidRPr="00E41A2D">
        <w:rPr>
          <w:rFonts w:ascii="Arial" w:hAnsi="Arial" w:cs="Arial"/>
        </w:rPr>
        <w:t>)</w:t>
      </w:r>
      <w:r w:rsidR="00F64278" w:rsidRPr="00E41A2D">
        <w:rPr>
          <w:rFonts w:ascii="Arial" w:hAnsi="Arial" w:cs="Arial"/>
        </w:rPr>
        <w:t>.</w:t>
      </w:r>
      <w:r w:rsidR="004E56E5" w:rsidRPr="00E41A2D">
        <w:rPr>
          <w:rFonts w:ascii="Arial" w:hAnsi="Arial" w:cs="Arial"/>
        </w:rPr>
        <w:t xml:space="preserve"> An additional challenge inherit to phenology specifically is that satellite derived land surface phenology (LSP) is not identical to plant phenology</w:t>
      </w:r>
      <w:commentRangeStart w:id="4"/>
      <w:r w:rsidR="004E56E5" w:rsidRPr="00E41A2D">
        <w:rPr>
          <w:rFonts w:ascii="Arial" w:hAnsi="Arial" w:cs="Arial"/>
        </w:rPr>
        <w:t xml:space="preserve">. LSP is </w:t>
      </w:r>
      <w:r w:rsidR="0086535D" w:rsidRPr="00E41A2D">
        <w:rPr>
          <w:rFonts w:ascii="Arial" w:hAnsi="Arial" w:cs="Arial"/>
        </w:rPr>
        <w:t xml:space="preserve">nonetheless </w:t>
      </w:r>
      <w:r w:rsidR="004E56E5" w:rsidRPr="00E41A2D">
        <w:rPr>
          <w:rFonts w:ascii="Arial" w:hAnsi="Arial" w:cs="Arial"/>
        </w:rPr>
        <w:t>a useful proxy for</w:t>
      </w:r>
      <w:r w:rsidR="009744AA" w:rsidRPr="00E41A2D">
        <w:rPr>
          <w:rFonts w:ascii="Arial" w:hAnsi="Arial" w:cs="Arial"/>
        </w:rPr>
        <w:t xml:space="preserve"> species averaged</w:t>
      </w:r>
      <w:r w:rsidR="004E56E5" w:rsidRPr="00E41A2D">
        <w:rPr>
          <w:rFonts w:ascii="Arial" w:hAnsi="Arial" w:cs="Arial"/>
        </w:rPr>
        <w:t xml:space="preserve"> plant phenology because </w:t>
      </w:r>
      <w:r w:rsidR="009744AA" w:rsidRPr="00E41A2D">
        <w:rPr>
          <w:rFonts w:ascii="Arial" w:hAnsi="Arial" w:cs="Arial"/>
        </w:rPr>
        <w:t xml:space="preserve">the two are </w:t>
      </w:r>
      <w:r w:rsidR="004E56E5" w:rsidRPr="00E41A2D">
        <w:rPr>
          <w:rFonts w:ascii="Arial" w:hAnsi="Arial" w:cs="Arial"/>
        </w:rPr>
        <w:t>highly correlated (</w:t>
      </w:r>
      <w:hyperlink r:id="rId15" w:history="1">
        <w:r w:rsidR="00D75E8D" w:rsidRPr="00E41A2D">
          <w:rPr>
            <w:rStyle w:val="Hyperlink"/>
            <w:rFonts w:ascii="Arial" w:hAnsi="Arial" w:cs="Arial"/>
          </w:rPr>
          <w:t>Zhang et al 2003</w:t>
        </w:r>
      </w:hyperlink>
      <w:r w:rsidR="00D75E8D" w:rsidRPr="00E41A2D">
        <w:rPr>
          <w:rFonts w:ascii="Arial" w:hAnsi="Arial" w:cs="Arial"/>
        </w:rPr>
        <w:t xml:space="preserve">, </w:t>
      </w:r>
      <w:hyperlink r:id="rId16" w:history="1">
        <w:r w:rsidR="00D75E8D" w:rsidRPr="00E41A2D">
          <w:rPr>
            <w:rStyle w:val="Hyperlink"/>
            <w:rFonts w:ascii="Arial" w:hAnsi="Arial" w:cs="Arial"/>
          </w:rPr>
          <w:t xml:space="preserve">de </w:t>
        </w:r>
        <w:proofErr w:type="spellStart"/>
        <w:r w:rsidR="00D75E8D" w:rsidRPr="00E41A2D">
          <w:rPr>
            <w:rStyle w:val="Hyperlink"/>
            <w:rFonts w:ascii="Arial" w:hAnsi="Arial" w:cs="Arial"/>
          </w:rPr>
          <w:t>Beurs</w:t>
        </w:r>
        <w:proofErr w:type="spellEnd"/>
        <w:r w:rsidR="00D75E8D" w:rsidRPr="00E41A2D">
          <w:rPr>
            <w:rStyle w:val="Hyperlink"/>
            <w:rFonts w:ascii="Arial" w:hAnsi="Arial" w:cs="Arial"/>
          </w:rPr>
          <w:t xml:space="preserve"> &amp; </w:t>
        </w:r>
        <w:proofErr w:type="spellStart"/>
        <w:r w:rsidR="00D75E8D" w:rsidRPr="00E41A2D">
          <w:rPr>
            <w:rStyle w:val="Hyperlink"/>
            <w:rFonts w:ascii="Arial" w:hAnsi="Arial" w:cs="Arial"/>
          </w:rPr>
          <w:t>Henebry</w:t>
        </w:r>
        <w:proofErr w:type="spellEnd"/>
        <w:r w:rsidR="00D75E8D" w:rsidRPr="00E41A2D">
          <w:rPr>
            <w:rStyle w:val="Hyperlink"/>
            <w:rFonts w:ascii="Arial" w:hAnsi="Arial" w:cs="Arial"/>
          </w:rPr>
          <w:t xml:space="preserve"> 2005</w:t>
        </w:r>
      </w:hyperlink>
      <w:r w:rsidR="004E56E5" w:rsidRPr="00E41A2D">
        <w:rPr>
          <w:rFonts w:ascii="Arial" w:hAnsi="Arial" w:cs="Arial"/>
        </w:rPr>
        <w:t xml:space="preserve">). However, </w:t>
      </w:r>
      <w:r w:rsidR="009744AA" w:rsidRPr="00E41A2D">
        <w:rPr>
          <w:rFonts w:ascii="Arial" w:hAnsi="Arial" w:cs="Arial"/>
        </w:rPr>
        <w:t xml:space="preserve">conclusions from </w:t>
      </w:r>
      <w:r w:rsidR="00E30061" w:rsidRPr="00E41A2D">
        <w:rPr>
          <w:rFonts w:ascii="Arial" w:hAnsi="Arial" w:cs="Arial"/>
        </w:rPr>
        <w:t>pixel level LSP trends often contradict</w:t>
      </w:r>
      <w:r w:rsidR="009744AA" w:rsidRPr="00E41A2D">
        <w:rPr>
          <w:rFonts w:ascii="Arial" w:hAnsi="Arial" w:cs="Arial"/>
        </w:rPr>
        <w:t xml:space="preserve"> those made </w:t>
      </w:r>
      <w:r w:rsidR="0086535D" w:rsidRPr="00E41A2D">
        <w:rPr>
          <w:rFonts w:ascii="Arial" w:hAnsi="Arial" w:cs="Arial"/>
        </w:rPr>
        <w:t>from</w:t>
      </w:r>
      <w:r w:rsidR="00E30061" w:rsidRPr="00E41A2D">
        <w:rPr>
          <w:rFonts w:ascii="Arial" w:hAnsi="Arial" w:cs="Arial"/>
        </w:rPr>
        <w:t xml:space="preserve"> ground</w:t>
      </w:r>
      <w:r w:rsidR="009744AA" w:rsidRPr="00E41A2D">
        <w:rPr>
          <w:rFonts w:ascii="Arial" w:hAnsi="Arial" w:cs="Arial"/>
        </w:rPr>
        <w:t xml:space="preserve"> observations</w:t>
      </w:r>
      <w:r w:rsidR="00E30061" w:rsidRPr="00E41A2D">
        <w:rPr>
          <w:rFonts w:ascii="Arial" w:hAnsi="Arial" w:cs="Arial"/>
        </w:rPr>
        <w:t xml:space="preserve"> </w:t>
      </w:r>
      <w:r w:rsidR="009744AA" w:rsidRPr="00E41A2D">
        <w:rPr>
          <w:rFonts w:ascii="Arial" w:hAnsi="Arial" w:cs="Arial"/>
        </w:rPr>
        <w:t>(</w:t>
      </w:r>
      <w:r w:rsidR="00E30061" w:rsidRPr="00E41A2D">
        <w:rPr>
          <w:rFonts w:ascii="Arial" w:hAnsi="Arial" w:cs="Arial"/>
        </w:rPr>
        <w:t>though there has been some effort to address this</w:t>
      </w:r>
      <w:r w:rsidR="0086535D" w:rsidRPr="00E41A2D">
        <w:rPr>
          <w:rFonts w:ascii="Arial" w:hAnsi="Arial" w:cs="Arial"/>
        </w:rPr>
        <w:t>:</w:t>
      </w:r>
      <w:r w:rsidR="009744AA" w:rsidRPr="00E41A2D">
        <w:rPr>
          <w:rFonts w:ascii="Arial" w:hAnsi="Arial" w:cs="Arial"/>
        </w:rPr>
        <w:t xml:space="preserve"> see </w:t>
      </w:r>
      <w:hyperlink r:id="rId17" w:history="1">
        <w:proofErr w:type="spellStart"/>
        <w:r w:rsidR="00E30061" w:rsidRPr="00E41A2D">
          <w:rPr>
            <w:rStyle w:val="Hyperlink"/>
            <w:rFonts w:ascii="Arial" w:hAnsi="Arial" w:cs="Arial"/>
          </w:rPr>
          <w:t>Hamunyela</w:t>
        </w:r>
        <w:proofErr w:type="spellEnd"/>
        <w:r w:rsidR="00E30061" w:rsidRPr="00E41A2D">
          <w:rPr>
            <w:rStyle w:val="Hyperlink"/>
            <w:rFonts w:ascii="Arial" w:hAnsi="Arial" w:cs="Arial"/>
          </w:rPr>
          <w:t xml:space="preserve"> et al 2013</w:t>
        </w:r>
      </w:hyperlink>
      <w:r w:rsidR="009744AA" w:rsidRPr="00E41A2D">
        <w:rPr>
          <w:rFonts w:ascii="Arial" w:hAnsi="Arial" w:cs="Arial"/>
        </w:rPr>
        <w:t xml:space="preserve"> and</w:t>
      </w:r>
      <w:r w:rsidR="00E30061" w:rsidRPr="00E41A2D">
        <w:rPr>
          <w:rFonts w:ascii="Arial" w:hAnsi="Arial" w:cs="Arial"/>
        </w:rPr>
        <w:t xml:space="preserve"> </w:t>
      </w:r>
      <w:hyperlink r:id="rId18" w:history="1">
        <w:proofErr w:type="spellStart"/>
        <w:r w:rsidR="00E30061" w:rsidRPr="00E41A2D">
          <w:rPr>
            <w:rStyle w:val="Hyperlink"/>
            <w:rFonts w:ascii="Arial" w:hAnsi="Arial" w:cs="Arial"/>
          </w:rPr>
          <w:t>Melaas</w:t>
        </w:r>
        <w:proofErr w:type="spellEnd"/>
        <w:r w:rsidR="00E30061" w:rsidRPr="00E41A2D">
          <w:rPr>
            <w:rStyle w:val="Hyperlink"/>
            <w:rFonts w:ascii="Arial" w:hAnsi="Arial" w:cs="Arial"/>
          </w:rPr>
          <w:t xml:space="preserve"> et al 2016</w:t>
        </w:r>
      </w:hyperlink>
      <w:r w:rsidR="00E30061" w:rsidRPr="00E41A2D">
        <w:rPr>
          <w:rFonts w:ascii="Arial" w:hAnsi="Arial" w:cs="Arial"/>
        </w:rPr>
        <w:t xml:space="preserve">). </w:t>
      </w:r>
      <w:commentRangeEnd w:id="4"/>
      <w:r w:rsidR="00A46805">
        <w:rPr>
          <w:rStyle w:val="CommentReference"/>
        </w:rPr>
        <w:commentReference w:id="4"/>
      </w:r>
      <w:r w:rsidR="002D0227" w:rsidRPr="00E41A2D">
        <w:rPr>
          <w:rFonts w:ascii="Arial" w:hAnsi="Arial" w:cs="Arial"/>
        </w:rPr>
        <w:t>The challenges</w:t>
      </w:r>
      <w:r w:rsidR="0086535D" w:rsidRPr="00E41A2D">
        <w:rPr>
          <w:rFonts w:ascii="Arial" w:hAnsi="Arial" w:cs="Arial"/>
        </w:rPr>
        <w:t xml:space="preserve"> </w:t>
      </w:r>
      <w:r w:rsidR="0086535D" w:rsidRPr="00E41A2D">
        <w:rPr>
          <w:rFonts w:ascii="Arial" w:hAnsi="Arial" w:cs="Arial"/>
        </w:rPr>
        <w:lastRenderedPageBreak/>
        <w:t xml:space="preserve">outlined above can be </w:t>
      </w:r>
      <w:r w:rsidR="002D0227" w:rsidRPr="00E41A2D">
        <w:rPr>
          <w:rFonts w:ascii="Arial" w:hAnsi="Arial" w:cs="Arial"/>
        </w:rPr>
        <w:t xml:space="preserve">addressed with </w:t>
      </w:r>
      <w:r w:rsidR="0086535D" w:rsidRPr="00E41A2D">
        <w:rPr>
          <w:rFonts w:ascii="Arial" w:hAnsi="Arial" w:cs="Arial"/>
        </w:rPr>
        <w:t xml:space="preserve">improved satellite accuracy, </w:t>
      </w:r>
      <w:r w:rsidR="002D0227" w:rsidRPr="00E41A2D">
        <w:rPr>
          <w:rFonts w:ascii="Arial" w:hAnsi="Arial" w:cs="Arial"/>
        </w:rPr>
        <w:t>ground</w:t>
      </w:r>
      <w:r w:rsidR="00306DBD">
        <w:rPr>
          <w:rFonts w:ascii="Arial" w:hAnsi="Arial" w:cs="Arial"/>
        </w:rPr>
        <w:t xml:space="preserve"> </w:t>
      </w:r>
      <w:r w:rsidR="002D0227" w:rsidRPr="00E41A2D">
        <w:rPr>
          <w:rFonts w:ascii="Arial" w:hAnsi="Arial" w:cs="Arial"/>
        </w:rPr>
        <w:t>truthing</w:t>
      </w:r>
      <w:r w:rsidR="0086535D" w:rsidRPr="00E41A2D">
        <w:rPr>
          <w:rFonts w:ascii="Arial" w:hAnsi="Arial" w:cs="Arial"/>
        </w:rPr>
        <w:t>,</w:t>
      </w:r>
      <w:r w:rsidR="002D0227" w:rsidRPr="00E41A2D">
        <w:rPr>
          <w:rFonts w:ascii="Arial" w:hAnsi="Arial" w:cs="Arial"/>
        </w:rPr>
        <w:t xml:space="preserve"> </w:t>
      </w:r>
      <w:r w:rsidR="0086535D" w:rsidRPr="00E41A2D">
        <w:rPr>
          <w:rFonts w:ascii="Arial" w:hAnsi="Arial" w:cs="Arial"/>
        </w:rPr>
        <w:t xml:space="preserve">and </w:t>
      </w:r>
      <w:r w:rsidR="002D0227" w:rsidRPr="00E41A2D">
        <w:rPr>
          <w:rFonts w:ascii="Arial" w:hAnsi="Arial" w:cs="Arial"/>
        </w:rPr>
        <w:t>proper calculation of phenology metrics from the spectral data</w:t>
      </w:r>
      <w:r w:rsidR="0086535D" w:rsidRPr="00E41A2D">
        <w:rPr>
          <w:rFonts w:ascii="Arial" w:hAnsi="Arial" w:cs="Arial"/>
        </w:rPr>
        <w:t xml:space="preserve"> but one additional challenge remains largely unaddressed</w:t>
      </w:r>
      <w:r w:rsidR="002D0227" w:rsidRPr="00E41A2D">
        <w:rPr>
          <w:rFonts w:ascii="Arial" w:hAnsi="Arial" w:cs="Arial"/>
        </w:rPr>
        <w:t xml:space="preserve">. </w:t>
      </w:r>
    </w:p>
    <w:p w14:paraId="27119010" w14:textId="704C4F9F" w:rsidR="00242E0B" w:rsidRPr="00E41A2D" w:rsidRDefault="002D0227" w:rsidP="00242E0B">
      <w:pPr>
        <w:spacing w:after="0" w:line="480" w:lineRule="auto"/>
        <w:ind w:firstLine="288"/>
        <w:rPr>
          <w:rFonts w:ascii="Arial" w:hAnsi="Arial" w:cs="Arial"/>
        </w:rPr>
      </w:pPr>
      <w:r w:rsidRPr="00E41A2D">
        <w:rPr>
          <w:rFonts w:ascii="Arial" w:hAnsi="Arial" w:cs="Arial"/>
          <w:b/>
          <w:bCs/>
        </w:rPr>
        <w:t xml:space="preserve">Perhaps the most </w:t>
      </w:r>
      <w:commentRangeStart w:id="5"/>
      <w:r w:rsidRPr="00E41A2D">
        <w:rPr>
          <w:rFonts w:ascii="Arial" w:hAnsi="Arial" w:cs="Arial"/>
          <w:b/>
          <w:bCs/>
        </w:rPr>
        <w:t xml:space="preserve">crucial </w:t>
      </w:r>
      <w:commentRangeEnd w:id="5"/>
      <w:r w:rsidR="00A46805">
        <w:rPr>
          <w:rStyle w:val="CommentReference"/>
        </w:rPr>
        <w:commentReference w:id="5"/>
      </w:r>
      <w:r w:rsidRPr="00E41A2D">
        <w:rPr>
          <w:rFonts w:ascii="Arial" w:hAnsi="Arial" w:cs="Arial"/>
          <w:b/>
          <w:bCs/>
        </w:rPr>
        <w:t>challenge facing predictions of global phenology is the presence of spatial and temporal autocorrelatio</w:t>
      </w:r>
      <w:r w:rsidR="008B6169" w:rsidRPr="00E41A2D">
        <w:rPr>
          <w:rFonts w:ascii="Arial" w:hAnsi="Arial" w:cs="Arial"/>
          <w:b/>
          <w:bCs/>
        </w:rPr>
        <w:t>n</w:t>
      </w:r>
      <w:r w:rsidRPr="00E41A2D">
        <w:rPr>
          <w:rFonts w:ascii="Arial" w:hAnsi="Arial" w:cs="Arial"/>
          <w:b/>
          <w:bCs/>
        </w:rPr>
        <w:t xml:space="preserve">. </w:t>
      </w:r>
      <w:r w:rsidR="00A55D4C" w:rsidRPr="00E41A2D">
        <w:rPr>
          <w:rFonts w:ascii="Arial" w:hAnsi="Arial" w:cs="Arial"/>
        </w:rPr>
        <w:t xml:space="preserve">An appropriate statistical model for </w:t>
      </w:r>
      <w:r w:rsidR="008C5411">
        <w:rPr>
          <w:rFonts w:ascii="Arial" w:hAnsi="Arial" w:cs="Arial"/>
        </w:rPr>
        <w:t xml:space="preserve">a set of </w:t>
      </w:r>
      <w:r w:rsidR="00A55D4C" w:rsidRPr="00E41A2D">
        <w:rPr>
          <w:rFonts w:ascii="Arial" w:hAnsi="Arial" w:cs="Arial"/>
        </w:rPr>
        <w:t xml:space="preserve">spatially distributed time </w:t>
      </w:r>
      <w:r w:rsidR="00025005" w:rsidRPr="00E41A2D">
        <w:rPr>
          <w:rFonts w:ascii="Arial" w:hAnsi="Arial" w:cs="Arial"/>
        </w:rPr>
        <w:t>series</w:t>
      </w:r>
      <w:r w:rsidR="00A55D4C" w:rsidRPr="00E41A2D">
        <w:rPr>
          <w:rFonts w:ascii="Arial" w:hAnsi="Arial" w:cs="Arial"/>
        </w:rPr>
        <w:t xml:space="preserve"> recognizes that observations are non-independent in both space and time. </w:t>
      </w:r>
      <w:r w:rsidRPr="00E41A2D">
        <w:rPr>
          <w:rFonts w:ascii="Arial" w:hAnsi="Arial" w:cs="Arial"/>
        </w:rPr>
        <w:t xml:space="preserve">Unlike the challenges mentioned above, there has been little research that convincingly accounts for </w:t>
      </w:r>
      <w:r w:rsidR="008B6169" w:rsidRPr="00E41A2D">
        <w:rPr>
          <w:rFonts w:ascii="Arial" w:hAnsi="Arial" w:cs="Arial"/>
        </w:rPr>
        <w:t>both</w:t>
      </w:r>
      <w:r w:rsidR="00A55D4C" w:rsidRPr="00E41A2D">
        <w:rPr>
          <w:rFonts w:ascii="Arial" w:hAnsi="Arial" w:cs="Arial"/>
        </w:rPr>
        <w:t xml:space="preserve"> type</w:t>
      </w:r>
      <w:r w:rsidR="008B6169" w:rsidRPr="00E41A2D">
        <w:rPr>
          <w:rFonts w:ascii="Arial" w:hAnsi="Arial" w:cs="Arial"/>
        </w:rPr>
        <w:t>s</w:t>
      </w:r>
      <w:r w:rsidR="00A55D4C" w:rsidRPr="00E41A2D">
        <w:rPr>
          <w:rFonts w:ascii="Arial" w:hAnsi="Arial" w:cs="Arial"/>
        </w:rPr>
        <w:t xml:space="preserve"> of autocorrelation</w:t>
      </w:r>
      <w:r w:rsidRPr="00E41A2D">
        <w:rPr>
          <w:rFonts w:ascii="Arial" w:hAnsi="Arial" w:cs="Arial"/>
        </w:rPr>
        <w:t xml:space="preserve"> when testing large-scale hypotheses</w:t>
      </w:r>
      <w:r w:rsidR="00A55D4C" w:rsidRPr="00E41A2D">
        <w:rPr>
          <w:rFonts w:ascii="Arial" w:hAnsi="Arial" w:cs="Arial"/>
        </w:rPr>
        <w:t xml:space="preserve"> </w:t>
      </w:r>
      <w:r w:rsidR="00C03C37" w:rsidRPr="00E41A2D">
        <w:rPr>
          <w:rFonts w:ascii="Arial" w:hAnsi="Arial" w:cs="Arial"/>
        </w:rPr>
        <w:t>(</w:t>
      </w:r>
      <w:hyperlink r:id="rId19" w:history="1">
        <w:r w:rsidR="002E7CBC" w:rsidRPr="00E41A2D">
          <w:rPr>
            <w:rStyle w:val="Hyperlink"/>
            <w:rFonts w:ascii="Arial" w:hAnsi="Arial" w:cs="Arial"/>
          </w:rPr>
          <w:t xml:space="preserve">de </w:t>
        </w:r>
        <w:proofErr w:type="spellStart"/>
        <w:r w:rsidR="002E7CBC" w:rsidRPr="00E41A2D">
          <w:rPr>
            <w:rStyle w:val="Hyperlink"/>
            <w:rFonts w:ascii="Arial" w:hAnsi="Arial" w:cs="Arial"/>
          </w:rPr>
          <w:t>Beurs</w:t>
        </w:r>
        <w:proofErr w:type="spellEnd"/>
        <w:r w:rsidR="002E7CBC" w:rsidRPr="00E41A2D">
          <w:rPr>
            <w:rStyle w:val="Hyperlink"/>
            <w:rFonts w:ascii="Arial" w:hAnsi="Arial" w:cs="Arial"/>
          </w:rPr>
          <w:t xml:space="preserve"> et al 2015</w:t>
        </w:r>
      </w:hyperlink>
      <w:r w:rsidR="002E7CBC" w:rsidRPr="00E41A2D">
        <w:rPr>
          <w:rFonts w:ascii="Arial" w:hAnsi="Arial" w:cs="Arial"/>
        </w:rPr>
        <w:t xml:space="preserve">, </w:t>
      </w:r>
      <w:commentRangeStart w:id="6"/>
      <w:r w:rsidR="00C03C37" w:rsidRPr="00E41A2D">
        <w:rPr>
          <w:rFonts w:ascii="Arial" w:hAnsi="Arial" w:cs="Arial"/>
          <w:highlight w:val="yellow"/>
        </w:rPr>
        <w:t>Ives et al</w:t>
      </w:r>
      <w:commentRangeStart w:id="7"/>
      <w:r w:rsidR="00C03C37" w:rsidRPr="00E41A2D">
        <w:rPr>
          <w:rFonts w:ascii="Arial" w:hAnsi="Arial" w:cs="Arial"/>
          <w:highlight w:val="yellow"/>
        </w:rPr>
        <w:t xml:space="preserve"> unpublished</w:t>
      </w:r>
      <w:commentRangeEnd w:id="6"/>
      <w:r w:rsidR="00A55D4C" w:rsidRPr="00E41A2D">
        <w:rPr>
          <w:rStyle w:val="CommentReference"/>
          <w:sz w:val="22"/>
          <w:szCs w:val="22"/>
          <w:highlight w:val="yellow"/>
        </w:rPr>
        <w:commentReference w:id="6"/>
      </w:r>
      <w:commentRangeEnd w:id="7"/>
      <w:r w:rsidR="00ED5AB6">
        <w:rPr>
          <w:rStyle w:val="CommentReference"/>
        </w:rPr>
        <w:commentReference w:id="7"/>
      </w:r>
      <w:r w:rsidR="00C03C37" w:rsidRPr="00E41A2D">
        <w:rPr>
          <w:rFonts w:ascii="Arial" w:hAnsi="Arial" w:cs="Arial"/>
        </w:rPr>
        <w:t xml:space="preserve">). </w:t>
      </w:r>
      <w:r w:rsidR="009459D9">
        <w:rPr>
          <w:rFonts w:ascii="Arial" w:hAnsi="Arial" w:cs="Arial"/>
        </w:rPr>
        <w:t xml:space="preserve">This failure could help account for the contradiction between </w:t>
      </w:r>
      <w:r w:rsidR="00025005">
        <w:rPr>
          <w:rFonts w:ascii="Arial" w:hAnsi="Arial" w:cs="Arial"/>
        </w:rPr>
        <w:t xml:space="preserve">trends in </w:t>
      </w:r>
      <w:r w:rsidR="009459D9">
        <w:rPr>
          <w:rFonts w:ascii="Arial" w:hAnsi="Arial" w:cs="Arial"/>
        </w:rPr>
        <w:t xml:space="preserve">remotely sensed LSP and ground observations. </w:t>
      </w:r>
      <w:r w:rsidR="002E7CBC" w:rsidRPr="00E41A2D">
        <w:rPr>
          <w:rFonts w:ascii="Arial" w:hAnsi="Arial" w:cs="Arial"/>
        </w:rPr>
        <w:t xml:space="preserve">However, </w:t>
      </w:r>
      <w:r w:rsidR="002E7CBC" w:rsidRPr="00E41A2D">
        <w:rPr>
          <w:rFonts w:ascii="Arial" w:hAnsi="Arial" w:cs="Arial"/>
          <w:highlight w:val="yellow"/>
        </w:rPr>
        <w:t>Ives et al (unpublished)</w:t>
      </w:r>
      <w:r w:rsidR="002E7CBC" w:rsidRPr="00E41A2D">
        <w:rPr>
          <w:rFonts w:ascii="Arial" w:hAnsi="Arial" w:cs="Arial"/>
        </w:rPr>
        <w:t xml:space="preserve"> showed that their new method can correctly </w:t>
      </w:r>
      <w:r w:rsidR="00AA28A9" w:rsidRPr="00E41A2D">
        <w:rPr>
          <w:rFonts w:ascii="Arial" w:hAnsi="Arial" w:cs="Arial"/>
        </w:rPr>
        <w:t>account for both</w:t>
      </w:r>
      <w:r w:rsidR="00025005">
        <w:rPr>
          <w:rFonts w:ascii="Arial" w:hAnsi="Arial" w:cs="Arial"/>
        </w:rPr>
        <w:t xml:space="preserve"> types of autocorrelation</w:t>
      </w:r>
      <w:r w:rsidR="00AA28A9" w:rsidRPr="00E41A2D">
        <w:rPr>
          <w:rFonts w:ascii="Arial" w:hAnsi="Arial" w:cs="Arial"/>
        </w:rPr>
        <w:t xml:space="preserve"> in </w:t>
      </w:r>
      <w:commentRangeStart w:id="8"/>
      <w:r w:rsidR="002E7CBC" w:rsidRPr="00E41A2D">
        <w:rPr>
          <w:rFonts w:ascii="Arial" w:hAnsi="Arial" w:cs="Arial"/>
        </w:rPr>
        <w:t xml:space="preserve">broad-scale </w:t>
      </w:r>
      <w:r w:rsidR="00AA28A9" w:rsidRPr="00E41A2D">
        <w:rPr>
          <w:rFonts w:ascii="Arial" w:hAnsi="Arial" w:cs="Arial"/>
        </w:rPr>
        <w:t xml:space="preserve">remote sensing </w:t>
      </w:r>
      <w:r w:rsidR="002E7CBC" w:rsidRPr="00E41A2D">
        <w:rPr>
          <w:rFonts w:ascii="Arial" w:hAnsi="Arial" w:cs="Arial"/>
        </w:rPr>
        <w:t>hypothesis</w:t>
      </w:r>
      <w:r w:rsidR="00AA28A9" w:rsidRPr="00E41A2D">
        <w:rPr>
          <w:rFonts w:ascii="Arial" w:hAnsi="Arial" w:cs="Arial"/>
        </w:rPr>
        <w:t xml:space="preserve"> </w:t>
      </w:r>
      <w:commentRangeEnd w:id="8"/>
      <w:r w:rsidR="00ED5AB6">
        <w:rPr>
          <w:rStyle w:val="CommentReference"/>
        </w:rPr>
        <w:commentReference w:id="8"/>
      </w:r>
      <w:r w:rsidR="00AA28A9" w:rsidRPr="00E41A2D">
        <w:rPr>
          <w:rFonts w:ascii="Arial" w:hAnsi="Arial" w:cs="Arial"/>
        </w:rPr>
        <w:t xml:space="preserve">tests. </w:t>
      </w:r>
      <w:r w:rsidR="002E7CBC" w:rsidRPr="00E41A2D">
        <w:rPr>
          <w:rFonts w:ascii="Arial" w:hAnsi="Arial" w:cs="Arial"/>
        </w:rPr>
        <w:t xml:space="preserve">The method </w:t>
      </w:r>
      <w:r w:rsidR="00025005">
        <w:rPr>
          <w:rFonts w:ascii="Arial" w:hAnsi="Arial" w:cs="Arial"/>
        </w:rPr>
        <w:t>appropriately</w:t>
      </w:r>
      <w:r w:rsidR="00AA28A9" w:rsidRPr="00E41A2D">
        <w:rPr>
          <w:rFonts w:ascii="Arial" w:hAnsi="Arial" w:cs="Arial"/>
        </w:rPr>
        <w:t xml:space="preserve"> </w:t>
      </w:r>
      <w:r w:rsidR="00025005">
        <w:rPr>
          <w:rFonts w:ascii="Arial" w:hAnsi="Arial" w:cs="Arial"/>
        </w:rPr>
        <w:t xml:space="preserve">differentiates between real trends </w:t>
      </w:r>
      <w:r w:rsidR="00AA28A9" w:rsidRPr="00E41A2D">
        <w:rPr>
          <w:rFonts w:ascii="Arial" w:hAnsi="Arial" w:cs="Arial"/>
        </w:rPr>
        <w:t xml:space="preserve">in a spatially distributed variable over time </w:t>
      </w:r>
      <w:r w:rsidR="00025005">
        <w:rPr>
          <w:rFonts w:ascii="Arial" w:hAnsi="Arial" w:cs="Arial"/>
        </w:rPr>
        <w:t>and</w:t>
      </w:r>
      <w:r w:rsidR="00AA28A9" w:rsidRPr="00E41A2D">
        <w:rPr>
          <w:rFonts w:ascii="Arial" w:hAnsi="Arial" w:cs="Arial"/>
        </w:rPr>
        <w:t xml:space="preserve"> stochastic variation. With modification, the method could be adapted to test the effects of climatic drivers on phenology and make comparisons among regions. </w:t>
      </w:r>
    </w:p>
    <w:tbl>
      <w:tblPr>
        <w:tblStyle w:val="TableGrid"/>
        <w:tblpPr w:leftFromText="180" w:rightFromText="180" w:vertAnchor="text" w:horzAnchor="margin" w:tblpY="2002"/>
        <w:tblW w:w="49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996"/>
        <w:gridCol w:w="649"/>
      </w:tblGrid>
      <w:tr w:rsidR="00E94B55" w:rsidRPr="00E41A2D" w14:paraId="4E85F085" w14:textId="77777777" w:rsidTr="00E94B55">
        <w:trPr>
          <w:trHeight w:val="791"/>
        </w:trPr>
        <w:tc>
          <w:tcPr>
            <w:tcW w:w="351" w:type="pct"/>
          </w:tcPr>
          <w:p w14:paraId="6CBF9E76" w14:textId="77777777" w:rsidR="00E94B55" w:rsidRPr="00E41A2D" w:rsidRDefault="00E94B55" w:rsidP="00E94B55">
            <w:pPr>
              <w:pStyle w:val="BodyText"/>
              <w:rPr>
                <w:sz w:val="22"/>
                <w:szCs w:val="22"/>
              </w:rPr>
            </w:pPr>
          </w:p>
        </w:tc>
        <w:tc>
          <w:tcPr>
            <w:tcW w:w="4300" w:type="pct"/>
          </w:tcPr>
          <w:p w14:paraId="0E2EF7DA" w14:textId="77777777" w:rsidR="00E94B55" w:rsidRPr="00E41A2D" w:rsidRDefault="00F42249" w:rsidP="00E94B55">
            <w:pPr>
              <w:pStyle w:val="BodyText"/>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t-1</m:t>
                    </m:r>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γ</m:t>
                    </m:r>
                  </m:e>
                  <m:sub>
                    <m:r>
                      <w:rPr>
                        <w:rFonts w:ascii="Cambria Math" w:hAnsi="Cambria Math"/>
                        <w:sz w:val="22"/>
                        <w:szCs w:val="22"/>
                      </w:rPr>
                      <m:t>i</m:t>
                    </m:r>
                  </m:sub>
                </m:sSub>
                <m:r>
                  <w:rPr>
                    <w:rFonts w:ascii="Cambria Math" w:hAnsi="Cambria Math"/>
                    <w:sz w:val="22"/>
                    <w:szCs w:val="22"/>
                  </w:rPr>
                  <m:t>t+</m:t>
                </m:r>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λz</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 ε</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oMath>
            </m:oMathPara>
          </w:p>
        </w:tc>
        <w:tc>
          <w:tcPr>
            <w:tcW w:w="349" w:type="pct"/>
          </w:tcPr>
          <w:p w14:paraId="3AE717B9" w14:textId="77777777" w:rsidR="00E94B55" w:rsidRPr="00E41A2D" w:rsidRDefault="00E94B55" w:rsidP="00E94B55">
            <w:pPr>
              <w:pStyle w:val="BodyText"/>
              <w:jc w:val="right"/>
              <w:rPr>
                <w:rFonts w:ascii="Cambria Math" w:hAnsi="Cambria Math"/>
                <w:i/>
                <w:iCs/>
                <w:sz w:val="22"/>
                <w:szCs w:val="22"/>
              </w:rPr>
            </w:pPr>
            <w:r w:rsidRPr="00E41A2D">
              <w:rPr>
                <w:rFonts w:ascii="Cambria Math" w:hAnsi="Cambria Math"/>
                <w:i/>
                <w:iCs/>
                <w:sz w:val="22"/>
                <w:szCs w:val="22"/>
              </w:rPr>
              <w:t>(1)</w:t>
            </w:r>
          </w:p>
        </w:tc>
      </w:tr>
      <w:tr w:rsidR="00E94B55" w:rsidRPr="00E41A2D" w14:paraId="60AE3DBF" w14:textId="77777777" w:rsidTr="00E94B55">
        <w:trPr>
          <w:trHeight w:val="791"/>
        </w:trPr>
        <w:tc>
          <w:tcPr>
            <w:tcW w:w="351" w:type="pct"/>
          </w:tcPr>
          <w:p w14:paraId="0368EFC4" w14:textId="77777777" w:rsidR="00E94B55" w:rsidRPr="00E41A2D" w:rsidRDefault="00E94B55" w:rsidP="00E94B55">
            <w:pPr>
              <w:pStyle w:val="BodyText"/>
              <w:rPr>
                <w:sz w:val="22"/>
                <w:szCs w:val="22"/>
              </w:rPr>
            </w:pPr>
          </w:p>
        </w:tc>
        <w:tc>
          <w:tcPr>
            <w:tcW w:w="4300" w:type="pct"/>
          </w:tcPr>
          <w:p w14:paraId="6BC2F6AF" w14:textId="56224D3E" w:rsidR="00E94B55" w:rsidRPr="00E41A2D" w:rsidRDefault="00F42249" w:rsidP="00E94B55">
            <w:pPr>
              <w:pStyle w:val="BodyText"/>
              <w:jc w:val="center"/>
              <w:rPr>
                <w:rFonts w:ascii="Calibri" w:eastAsia="Calibri" w:hAnsi="Calibri" w:cs="Times New Roman"/>
                <w:sz w:val="22"/>
                <w:szCs w:val="22"/>
              </w:rPr>
            </w:pPr>
            <m:oMathPara>
              <m:oMath>
                <m:acc>
                  <m:accPr>
                    <m:ctrlPr>
                      <w:rPr>
                        <w:rFonts w:ascii="Cambria Math" w:hAnsi="Cambria Math"/>
                        <w:i/>
                        <w:sz w:val="22"/>
                        <w:szCs w:val="22"/>
                      </w:rPr>
                    </m:ctrlPr>
                  </m:accPr>
                  <m:e>
                    <m:r>
                      <w:rPr>
                        <w:rFonts w:ascii="Cambria Math" w:hAnsi="Cambria Math"/>
                        <w:sz w:val="22"/>
                        <w:szCs w:val="22"/>
                      </w:rPr>
                      <m:t>λ</m:t>
                    </m:r>
                  </m:e>
                </m:acc>
                <m:r>
                  <w:rPr>
                    <w:rFonts w:ascii="Cambria Math" w:hAnsi="Cambria Math"/>
                    <w:sz w:val="22"/>
                    <w:szCs w:val="22"/>
                  </w:rPr>
                  <m:t>=a+bX+</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λ</m:t>
                    </m:r>
                  </m:sub>
                </m:sSub>
              </m:oMath>
            </m:oMathPara>
          </w:p>
        </w:tc>
        <w:tc>
          <w:tcPr>
            <w:tcW w:w="349" w:type="pct"/>
          </w:tcPr>
          <w:p w14:paraId="317E9887" w14:textId="77777777" w:rsidR="00E94B55" w:rsidRPr="00E41A2D" w:rsidRDefault="00E94B55" w:rsidP="00E94B55">
            <w:pPr>
              <w:pStyle w:val="BodyText"/>
              <w:jc w:val="right"/>
              <w:rPr>
                <w:rFonts w:ascii="Cambria Math" w:hAnsi="Cambria Math"/>
                <w:i/>
                <w:iCs/>
                <w:sz w:val="22"/>
                <w:szCs w:val="22"/>
              </w:rPr>
            </w:pPr>
            <w:r w:rsidRPr="00E41A2D">
              <w:rPr>
                <w:rFonts w:ascii="Cambria Math" w:hAnsi="Cambria Math"/>
                <w:i/>
                <w:iCs/>
                <w:sz w:val="22"/>
                <w:szCs w:val="22"/>
              </w:rPr>
              <w:t>(2)</w:t>
            </w:r>
          </w:p>
        </w:tc>
      </w:tr>
    </w:tbl>
    <w:p w14:paraId="54C2CE72" w14:textId="28BFC107" w:rsidR="00C10B3E" w:rsidRDefault="00AA28A9" w:rsidP="00E41A2D">
      <w:pPr>
        <w:spacing w:after="0" w:line="480" w:lineRule="auto"/>
        <w:ind w:firstLine="288"/>
        <w:rPr>
          <w:rFonts w:ascii="Arial" w:eastAsiaTheme="minorEastAsia" w:hAnsi="Arial" w:cs="Arial"/>
          <w:sz w:val="24"/>
          <w:szCs w:val="24"/>
        </w:rPr>
      </w:pPr>
      <w:r w:rsidRPr="00E41A2D">
        <w:rPr>
          <w:rFonts w:ascii="Arial" w:hAnsi="Arial" w:cs="Arial"/>
          <w:b/>
          <w:bCs/>
        </w:rPr>
        <w:t xml:space="preserve">This work aims to modify an existing statistical method </w:t>
      </w:r>
      <w:commentRangeStart w:id="9"/>
      <w:r w:rsidRPr="00E41A2D">
        <w:rPr>
          <w:rFonts w:ascii="Arial" w:hAnsi="Arial" w:cs="Arial"/>
          <w:b/>
          <w:bCs/>
        </w:rPr>
        <w:t xml:space="preserve">to predict phenology from climatic factors </w:t>
      </w:r>
      <w:commentRangeEnd w:id="9"/>
      <w:r w:rsidR="00ED5AB6">
        <w:rPr>
          <w:rStyle w:val="CommentReference"/>
        </w:rPr>
        <w:commentReference w:id="9"/>
      </w:r>
      <w:r w:rsidRPr="00E41A2D">
        <w:rPr>
          <w:rFonts w:ascii="Arial" w:hAnsi="Arial" w:cs="Arial"/>
          <w:b/>
          <w:bCs/>
        </w:rPr>
        <w:t xml:space="preserve">while explicitly accounting for spatial and temporal autocorrelation. </w:t>
      </w:r>
      <w:r w:rsidR="00242E0B" w:rsidRPr="00E41A2D">
        <w:rPr>
          <w:rFonts w:ascii="Arial" w:hAnsi="Arial" w:cs="Arial"/>
        </w:rPr>
        <w:t xml:space="preserve">A </w:t>
      </w:r>
      <w:proofErr w:type="spellStart"/>
      <w:r w:rsidR="00242E0B" w:rsidRPr="00E41A2D">
        <w:rPr>
          <w:rFonts w:ascii="Arial" w:hAnsi="Arial" w:cs="Arial"/>
        </w:rPr>
        <w:t>spatio</w:t>
      </w:r>
      <w:proofErr w:type="spellEnd"/>
      <w:r w:rsidR="00242E0B" w:rsidRPr="00E41A2D">
        <w:rPr>
          <w:rFonts w:ascii="Arial" w:hAnsi="Arial" w:cs="Arial"/>
        </w:rPr>
        <w:t xml:space="preserve">-temporal variable like phenology can be modeled with equation </w:t>
      </w:r>
      <w:r w:rsidR="00242E0B" w:rsidRPr="00E41A2D">
        <w:rPr>
          <w:rFonts w:ascii="Arial" w:hAnsi="Arial" w:cs="Arial"/>
          <w:i/>
          <w:iCs/>
        </w:rPr>
        <w:t>(1)</w:t>
      </w:r>
      <w:r w:rsidR="000A32ED">
        <w:rPr>
          <w:rFonts w:ascii="Arial" w:hAnsi="Arial" w:cs="Arial"/>
          <w:i/>
          <w:iCs/>
        </w:rPr>
        <w:t>,</w:t>
      </w:r>
      <w:r w:rsidR="005A6A48" w:rsidRPr="00E41A2D">
        <w:rPr>
          <w:rFonts w:ascii="Arial" w:hAnsi="Arial" w:cs="Arial"/>
        </w:rPr>
        <w:t xml:space="preserve"> which is modified from </w:t>
      </w:r>
      <w:r w:rsidR="005A6A48" w:rsidRPr="00E41A2D">
        <w:rPr>
          <w:rFonts w:ascii="Arial" w:hAnsi="Arial" w:cs="Arial"/>
          <w:highlight w:val="yellow"/>
        </w:rPr>
        <w:t>Ives et al (unpublished)</w:t>
      </w:r>
      <w:r w:rsidR="00242E0B" w:rsidRPr="00E41A2D">
        <w:rPr>
          <w:rFonts w:ascii="Arial" w:hAnsi="Arial" w:cs="Arial"/>
        </w:rPr>
        <w:t>.</w:t>
      </w:r>
      <w:r w:rsidR="005A6A48" w:rsidRPr="00E41A2D">
        <w:rPr>
          <w:rFonts w:ascii="Arial" w:hAnsi="Arial" w:cs="Arial"/>
        </w:rPr>
        <w:t xml:space="preserve"> In this formulation,</w:t>
      </w:r>
      <w:r w:rsidR="00242E0B" w:rsidRPr="00E41A2D">
        <w:rPr>
          <w:rFonts w:ascii="Arial" w:hAnsi="Arial" w:cs="Arial"/>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oMath>
      <w:r w:rsidR="00242E0B" w:rsidRPr="00E41A2D">
        <w:rPr>
          <w:rFonts w:ascii="Arial" w:eastAsiaTheme="minorEastAsia" w:hAnsi="Arial" w:cs="Arial"/>
        </w:rPr>
        <w:t xml:space="preserve"> is the phenology</w:t>
      </w:r>
      <w:r w:rsidR="00306DBD">
        <w:rPr>
          <w:rFonts w:ascii="Arial" w:eastAsiaTheme="minorEastAsia" w:hAnsi="Arial" w:cs="Arial"/>
        </w:rPr>
        <w:t xml:space="preserve"> metric</w:t>
      </w:r>
      <w:r w:rsidR="00242E0B" w:rsidRPr="00E41A2D">
        <w:rPr>
          <w:rFonts w:ascii="Arial" w:eastAsiaTheme="minorEastAsia" w:hAnsi="Arial" w:cs="Arial"/>
        </w:rPr>
        <w:t xml:space="preserve"> of pixel </w:t>
      </w:r>
      <m:oMath>
        <m:r>
          <w:rPr>
            <w:rFonts w:ascii="Cambria Math" w:eastAsiaTheme="minorEastAsia" w:hAnsi="Cambria Math" w:cs="Arial"/>
          </w:rPr>
          <m:t>i</m:t>
        </m:r>
      </m:oMath>
      <w:r w:rsidR="00242E0B" w:rsidRPr="00E41A2D">
        <w:rPr>
          <w:rFonts w:ascii="Arial" w:eastAsiaTheme="minorEastAsia" w:hAnsi="Arial" w:cs="Arial"/>
        </w:rPr>
        <w:t xml:space="preserve"> at time </w:t>
      </w:r>
      <m:oMath>
        <m:r>
          <w:rPr>
            <w:rFonts w:ascii="Cambria Math" w:eastAsiaTheme="minorEastAsia" w:hAnsi="Cambria Math" w:cs="Arial"/>
          </w:rPr>
          <m:t>t</m:t>
        </m:r>
      </m:oMath>
      <w:r w:rsidR="00242E0B" w:rsidRPr="00E41A2D">
        <w:rPr>
          <w:rFonts w:ascii="Arial" w:eastAsiaTheme="minorEastAsia" w:hAnsi="Arial" w:cs="Arial"/>
        </w:rPr>
        <w:t xml:space="preserve"> which depends upon </w:t>
      </w:r>
      <w:r w:rsidR="005A6A48" w:rsidRPr="00E41A2D">
        <w:rPr>
          <w:rFonts w:ascii="Arial" w:eastAsiaTheme="minorEastAsia" w:hAnsi="Arial" w:cs="Arial"/>
        </w:rPr>
        <w:t xml:space="preserve">an intercept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5A6A48" w:rsidRPr="00E41A2D">
        <w:rPr>
          <w:rFonts w:ascii="Arial" w:eastAsiaTheme="minorEastAsia" w:hAnsi="Arial" w:cs="Arial"/>
        </w:rPr>
        <w:t xml:space="preserve">, the pixel’s value at the previous time point </w:t>
      </w:r>
      <m:oMath>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t-1</m:t>
            </m:r>
          </m:e>
        </m:d>
      </m:oMath>
      <w:r w:rsidR="005A6A48" w:rsidRPr="00E41A2D">
        <w:rPr>
          <w:rFonts w:ascii="Arial" w:eastAsiaTheme="minorEastAsia" w:hAnsi="Arial" w:cs="Arial"/>
        </w:rPr>
        <w:t xml:space="preserve">, time itself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t</m:t>
        </m:r>
      </m:oMath>
      <w:r w:rsidR="005A6A48" w:rsidRPr="00E41A2D">
        <w:rPr>
          <w:rFonts w:ascii="Arial" w:eastAsiaTheme="minorEastAsia" w:hAnsi="Arial" w:cs="Arial"/>
        </w:rPr>
        <w:t xml:space="preserve">, a climatic </w:t>
      </w:r>
      <w:r w:rsidR="00306DBD">
        <w:rPr>
          <w:rFonts w:ascii="Arial" w:eastAsiaTheme="minorEastAsia" w:hAnsi="Arial" w:cs="Arial"/>
        </w:rPr>
        <w:t>factor</w:t>
      </w:r>
      <w:r w:rsidR="005A6A48" w:rsidRPr="00E41A2D">
        <w:rPr>
          <w:rFonts w:ascii="Arial" w:eastAsiaTheme="minorEastAsia" w:hAnsi="Arial" w:cs="Arial"/>
        </w:rPr>
        <w:t xml:space="preserve"> that is also a function of time </w:t>
      </w:r>
      <m:oMath>
        <m:sSub>
          <m:sSubPr>
            <m:ctrlPr>
              <w:rPr>
                <w:rFonts w:ascii="Cambria Math" w:hAnsi="Cambria Math"/>
              </w:rPr>
            </m:ctrlPr>
          </m:sSubPr>
          <m:e>
            <m:r>
              <w:rPr>
                <w:rFonts w:ascii="Cambria Math" w:hAnsi="Cambria Math"/>
              </w:rPr>
              <m:t>λz</m:t>
            </m:r>
          </m:e>
          <m:sub>
            <m:r>
              <w:rPr>
                <w:rFonts w:ascii="Cambria Math" w:hAnsi="Cambria Math"/>
              </w:rPr>
              <m:t>i</m:t>
            </m:r>
          </m:sub>
        </m:sSub>
        <m:d>
          <m:dPr>
            <m:ctrlPr>
              <w:rPr>
                <w:rFonts w:ascii="Cambria Math" w:hAnsi="Cambria Math"/>
                <w:i/>
              </w:rPr>
            </m:ctrlPr>
          </m:dPr>
          <m:e>
            <m:r>
              <w:rPr>
                <w:rFonts w:ascii="Cambria Math" w:hAnsi="Cambria Math"/>
              </w:rPr>
              <m:t>t</m:t>
            </m:r>
          </m:e>
        </m:d>
      </m:oMath>
      <w:r w:rsidR="005A6A48" w:rsidRPr="00E41A2D">
        <w:rPr>
          <w:rFonts w:ascii="Arial" w:eastAsiaTheme="minorEastAsia" w:hAnsi="Arial" w:cs="Arial"/>
        </w:rPr>
        <w:t xml:space="preserve">, and the values of nearby pixels. The spatial autocorrelation is contained in the </w:t>
      </w:r>
      <w:r w:rsidR="00552EE3">
        <w:rPr>
          <w:rFonts w:ascii="Arial" w:eastAsiaTheme="minorEastAsia" w:hAnsi="Arial" w:cs="Arial"/>
        </w:rPr>
        <w:t xml:space="preserve">residual </w:t>
      </w:r>
      <w:r w:rsidR="005A6A48" w:rsidRPr="00E41A2D">
        <w:rPr>
          <w:rFonts w:ascii="Arial" w:eastAsiaTheme="minorEastAsia" w:hAnsi="Arial" w:cs="Arial"/>
        </w:rPr>
        <w:t xml:space="preserve">error term </w:t>
      </w:r>
      <m:oMath>
        <m:sSub>
          <m:sSubPr>
            <m:ctrlPr>
              <w:rPr>
                <w:rFonts w:ascii="Cambria Math" w:hAnsi="Cambria Math"/>
              </w:rPr>
            </m:ctrlPr>
          </m:sSubPr>
          <m:e>
            <m:r>
              <w:rPr>
                <w:rFonts w:ascii="Cambria Math" w:hAnsi="Cambria Math"/>
              </w:rPr>
              <m:t>ε</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eastAsiaTheme="minorEastAsia" w:hAnsi="Cambria Math" w:cs="Arial"/>
          </w:rPr>
          <m:t>∼N</m:t>
        </m:r>
        <m:d>
          <m:dPr>
            <m:ctrlPr>
              <w:rPr>
                <w:rFonts w:ascii="Cambria Math" w:eastAsiaTheme="minorEastAsia" w:hAnsi="Cambria Math" w:cs="Arial"/>
                <w:i/>
              </w:rPr>
            </m:ctrlPr>
          </m:dPr>
          <m:e>
            <m:r>
              <w:rPr>
                <w:rFonts w:ascii="Cambria Math" w:eastAsiaTheme="minorEastAsia" w:hAnsi="Cambria Math" w:cs="Arial"/>
              </w:rPr>
              <m:t xml:space="preserve">0, </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x</m:t>
                </m:r>
              </m:sub>
            </m:sSub>
          </m:e>
        </m:d>
      </m:oMath>
      <w:r w:rsidR="005A6A48" w:rsidRPr="00E41A2D">
        <w:rPr>
          <w:rFonts w:ascii="Arial" w:eastAsiaTheme="minorEastAsia" w:hAnsi="Arial" w:cs="Arial"/>
        </w:rPr>
        <w:t xml:space="preserve">. </w:t>
      </w:r>
      <w:r w:rsidR="00B1595C" w:rsidRPr="00E41A2D">
        <w:rPr>
          <w:rFonts w:ascii="Arial" w:eastAsiaTheme="minorEastAsia" w:hAnsi="Arial" w:cs="Arial"/>
        </w:rPr>
        <w:t xml:space="preserve">Formula </w:t>
      </w:r>
      <w:r w:rsidR="00B1595C" w:rsidRPr="00E41A2D">
        <w:rPr>
          <w:rFonts w:ascii="Arial" w:eastAsiaTheme="minorEastAsia" w:hAnsi="Arial" w:cs="Arial"/>
          <w:i/>
          <w:iCs/>
        </w:rPr>
        <w:t>(2)</w:t>
      </w:r>
      <w:r w:rsidR="00B1595C" w:rsidRPr="00E41A2D">
        <w:rPr>
          <w:rFonts w:ascii="Arial" w:eastAsiaTheme="minorEastAsia" w:hAnsi="Arial" w:cs="Arial"/>
        </w:rPr>
        <w:t xml:space="preserve"> is </w:t>
      </w:r>
      <w:r w:rsidR="00B1595C" w:rsidRPr="00E41A2D">
        <w:rPr>
          <w:rFonts w:ascii="Arial" w:eastAsiaTheme="minorEastAsia" w:hAnsi="Arial" w:cs="Arial"/>
        </w:rPr>
        <w:lastRenderedPageBreak/>
        <w:t xml:space="preserve">the statistical model that tests for a </w:t>
      </w:r>
      <w:r w:rsidR="00C10B3E">
        <w:rPr>
          <w:rFonts w:ascii="Arial" w:eastAsiaTheme="minorEastAsia" w:hAnsi="Arial" w:cs="Arial"/>
        </w:rPr>
        <w:t>large-scale</w:t>
      </w:r>
      <w:r w:rsidR="00B1595C" w:rsidRPr="00E41A2D">
        <w:rPr>
          <w:rFonts w:ascii="Arial" w:eastAsiaTheme="minorEastAsia" w:hAnsi="Arial" w:cs="Arial"/>
        </w:rPr>
        <w:t xml:space="preserve"> effect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00B1595C" w:rsidRPr="00E41A2D">
        <w:rPr>
          <w:rFonts w:ascii="Arial" w:eastAsiaTheme="minorEastAsia" w:hAnsi="Arial" w:cs="Arial"/>
        </w:rPr>
        <w:t xml:space="preserve"> on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B1595C" w:rsidRPr="00E41A2D">
        <w:rPr>
          <w:rFonts w:ascii="Arial" w:eastAsiaTheme="minorEastAsia" w:hAnsi="Arial" w:cs="Arial"/>
        </w:rPr>
        <w:t xml:space="preserve"> by rec</w:t>
      </w:r>
      <w:proofErr w:type="spellStart"/>
      <w:r w:rsidR="00B1595C" w:rsidRPr="00E41A2D">
        <w:rPr>
          <w:rFonts w:ascii="Arial" w:eastAsiaTheme="minorEastAsia" w:hAnsi="Arial" w:cs="Arial"/>
        </w:rPr>
        <w:t>ognizing</w:t>
      </w:r>
      <w:proofErr w:type="spellEnd"/>
      <w:r w:rsidR="00B1595C" w:rsidRPr="00E41A2D">
        <w:rPr>
          <w:rFonts w:ascii="Arial" w:eastAsiaTheme="minorEastAsia" w:hAnsi="Arial" w:cs="Arial"/>
        </w:rPr>
        <w:t xml:space="preserve"> that coefficient </w:t>
      </w:r>
      <w:r w:rsidR="00C10B3E">
        <w:rPr>
          <w:rFonts w:ascii="Arial" w:eastAsiaTheme="minorEastAsia" w:hAnsi="Arial" w:cs="Arial"/>
        </w:rPr>
        <w:t>estimate</w:t>
      </w:r>
      <w:r w:rsidR="00025005">
        <w:rPr>
          <w:rFonts w:ascii="Arial" w:eastAsiaTheme="minorEastAsia" w:hAnsi="Arial" w:cs="Arial"/>
        </w:rPr>
        <w:t>s</w:t>
      </w:r>
      <w:r w:rsidR="00C10B3E">
        <w:rPr>
          <w:rFonts w:ascii="Arial" w:eastAsiaTheme="minorEastAsia" w:hAnsi="Arial" w:cs="Arial"/>
        </w:rPr>
        <w:t xml:space="preserve">, </w:t>
      </w:r>
      <w:r w:rsidR="00B1595C" w:rsidRPr="00E41A2D">
        <w:rPr>
          <w:rFonts w:ascii="Arial" w:eastAsiaTheme="minorEastAsia" w:hAnsi="Arial" w:cs="Arial"/>
        </w:rPr>
        <w:t xml:space="preserve">like </w:t>
      </w:r>
      <m:oMath>
        <m:acc>
          <m:accPr>
            <m:ctrlPr>
              <w:rPr>
                <w:rFonts w:ascii="Cambria Math" w:hAnsi="Cambria Math"/>
                <w:i/>
              </w:rPr>
            </m:ctrlPr>
          </m:accPr>
          <m:e>
            <m:r>
              <w:rPr>
                <w:rFonts w:ascii="Cambria Math" w:hAnsi="Cambria Math"/>
              </w:rPr>
              <m:t>λ</m:t>
            </m:r>
          </m:e>
        </m:acc>
      </m:oMath>
      <w:r w:rsidR="00C10B3E">
        <w:rPr>
          <w:rFonts w:ascii="Arial" w:eastAsiaTheme="minorEastAsia" w:hAnsi="Arial" w:cs="Arial"/>
        </w:rPr>
        <w:t>,</w:t>
      </w:r>
      <w:r w:rsidR="00B1595C" w:rsidRPr="00E41A2D">
        <w:rPr>
          <w:rFonts w:ascii="Arial" w:eastAsiaTheme="minorEastAsia" w:hAnsi="Arial" w:cs="Arial"/>
        </w:rPr>
        <w:t xml:space="preserve"> from </w:t>
      </w:r>
      <w:r w:rsidR="00B1595C" w:rsidRPr="00E41A2D">
        <w:rPr>
          <w:rFonts w:ascii="Arial" w:eastAsiaTheme="minorEastAsia" w:hAnsi="Arial" w:cs="Arial"/>
          <w:i/>
          <w:iCs/>
        </w:rPr>
        <w:t>(1)</w:t>
      </w:r>
      <w:r w:rsidR="00E41A2D" w:rsidRPr="00E41A2D">
        <w:rPr>
          <w:rFonts w:ascii="Arial" w:eastAsiaTheme="minorEastAsia" w:hAnsi="Arial" w:cs="Arial"/>
        </w:rPr>
        <w:t xml:space="preserve"> share the spatial autocorrelation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41A2D" w:rsidRPr="00E41A2D">
        <w:rPr>
          <w:rFonts w:ascii="Arial" w:eastAsiaTheme="minorEastAsia" w:hAnsi="Arial" w:cs="Arial"/>
        </w:rPr>
        <w:t xml:space="preserve">. </w:t>
      </w:r>
      <w:r w:rsidR="008C5411">
        <w:rPr>
          <w:rFonts w:ascii="Arial" w:eastAsiaTheme="minorEastAsia" w:hAnsi="Arial" w:cs="Arial"/>
        </w:rPr>
        <w:t>Using this model</w:t>
      </w:r>
      <w:r w:rsidR="00E41A2D" w:rsidRPr="00E41A2D">
        <w:rPr>
          <w:rFonts w:ascii="Arial" w:eastAsiaTheme="minorEastAsia" w:hAnsi="Arial" w:cs="Arial"/>
        </w:rPr>
        <w:t xml:space="preserve">, generalized least squares </w:t>
      </w:r>
      <w:r w:rsidR="00552EE3">
        <w:rPr>
          <w:rFonts w:ascii="Arial" w:eastAsiaTheme="minorEastAsia" w:hAnsi="Arial" w:cs="Arial"/>
        </w:rPr>
        <w:t xml:space="preserve">regression (GLS) </w:t>
      </w:r>
      <w:r w:rsidR="00E41A2D" w:rsidRPr="00E41A2D">
        <w:rPr>
          <w:rFonts w:ascii="Arial" w:eastAsiaTheme="minorEastAsia" w:hAnsi="Arial" w:cs="Arial"/>
        </w:rPr>
        <w:t xml:space="preserve">can </w:t>
      </w:r>
      <w:r w:rsidR="008C5411">
        <w:rPr>
          <w:rFonts w:ascii="Arial" w:eastAsiaTheme="minorEastAsia" w:hAnsi="Arial" w:cs="Arial"/>
        </w:rPr>
        <w:t xml:space="preserve">test for effects that are independent of spatial relationships. It can also </w:t>
      </w:r>
      <w:r w:rsidR="00E41A2D" w:rsidRPr="00E41A2D">
        <w:rPr>
          <w:rFonts w:ascii="Arial" w:eastAsiaTheme="minorEastAsia" w:hAnsi="Arial" w:cs="Arial"/>
        </w:rPr>
        <w:t xml:space="preserve">compare estimates of </w:t>
      </w:r>
      <m:oMath>
        <m:r>
          <w:rPr>
            <w:rFonts w:ascii="Cambria Math" w:hAnsi="Cambria Math"/>
          </w:rPr>
          <m:t>λ</m:t>
        </m:r>
      </m:oMath>
      <w:r w:rsidR="00E41A2D" w:rsidRPr="00E41A2D">
        <w:rPr>
          <w:rFonts w:ascii="Arial" w:eastAsiaTheme="minorEastAsia" w:hAnsi="Arial" w:cs="Arial"/>
        </w:rPr>
        <w:t xml:space="preserve"> </w:t>
      </w:r>
      <w:r w:rsidR="00552EE3">
        <w:rPr>
          <w:rFonts w:ascii="Arial" w:eastAsiaTheme="minorEastAsia" w:hAnsi="Arial" w:cs="Arial"/>
        </w:rPr>
        <w:t>by</w:t>
      </w:r>
      <w:r w:rsidR="00306DBD">
        <w:rPr>
          <w:rFonts w:ascii="Arial" w:eastAsiaTheme="minorEastAsia" w:hAnsi="Arial" w:cs="Arial"/>
        </w:rPr>
        <w:t xml:space="preserve"> fixed pixel characteristics (</w:t>
      </w:r>
      <w:r w:rsidR="00552EE3">
        <w:rPr>
          <w:rFonts w:ascii="Arial" w:eastAsiaTheme="minorEastAsia" w:hAnsi="Arial" w:cs="Arial"/>
        </w:rPr>
        <w:t>e.g.,</w:t>
      </w:r>
      <w:r w:rsidR="00306DBD">
        <w:rPr>
          <w:rFonts w:ascii="Arial" w:eastAsiaTheme="minorEastAsia" w:hAnsi="Arial" w:cs="Arial"/>
        </w:rPr>
        <w:t xml:space="preserve"> </w:t>
      </w:r>
      <w:r w:rsidR="00552EE3">
        <w:rPr>
          <w:rFonts w:ascii="Arial" w:eastAsiaTheme="minorEastAsia" w:hAnsi="Arial" w:cs="Arial"/>
        </w:rPr>
        <w:t>land cover classification</w:t>
      </w:r>
      <w:r w:rsidR="00306DBD">
        <w:rPr>
          <w:rFonts w:ascii="Arial" w:eastAsiaTheme="minorEastAsia" w:hAnsi="Arial" w:cs="Arial"/>
        </w:rPr>
        <w:t xml:space="preserve">) </w:t>
      </w:r>
      <w:r w:rsidR="00025005">
        <w:rPr>
          <w:rFonts w:ascii="Arial" w:eastAsiaTheme="minorEastAsia" w:hAnsi="Arial" w:cs="Arial"/>
        </w:rPr>
        <w:t xml:space="preserve">represented </w:t>
      </w:r>
      <w:r w:rsidR="00552EE3">
        <w:rPr>
          <w:rFonts w:ascii="Arial" w:eastAsiaTheme="minorEastAsia" w:hAnsi="Arial" w:cs="Arial"/>
        </w:rPr>
        <w:t>by</w:t>
      </w:r>
      <w:r w:rsidR="00C10B3E">
        <w:rPr>
          <w:rFonts w:ascii="Arial" w:eastAsiaTheme="minorEastAsia" w:hAnsi="Arial" w:cs="Arial"/>
        </w:rPr>
        <w:t xml:space="preserve"> </w:t>
      </w:r>
      <w:r w:rsidR="00E94B55">
        <w:rPr>
          <w:rFonts w:ascii="Arial" w:eastAsiaTheme="minorEastAsia" w:hAnsi="Arial" w:cs="Arial"/>
        </w:rPr>
        <w:t>design matrix</w:t>
      </w:r>
      <w:r w:rsidR="00E41A2D" w:rsidRPr="00E41A2D">
        <w:rPr>
          <w:rFonts w:ascii="Arial" w:eastAsiaTheme="minorEastAsia" w:hAnsi="Arial" w:cs="Arial"/>
        </w:rPr>
        <w:t xml:space="preserve"> </w:t>
      </w:r>
      <m:oMath>
        <m:r>
          <w:rPr>
            <w:rFonts w:ascii="Cambria Math" w:hAnsi="Cambria Math"/>
          </w:rPr>
          <m:t>X</m:t>
        </m:r>
      </m:oMath>
      <w:r w:rsidR="00C10B3E">
        <w:rPr>
          <w:rFonts w:ascii="Arial" w:eastAsiaTheme="minorEastAsia" w:hAnsi="Arial" w:cs="Arial"/>
        </w:rPr>
        <w:t>.</w:t>
      </w:r>
      <w:r w:rsidR="00552EE3">
        <w:rPr>
          <w:rFonts w:ascii="Arial" w:eastAsiaTheme="minorEastAsia" w:hAnsi="Arial" w:cs="Arial"/>
        </w:rPr>
        <w:t xml:space="preserve"> S</w:t>
      </w:r>
      <w:r w:rsidR="00E41A2D" w:rsidRPr="00E41A2D">
        <w:rPr>
          <w:rFonts w:ascii="Arial" w:eastAsiaTheme="minorEastAsia" w:hAnsi="Arial" w:cs="Arial"/>
        </w:rPr>
        <w:t xml:space="preserve">patial autocorrelation </w:t>
      </w:r>
      <w:r w:rsidR="00552EE3">
        <w:rPr>
          <w:rFonts w:ascii="Arial" w:eastAsiaTheme="minorEastAsia" w:hAnsi="Arial" w:cs="Arial"/>
        </w:rPr>
        <w:t xml:space="preserve">is </w:t>
      </w:r>
      <w:r w:rsidR="00E41A2D" w:rsidRPr="00E41A2D">
        <w:rPr>
          <w:rFonts w:ascii="Arial" w:eastAsiaTheme="minorEastAsia" w:hAnsi="Arial" w:cs="Arial"/>
        </w:rPr>
        <w:t>accounted for</w:t>
      </w:r>
      <w:r w:rsidR="00552EE3">
        <w:rPr>
          <w:rFonts w:ascii="Arial" w:eastAsiaTheme="minorEastAsia" w:hAnsi="Arial" w:cs="Arial"/>
        </w:rPr>
        <w:t xml:space="preserve"> directly by the GLS</w:t>
      </w:r>
      <w:r w:rsidR="00E41A2D" w:rsidRPr="00E41A2D">
        <w:rPr>
          <w:rFonts w:ascii="Arial" w:eastAsiaTheme="minorEastAsia" w:hAnsi="Arial" w:cs="Arial"/>
        </w:rPr>
        <w:t xml:space="preserve"> in</w:t>
      </w:r>
      <w:r w:rsidR="00025005">
        <w:rPr>
          <w:rFonts w:ascii="Arial" w:eastAsiaTheme="minorEastAsia" w:hAnsi="Arial" w:cs="Arial"/>
        </w:rPr>
        <w:t xml:space="preserve"> the error term</w:t>
      </w:r>
      <w:r w:rsidR="00E41A2D" w:rsidRPr="00E41A2D">
        <w:rPr>
          <w:rFonts w:ascii="Arial" w:eastAsiaTheme="minorEastAsia" w:hAnsi="Arial" w:cs="Arial"/>
        </w:rPr>
        <w:t xml:space="preserve"> </w:t>
      </w:r>
      <m:oMath>
        <m:sSub>
          <m:sSubPr>
            <m:ctrlPr>
              <w:rPr>
                <w:rFonts w:ascii="Cambria Math" w:hAnsi="Cambria Math"/>
                <w:i/>
              </w:rPr>
            </m:ctrlPr>
          </m:sSubPr>
          <m:e>
            <m:r>
              <w:rPr>
                <w:rFonts w:ascii="Cambria Math" w:hAnsi="Cambria Math"/>
              </w:rPr>
              <m:t>ε</m:t>
            </m:r>
          </m:e>
          <m:sub>
            <m:r>
              <w:rPr>
                <w:rFonts w:ascii="Cambria Math" w:hAnsi="Cambria Math"/>
              </w:rPr>
              <m:t>λ</m:t>
            </m:r>
          </m:sub>
        </m:sSub>
        <m:r>
          <w:rPr>
            <w:rFonts w:ascii="Cambria Math" w:hAnsi="Cambria Math"/>
          </w:rPr>
          <m:t>∼N(0,</m:t>
        </m:r>
        <m:sSub>
          <m:sSubPr>
            <m:ctrlPr>
              <w:rPr>
                <w:rFonts w:ascii="Cambria Math" w:hAnsi="Cambria Math"/>
                <w:i/>
              </w:rPr>
            </m:ctrlPr>
          </m:sSubPr>
          <m:e>
            <m:r>
              <m:rPr>
                <m:sty m:val="p"/>
              </m:rPr>
              <w:rPr>
                <w:rFonts w:ascii="Cambria Math" w:hAnsi="Cambria Math"/>
              </w:rPr>
              <m:t>Σ</m:t>
            </m:r>
          </m:e>
          <m:sub>
            <m:r>
              <w:rPr>
                <w:rFonts w:ascii="Cambria Math" w:hAnsi="Cambria Math"/>
              </w:rPr>
              <m:t>λ</m:t>
            </m:r>
          </m:sub>
        </m:sSub>
        <m:r>
          <w:rPr>
            <w:rFonts w:ascii="Cambria Math" w:hAnsi="Cambria Math"/>
          </w:rPr>
          <m:t>)</m:t>
        </m:r>
      </m:oMath>
      <w:r w:rsidR="00E41A2D" w:rsidRPr="00E41A2D">
        <w:rPr>
          <w:rFonts w:ascii="Arial" w:eastAsiaTheme="minorEastAsia" w:hAnsi="Arial" w:cs="Arial"/>
        </w:rPr>
        <w:t xml:space="preserve"> where </w:t>
      </w:r>
      <m:oMath>
        <m:sSub>
          <m:sSubPr>
            <m:ctrlPr>
              <w:rPr>
                <w:rFonts w:ascii="Cambria Math" w:hAnsi="Cambria Math"/>
                <w:i/>
              </w:rPr>
            </m:ctrlPr>
          </m:sSubPr>
          <m:e>
            <m:r>
              <m:rPr>
                <m:sty m:val="p"/>
              </m:rPr>
              <w:rPr>
                <w:rFonts w:ascii="Cambria Math" w:hAnsi="Cambria Math"/>
              </w:rPr>
              <m:t>Σ</m:t>
            </m:r>
          </m:e>
          <m:sub>
            <m:r>
              <w:rPr>
                <w:rFonts w:ascii="Cambria Math" w:hAnsi="Cambria Math"/>
              </w:rPr>
              <m:t>λ</m:t>
            </m:r>
          </m:sub>
        </m:sSub>
      </m:oMath>
      <w:r w:rsidR="00E41A2D" w:rsidRPr="00E41A2D">
        <w:rPr>
          <w:rFonts w:ascii="Arial" w:eastAsiaTheme="minorEastAsia" w:hAnsi="Arial" w:cs="Arial"/>
        </w:rPr>
        <w:t xml:space="preserve"> is </w:t>
      </w:r>
      <w:r w:rsidR="00E41A2D">
        <w:rPr>
          <w:rFonts w:ascii="Arial" w:eastAsiaTheme="minorEastAsia" w:hAnsi="Arial" w:cs="Arial"/>
        </w:rPr>
        <w:t xml:space="preserve">proportional to </w:t>
      </w:r>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x</m:t>
            </m:r>
          </m:sub>
        </m:sSub>
      </m:oMath>
      <w:r w:rsidR="00E41A2D">
        <w:rPr>
          <w:rFonts w:ascii="Arial" w:eastAsiaTheme="minorEastAsia" w:hAnsi="Arial" w:cs="Arial"/>
          <w:sz w:val="24"/>
          <w:szCs w:val="24"/>
        </w:rPr>
        <w:t>.</w:t>
      </w:r>
    </w:p>
    <w:p w14:paraId="41E0BF6F" w14:textId="2B626114" w:rsidR="00AA28A9" w:rsidRPr="00ED5AB6" w:rsidRDefault="00C10B3E" w:rsidP="004E56E5">
      <w:pPr>
        <w:spacing w:after="0" w:line="480" w:lineRule="auto"/>
        <w:ind w:firstLine="288"/>
        <w:rPr>
          <w:rFonts w:ascii="Arial" w:hAnsi="Arial" w:cs="Arial"/>
          <w:b/>
          <w:bCs/>
          <w:sz w:val="24"/>
          <w:szCs w:val="24"/>
        </w:rPr>
      </w:pPr>
      <w:r>
        <w:rPr>
          <w:rFonts w:ascii="Arial" w:eastAsiaTheme="minorEastAsia" w:hAnsi="Arial" w:cs="Arial"/>
          <w:b/>
          <w:bCs/>
          <w:sz w:val="24"/>
          <w:szCs w:val="24"/>
        </w:rPr>
        <w:t>We will validate this method using simulated datasets and use it to test the effects of air temperature o</w:t>
      </w:r>
      <w:r w:rsidR="003D3FDA">
        <w:rPr>
          <w:rFonts w:ascii="Arial" w:eastAsiaTheme="minorEastAsia" w:hAnsi="Arial" w:cs="Arial"/>
          <w:b/>
          <w:bCs/>
          <w:sz w:val="24"/>
          <w:szCs w:val="24"/>
        </w:rPr>
        <w:t>n</w:t>
      </w:r>
      <w:r>
        <w:rPr>
          <w:rFonts w:ascii="Arial" w:eastAsiaTheme="minorEastAsia" w:hAnsi="Arial" w:cs="Arial"/>
          <w:b/>
          <w:bCs/>
          <w:sz w:val="24"/>
          <w:szCs w:val="24"/>
        </w:rPr>
        <w:t xml:space="preserve"> </w:t>
      </w:r>
      <w:r w:rsidR="003D3FDA">
        <w:rPr>
          <w:rFonts w:ascii="Arial" w:eastAsiaTheme="minorEastAsia" w:hAnsi="Arial" w:cs="Arial"/>
          <w:b/>
          <w:bCs/>
          <w:sz w:val="24"/>
          <w:szCs w:val="24"/>
        </w:rPr>
        <w:t>LSP</w:t>
      </w:r>
      <w:r>
        <w:rPr>
          <w:rFonts w:ascii="Arial" w:eastAsiaTheme="minorEastAsia" w:hAnsi="Arial" w:cs="Arial"/>
          <w:b/>
          <w:bCs/>
          <w:sz w:val="24"/>
          <w:szCs w:val="24"/>
        </w:rPr>
        <w:t xml:space="preserve"> in </w:t>
      </w:r>
      <w:r w:rsidR="003F20C4">
        <w:rPr>
          <w:rFonts w:ascii="Arial" w:eastAsiaTheme="minorEastAsia" w:hAnsi="Arial" w:cs="Arial"/>
          <w:b/>
          <w:bCs/>
          <w:sz w:val="24"/>
          <w:szCs w:val="24"/>
        </w:rPr>
        <w:t>the United States</w:t>
      </w:r>
      <w:r>
        <w:rPr>
          <w:rFonts w:ascii="Arial" w:eastAsiaTheme="minorEastAsia" w:hAnsi="Arial" w:cs="Arial"/>
          <w:b/>
          <w:bCs/>
          <w:sz w:val="24"/>
          <w:szCs w:val="24"/>
        </w:rPr>
        <w:t xml:space="preserve">. </w:t>
      </w:r>
      <w:r>
        <w:rPr>
          <w:rFonts w:ascii="Arial" w:eastAsiaTheme="minorEastAsia" w:hAnsi="Arial" w:cs="Arial"/>
          <w:sz w:val="24"/>
          <w:szCs w:val="24"/>
        </w:rPr>
        <w:t>We will simulate 10,000</w:t>
      </w:r>
      <w:r w:rsidR="003F20C4">
        <w:rPr>
          <w:rFonts w:ascii="Arial" w:eastAsiaTheme="minorEastAsia" w:hAnsi="Arial" w:cs="Arial"/>
          <w:sz w:val="24"/>
          <w:szCs w:val="24"/>
        </w:rPr>
        <w:t xml:space="preserve"> datasets with varying true </w:t>
      </w:r>
      <w:r w:rsidR="003F20C4" w:rsidRPr="00ED5AB6">
        <w:rPr>
          <w:rFonts w:ascii="Arial" w:eastAsiaTheme="minorEastAsia" w:hAnsi="Arial" w:cs="Arial"/>
          <w:sz w:val="24"/>
          <w:szCs w:val="24"/>
        </w:rPr>
        <w:t xml:space="preserve">values of </w:t>
      </w:r>
      <m:oMath>
        <m:r>
          <w:rPr>
            <w:rFonts w:ascii="Cambria Math" w:hAnsi="Cambria Math"/>
            <w:sz w:val="24"/>
            <w:szCs w:val="24"/>
          </w:rPr>
          <m:t>λ</m:t>
        </m:r>
      </m:oMath>
      <w:r w:rsidR="003F20C4" w:rsidRPr="00ED5AB6">
        <w:rPr>
          <w:rFonts w:ascii="Arial" w:eastAsiaTheme="minorEastAsia" w:hAnsi="Arial" w:cs="Arial"/>
          <w:sz w:val="24"/>
          <w:szCs w:val="24"/>
        </w:rPr>
        <w:t xml:space="preserve"> and test that the modified method 1) detects effects when present and 2) does not falsely detect effects when none are present. We will then use the validated method to answer questions about how temperature has aff</w:t>
      </w:r>
      <w:proofErr w:type="spellStart"/>
      <w:r w:rsidR="003F20C4" w:rsidRPr="00ED5AB6">
        <w:rPr>
          <w:rFonts w:ascii="Arial" w:eastAsiaTheme="minorEastAsia" w:hAnsi="Arial" w:cs="Arial"/>
          <w:sz w:val="24"/>
          <w:szCs w:val="24"/>
        </w:rPr>
        <w:t>ected</w:t>
      </w:r>
      <w:proofErr w:type="spellEnd"/>
      <w:r w:rsidR="003F20C4" w:rsidRPr="00ED5AB6">
        <w:rPr>
          <w:rFonts w:ascii="Arial" w:eastAsiaTheme="minorEastAsia" w:hAnsi="Arial" w:cs="Arial"/>
          <w:sz w:val="24"/>
          <w:szCs w:val="24"/>
        </w:rPr>
        <w:t xml:space="preserve"> LSP start of season (SOS), derived from MODIS 20-year greenness product, in the conterminous United States. The following questions will be addressed: 1) Does air temperature drive SOS trends</w:t>
      </w:r>
      <w:r w:rsidR="00025005" w:rsidRPr="00ED5AB6">
        <w:rPr>
          <w:rFonts w:ascii="Arial" w:eastAsiaTheme="minorEastAsia" w:hAnsi="Arial" w:cs="Arial"/>
          <w:sz w:val="24"/>
          <w:szCs w:val="24"/>
        </w:rPr>
        <w:t xml:space="preserve"> in the entire region</w:t>
      </w:r>
      <w:r w:rsidR="003F20C4" w:rsidRPr="00ED5AB6">
        <w:rPr>
          <w:rFonts w:ascii="Arial" w:eastAsiaTheme="minorEastAsia" w:hAnsi="Arial" w:cs="Arial"/>
          <w:sz w:val="24"/>
          <w:szCs w:val="24"/>
        </w:rPr>
        <w:t>? 2) Do the effects of air temperature on SOS differ among land classes? 3) Do the effects of air temperature on SOS change with increasing latitude and/or longitude?</w:t>
      </w:r>
      <w:r w:rsidR="00AA28A9" w:rsidRPr="00ED5AB6">
        <w:rPr>
          <w:rFonts w:ascii="Arial" w:hAnsi="Arial" w:cs="Arial"/>
          <w:b/>
          <w:bCs/>
          <w:sz w:val="24"/>
          <w:szCs w:val="24"/>
        </w:rPr>
        <w:t xml:space="preserve"> </w:t>
      </w:r>
    </w:p>
    <w:sectPr w:rsidR="00AA28A9" w:rsidRPr="00ED5AB6" w:rsidSect="00CD2B4A">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ck Lindroth" w:date="2020-12-23T12:13:00Z" w:initials="RL">
    <w:p w14:paraId="19080C58" w14:textId="1102C86B" w:rsidR="00A46805" w:rsidRDefault="00A46805">
      <w:pPr>
        <w:pStyle w:val="CommentText"/>
      </w:pPr>
      <w:r>
        <w:rPr>
          <w:rStyle w:val="CommentReference"/>
        </w:rPr>
        <w:annotationRef/>
      </w:r>
      <w:r>
        <w:t xml:space="preserve">They could, but you can make your point without going to this extreme. </w:t>
      </w:r>
    </w:p>
  </w:comment>
  <w:comment w:id="4" w:author="Rick Lindroth" w:date="2020-12-23T12:16:00Z" w:initials="RL">
    <w:p w14:paraId="0DE88386" w14:textId="31D83EA5" w:rsidR="00A46805" w:rsidRDefault="00A46805">
      <w:pPr>
        <w:pStyle w:val="CommentText"/>
      </w:pPr>
      <w:r>
        <w:rPr>
          <w:rStyle w:val="CommentReference"/>
        </w:rPr>
        <w:annotationRef/>
      </w:r>
      <w:r>
        <w:t>These statements seem to contradict each other</w:t>
      </w:r>
    </w:p>
  </w:comment>
  <w:comment w:id="5" w:author="Rick Lindroth" w:date="2020-12-23T12:17:00Z" w:initials="RL">
    <w:p w14:paraId="7830897E" w14:textId="1E92D950" w:rsidR="00A46805" w:rsidRDefault="00A46805">
      <w:pPr>
        <w:pStyle w:val="CommentText"/>
      </w:pPr>
      <w:r>
        <w:rPr>
          <w:rStyle w:val="CommentReference"/>
        </w:rPr>
        <w:annotationRef/>
      </w:r>
      <w:r>
        <w:t>Not the best word choice here. You mean to convey “difficult”, not “essential”</w:t>
      </w:r>
    </w:p>
  </w:comment>
  <w:comment w:id="6" w:author="CLAY MORROW" w:date="2020-12-22T11:29:00Z" w:initials="CM">
    <w:p w14:paraId="4AF994FF" w14:textId="53659379" w:rsidR="00C10B3E" w:rsidRDefault="00C10B3E">
      <w:pPr>
        <w:pStyle w:val="CommentText"/>
      </w:pPr>
      <w:r>
        <w:rPr>
          <w:rStyle w:val="CommentReference"/>
        </w:rPr>
        <w:annotationRef/>
      </w:r>
      <w:r>
        <w:t>Since this is still a work in progress, should I directly site the references Tony uses in his manuscript?</w:t>
      </w:r>
    </w:p>
  </w:comment>
  <w:comment w:id="7" w:author="Rick Lindroth" w:date="2020-12-23T12:19:00Z" w:initials="RL">
    <w:p w14:paraId="1ED4EF34" w14:textId="706605F7" w:rsidR="00ED5AB6" w:rsidRDefault="00ED5AB6">
      <w:pPr>
        <w:pStyle w:val="CommentText"/>
      </w:pPr>
      <w:r>
        <w:rPr>
          <w:rStyle w:val="CommentReference"/>
        </w:rPr>
        <w:annotationRef/>
      </w:r>
      <w:r>
        <w:t xml:space="preserve">If this is indeed in a </w:t>
      </w:r>
      <w:proofErr w:type="spellStart"/>
      <w:r>
        <w:t>ms</w:t>
      </w:r>
      <w:proofErr w:type="spellEnd"/>
      <w:r>
        <w:t xml:space="preserve">, you can cite the </w:t>
      </w:r>
      <w:proofErr w:type="spellStart"/>
      <w:r>
        <w:t>ms</w:t>
      </w:r>
      <w:proofErr w:type="spellEnd"/>
      <w:r>
        <w:t xml:space="preserve"> as “in prep” for this proposal. </w:t>
      </w:r>
    </w:p>
  </w:comment>
  <w:comment w:id="8" w:author="Rick Lindroth" w:date="2020-12-23T12:20:00Z" w:initials="RL">
    <w:p w14:paraId="18060905" w14:textId="3F65BA9D" w:rsidR="00ED5AB6" w:rsidRDefault="00ED5AB6">
      <w:pPr>
        <w:pStyle w:val="CommentText"/>
      </w:pPr>
      <w:r>
        <w:rPr>
          <w:rStyle w:val="CommentReference"/>
        </w:rPr>
        <w:annotationRef/>
      </w:r>
      <w:r>
        <w:t xml:space="preserve">Beware the use of strings of adjectival nouns. </w:t>
      </w:r>
    </w:p>
  </w:comment>
  <w:comment w:id="9" w:author="Rick Lindroth" w:date="2020-12-23T12:22:00Z" w:initials="RL">
    <w:p w14:paraId="4E6EBF57" w14:textId="51F62EF1" w:rsidR="00ED5AB6" w:rsidRDefault="00ED5AB6">
      <w:pPr>
        <w:pStyle w:val="CommentText"/>
      </w:pPr>
      <w:r>
        <w:rPr>
          <w:rStyle w:val="CommentReference"/>
        </w:rPr>
        <w:annotationRef/>
      </w:r>
      <w:r>
        <w:t xml:space="preserve">Overall, good purpose statement. But in context, </w:t>
      </w:r>
      <w:proofErr w:type="gramStart"/>
      <w:r>
        <w:t>it’s</w:t>
      </w:r>
      <w:proofErr w:type="gramEnd"/>
      <w:r>
        <w:t xml:space="preserve"> hard to know if this phrase is a description of the existing method or if it is the object of what the work will 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080C58" w15:done="0"/>
  <w15:commentEx w15:paraId="0DE88386" w15:done="0"/>
  <w15:commentEx w15:paraId="7830897E" w15:done="0"/>
  <w15:commentEx w15:paraId="4AF994FF" w15:done="0"/>
  <w15:commentEx w15:paraId="1ED4EF34" w15:done="0"/>
  <w15:commentEx w15:paraId="18060905" w15:done="0"/>
  <w15:commentEx w15:paraId="4E6EB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DB2E5" w16cex:dateUtc="2020-12-23T18:13:00Z"/>
  <w16cex:commentExtensible w16cex:durableId="238DB39A" w16cex:dateUtc="2020-12-23T18:16:00Z"/>
  <w16cex:commentExtensible w16cex:durableId="238DB3D8" w16cex:dateUtc="2020-12-23T18:17:00Z"/>
  <w16cex:commentExtensible w16cex:durableId="238C5712" w16cex:dateUtc="2020-12-22T17:29:00Z"/>
  <w16cex:commentExtensible w16cex:durableId="238DB463" w16cex:dateUtc="2020-12-23T18:19:00Z"/>
  <w16cex:commentExtensible w16cex:durableId="238DB4AB" w16cex:dateUtc="2020-12-23T18:20:00Z"/>
  <w16cex:commentExtensible w16cex:durableId="238DB50F" w16cex:dateUtc="2020-12-23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080C58" w16cid:durableId="238DB2E5"/>
  <w16cid:commentId w16cid:paraId="0DE88386" w16cid:durableId="238DB39A"/>
  <w16cid:commentId w16cid:paraId="7830897E" w16cid:durableId="238DB3D8"/>
  <w16cid:commentId w16cid:paraId="4AF994FF" w16cid:durableId="238C5712"/>
  <w16cid:commentId w16cid:paraId="1ED4EF34" w16cid:durableId="238DB463"/>
  <w16cid:commentId w16cid:paraId="18060905" w16cid:durableId="238DB4AB"/>
  <w16cid:commentId w16cid:paraId="4E6EBF57" w16cid:durableId="238DB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4661A" w14:textId="77777777" w:rsidR="00F42249" w:rsidRDefault="00F42249" w:rsidP="00CD2B4A">
      <w:pPr>
        <w:spacing w:after="0" w:line="240" w:lineRule="auto"/>
      </w:pPr>
      <w:r>
        <w:separator/>
      </w:r>
    </w:p>
  </w:endnote>
  <w:endnote w:type="continuationSeparator" w:id="0">
    <w:p w14:paraId="21C68295" w14:textId="77777777" w:rsidR="00F42249" w:rsidRDefault="00F42249" w:rsidP="00CD2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50104" w14:textId="77777777" w:rsidR="00F42249" w:rsidRDefault="00F42249" w:rsidP="00CD2B4A">
      <w:pPr>
        <w:spacing w:after="0" w:line="240" w:lineRule="auto"/>
      </w:pPr>
      <w:r>
        <w:separator/>
      </w:r>
    </w:p>
  </w:footnote>
  <w:footnote w:type="continuationSeparator" w:id="0">
    <w:p w14:paraId="748345A8" w14:textId="77777777" w:rsidR="00F42249" w:rsidRDefault="00F42249" w:rsidP="00CD2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39C302F971104A19AE7804C836071FB6"/>
      </w:placeholder>
      <w:temporary/>
      <w:showingPlcHdr/>
      <w15:appearance w15:val="hidden"/>
    </w:sdtPr>
    <w:sdtEndPr/>
    <w:sdtContent>
      <w:p w14:paraId="16A326D1" w14:textId="77777777" w:rsidR="00C10B3E" w:rsidRDefault="00C10B3E">
        <w:pPr>
          <w:pStyle w:val="Header"/>
        </w:pPr>
        <w:r>
          <w:t>[Type here]</w:t>
        </w:r>
      </w:p>
    </w:sdtContent>
  </w:sdt>
  <w:p w14:paraId="5C0D4CD2" w14:textId="77777777" w:rsidR="00C10B3E" w:rsidRDefault="00C10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44DE2" w14:textId="5B8B8BE7" w:rsidR="00DA7199" w:rsidRDefault="00DA7199">
    <w:pPr>
      <w:pStyle w:val="Header"/>
      <w:rPr>
        <w:rFonts w:ascii="Arial" w:hAnsi="Arial" w:cs="Arial"/>
      </w:rPr>
    </w:pPr>
    <w:r>
      <w:rPr>
        <w:rFonts w:ascii="Arial" w:hAnsi="Arial" w:cs="Arial"/>
      </w:rPr>
      <w:t>Proposal Addendum</w:t>
    </w:r>
  </w:p>
  <w:p w14:paraId="618C9722" w14:textId="5D750F19" w:rsidR="00C10B3E" w:rsidRPr="009741A4" w:rsidRDefault="00C10B3E">
    <w:pPr>
      <w:pStyle w:val="Header"/>
      <w:rPr>
        <w:rFonts w:ascii="Arial" w:hAnsi="Arial" w:cs="Arial"/>
      </w:rPr>
    </w:pPr>
    <w:r w:rsidRPr="009741A4">
      <w:rPr>
        <w:rFonts w:ascii="Arial" w:hAnsi="Arial" w:cs="Arial"/>
      </w:rPr>
      <w:t>Remote Sensing Intro Draft 1</w:t>
    </w:r>
  </w:p>
  <w:p w14:paraId="2FB016A9" w14:textId="35A58649" w:rsidR="00C10B3E" w:rsidRPr="009741A4" w:rsidRDefault="00C10B3E">
    <w:pPr>
      <w:pStyle w:val="Header"/>
      <w:rPr>
        <w:rFonts w:ascii="Arial" w:hAnsi="Arial" w:cs="Arial"/>
      </w:rPr>
    </w:pPr>
    <w:r w:rsidRPr="009741A4">
      <w:rPr>
        <w:rFonts w:ascii="Arial" w:hAnsi="Arial" w:cs="Arial"/>
      </w:rPr>
      <w:t>21-December-2020</w:t>
    </w:r>
  </w:p>
  <w:p w14:paraId="2115ECBA" w14:textId="75108ED6" w:rsidR="00C10B3E" w:rsidRDefault="00C10B3E">
    <w:pPr>
      <w:pStyle w:val="Header"/>
      <w:rPr>
        <w:rFonts w:ascii="Arial" w:hAnsi="Arial" w:cs="Arial"/>
      </w:rPr>
    </w:pPr>
    <w:r w:rsidRPr="009741A4">
      <w:rPr>
        <w:rFonts w:ascii="Arial" w:hAnsi="Arial" w:cs="Arial"/>
      </w:rPr>
      <w:t>Clay Morrow</w:t>
    </w:r>
  </w:p>
  <w:p w14:paraId="1744AD31" w14:textId="77777777" w:rsidR="00C10B3E" w:rsidRPr="009741A4" w:rsidRDefault="00C10B3E">
    <w:pPr>
      <w:pStyle w:val="Header"/>
      <w:rPr>
        <w:rFonts w:ascii="Arial" w:hAnsi="Arial" w:cs="Arial"/>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k Lindroth">
    <w15:presenceInfo w15:providerId="None" w15:userId="Rick Lindroth"/>
  </w15:person>
  <w15:person w15:author="CLAY MORROW">
    <w15:presenceInfo w15:providerId="None" w15:userId="CLAY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4A"/>
    <w:rsid w:val="00025005"/>
    <w:rsid w:val="000A32ED"/>
    <w:rsid w:val="000B52A6"/>
    <w:rsid w:val="000C048F"/>
    <w:rsid w:val="00242E0B"/>
    <w:rsid w:val="002825BA"/>
    <w:rsid w:val="00282E37"/>
    <w:rsid w:val="002D0227"/>
    <w:rsid w:val="002E7CBC"/>
    <w:rsid w:val="00306DBD"/>
    <w:rsid w:val="003B2BCD"/>
    <w:rsid w:val="003D0874"/>
    <w:rsid w:val="003D3FDA"/>
    <w:rsid w:val="003F20C4"/>
    <w:rsid w:val="004E56E5"/>
    <w:rsid w:val="004F5D1D"/>
    <w:rsid w:val="00552EE3"/>
    <w:rsid w:val="0056231B"/>
    <w:rsid w:val="005663BD"/>
    <w:rsid w:val="005905F7"/>
    <w:rsid w:val="005A6A48"/>
    <w:rsid w:val="005E429D"/>
    <w:rsid w:val="00664796"/>
    <w:rsid w:val="006A4DB4"/>
    <w:rsid w:val="006E06D8"/>
    <w:rsid w:val="007572A5"/>
    <w:rsid w:val="007A30D5"/>
    <w:rsid w:val="007D03E6"/>
    <w:rsid w:val="007F6BD2"/>
    <w:rsid w:val="00802FC3"/>
    <w:rsid w:val="0086535D"/>
    <w:rsid w:val="008B6169"/>
    <w:rsid w:val="008C5411"/>
    <w:rsid w:val="009459D9"/>
    <w:rsid w:val="009741A4"/>
    <w:rsid w:val="009744AA"/>
    <w:rsid w:val="00A46805"/>
    <w:rsid w:val="00A55D4C"/>
    <w:rsid w:val="00AA28A9"/>
    <w:rsid w:val="00AF20D5"/>
    <w:rsid w:val="00B10F18"/>
    <w:rsid w:val="00B1595C"/>
    <w:rsid w:val="00B37093"/>
    <w:rsid w:val="00B601CC"/>
    <w:rsid w:val="00B62633"/>
    <w:rsid w:val="00B70766"/>
    <w:rsid w:val="00B76AC1"/>
    <w:rsid w:val="00C03C37"/>
    <w:rsid w:val="00C10B3E"/>
    <w:rsid w:val="00C2083A"/>
    <w:rsid w:val="00C420FD"/>
    <w:rsid w:val="00CB331F"/>
    <w:rsid w:val="00CC5992"/>
    <w:rsid w:val="00CD299F"/>
    <w:rsid w:val="00CD2B4A"/>
    <w:rsid w:val="00CE7CFB"/>
    <w:rsid w:val="00D222A7"/>
    <w:rsid w:val="00D2234E"/>
    <w:rsid w:val="00D75E8D"/>
    <w:rsid w:val="00D910FF"/>
    <w:rsid w:val="00DA7199"/>
    <w:rsid w:val="00E30061"/>
    <w:rsid w:val="00E41A2D"/>
    <w:rsid w:val="00E94B55"/>
    <w:rsid w:val="00EB3A0D"/>
    <w:rsid w:val="00ED5AB6"/>
    <w:rsid w:val="00F2581A"/>
    <w:rsid w:val="00F41FED"/>
    <w:rsid w:val="00F42249"/>
    <w:rsid w:val="00F568D4"/>
    <w:rsid w:val="00F64278"/>
    <w:rsid w:val="00F71D8E"/>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B8BFB"/>
  <w15:chartTrackingRefBased/>
  <w15:docId w15:val="{E4A14439-02FE-4896-95B5-49D16994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2B4A"/>
  </w:style>
  <w:style w:type="paragraph" w:styleId="Header">
    <w:name w:val="header"/>
    <w:basedOn w:val="Normal"/>
    <w:link w:val="HeaderChar"/>
    <w:uiPriority w:val="99"/>
    <w:unhideWhenUsed/>
    <w:rsid w:val="00CD2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B4A"/>
  </w:style>
  <w:style w:type="paragraph" w:styleId="Footer">
    <w:name w:val="footer"/>
    <w:basedOn w:val="Normal"/>
    <w:link w:val="FooterChar"/>
    <w:uiPriority w:val="99"/>
    <w:unhideWhenUsed/>
    <w:rsid w:val="00CD2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B4A"/>
  </w:style>
  <w:style w:type="character" w:styleId="Hyperlink">
    <w:name w:val="Hyperlink"/>
    <w:basedOn w:val="DefaultParagraphFont"/>
    <w:uiPriority w:val="99"/>
    <w:unhideWhenUsed/>
    <w:rsid w:val="00B70766"/>
    <w:rPr>
      <w:color w:val="0563C1" w:themeColor="hyperlink"/>
      <w:u w:val="single"/>
    </w:rPr>
  </w:style>
  <w:style w:type="character" w:styleId="UnresolvedMention">
    <w:name w:val="Unresolved Mention"/>
    <w:basedOn w:val="DefaultParagraphFont"/>
    <w:uiPriority w:val="99"/>
    <w:semiHidden/>
    <w:unhideWhenUsed/>
    <w:rsid w:val="00B70766"/>
    <w:rPr>
      <w:color w:val="605E5C"/>
      <w:shd w:val="clear" w:color="auto" w:fill="E1DFDD"/>
    </w:rPr>
  </w:style>
  <w:style w:type="character" w:styleId="CommentReference">
    <w:name w:val="annotation reference"/>
    <w:basedOn w:val="DefaultParagraphFont"/>
    <w:uiPriority w:val="99"/>
    <w:semiHidden/>
    <w:unhideWhenUsed/>
    <w:rsid w:val="00A55D4C"/>
    <w:rPr>
      <w:sz w:val="16"/>
      <w:szCs w:val="16"/>
    </w:rPr>
  </w:style>
  <w:style w:type="paragraph" w:styleId="CommentText">
    <w:name w:val="annotation text"/>
    <w:basedOn w:val="Normal"/>
    <w:link w:val="CommentTextChar"/>
    <w:uiPriority w:val="99"/>
    <w:semiHidden/>
    <w:unhideWhenUsed/>
    <w:rsid w:val="00A55D4C"/>
    <w:pPr>
      <w:spacing w:line="240" w:lineRule="auto"/>
    </w:pPr>
    <w:rPr>
      <w:sz w:val="20"/>
      <w:szCs w:val="20"/>
    </w:rPr>
  </w:style>
  <w:style w:type="character" w:customStyle="1" w:styleId="CommentTextChar">
    <w:name w:val="Comment Text Char"/>
    <w:basedOn w:val="DefaultParagraphFont"/>
    <w:link w:val="CommentText"/>
    <w:uiPriority w:val="99"/>
    <w:semiHidden/>
    <w:rsid w:val="00A55D4C"/>
    <w:rPr>
      <w:sz w:val="20"/>
      <w:szCs w:val="20"/>
    </w:rPr>
  </w:style>
  <w:style w:type="paragraph" w:styleId="CommentSubject">
    <w:name w:val="annotation subject"/>
    <w:basedOn w:val="CommentText"/>
    <w:next w:val="CommentText"/>
    <w:link w:val="CommentSubjectChar"/>
    <w:uiPriority w:val="99"/>
    <w:semiHidden/>
    <w:unhideWhenUsed/>
    <w:rsid w:val="00A55D4C"/>
    <w:rPr>
      <w:b/>
      <w:bCs/>
    </w:rPr>
  </w:style>
  <w:style w:type="character" w:customStyle="1" w:styleId="CommentSubjectChar">
    <w:name w:val="Comment Subject Char"/>
    <w:basedOn w:val="CommentTextChar"/>
    <w:link w:val="CommentSubject"/>
    <w:uiPriority w:val="99"/>
    <w:semiHidden/>
    <w:rsid w:val="00A55D4C"/>
    <w:rPr>
      <w:b/>
      <w:bCs/>
      <w:sz w:val="20"/>
      <w:szCs w:val="20"/>
    </w:rPr>
  </w:style>
  <w:style w:type="paragraph" w:styleId="BalloonText">
    <w:name w:val="Balloon Text"/>
    <w:basedOn w:val="Normal"/>
    <w:link w:val="BalloonTextChar"/>
    <w:uiPriority w:val="99"/>
    <w:semiHidden/>
    <w:unhideWhenUsed/>
    <w:rsid w:val="00A55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D4C"/>
    <w:rPr>
      <w:rFonts w:ascii="Segoe UI" w:hAnsi="Segoe UI" w:cs="Segoe UI"/>
      <w:sz w:val="18"/>
      <w:szCs w:val="18"/>
    </w:rPr>
  </w:style>
  <w:style w:type="paragraph" w:styleId="BodyText">
    <w:name w:val="Body Text"/>
    <w:basedOn w:val="Normal"/>
    <w:link w:val="BodyTextChar"/>
    <w:qFormat/>
    <w:rsid w:val="004F5D1D"/>
    <w:pPr>
      <w:spacing w:before="180" w:after="180" w:line="240" w:lineRule="auto"/>
    </w:pPr>
    <w:rPr>
      <w:sz w:val="24"/>
      <w:szCs w:val="24"/>
    </w:rPr>
  </w:style>
  <w:style w:type="character" w:customStyle="1" w:styleId="BodyTextChar">
    <w:name w:val="Body Text Char"/>
    <w:basedOn w:val="DefaultParagraphFont"/>
    <w:link w:val="BodyText"/>
    <w:rsid w:val="004F5D1D"/>
    <w:rPr>
      <w:sz w:val="24"/>
      <w:szCs w:val="24"/>
    </w:rPr>
  </w:style>
  <w:style w:type="paragraph" w:styleId="Caption">
    <w:name w:val="caption"/>
    <w:basedOn w:val="Normal"/>
    <w:next w:val="Normal"/>
    <w:uiPriority w:val="35"/>
    <w:unhideWhenUsed/>
    <w:qFormat/>
    <w:rsid w:val="004F5D1D"/>
    <w:pPr>
      <w:spacing w:after="200" w:line="240" w:lineRule="auto"/>
    </w:pPr>
    <w:rPr>
      <w:i/>
      <w:iCs/>
      <w:color w:val="44546A" w:themeColor="text2"/>
      <w:sz w:val="18"/>
      <w:szCs w:val="18"/>
    </w:rPr>
  </w:style>
  <w:style w:type="table" w:styleId="TableGrid">
    <w:name w:val="Table Grid"/>
    <w:basedOn w:val="TableNormal"/>
    <w:uiPriority w:val="39"/>
    <w:rsid w:val="004F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5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484-014-0802-z" TargetMode="External"/><Relationship Id="rId13" Type="http://schemas.openxmlformats.org/officeDocument/2006/relationships/hyperlink" Target="https://royalsocietypublishing.org/doi/full/10.1098/rspb.2008.0463" TargetMode="External"/><Relationship Id="rId18" Type="http://schemas.openxmlformats.org/officeDocument/2006/relationships/hyperlink" Target="file:///C:\Users\lindroth.CALS-DDO-2496\AppData\Local\Microsoft\Windows\lab-resources\Papers\unorganized-PDFs\1-s2.0-S0034425716303571-main.pdf"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file:///C:\Users\lindroth.CALS-DDO-2496\AppData\Local\Microsoft\Windows\lab-resources\Papers\unorganized-PDFs\j.0030-1299.2008.16588.x.pdf" TargetMode="External"/><Relationship Id="rId12" Type="http://schemas.microsoft.com/office/2018/08/relationships/commentsExtensible" Target="commentsExtensible.xml"/><Relationship Id="rId17" Type="http://schemas.openxmlformats.org/officeDocument/2006/relationships/hyperlink" Target="file:///D:\morrowcj\Documents\lab-resources\Papers\unorganized-PDFs\remotesensing-05-06159.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nlinelibrary.wiley.com/doi/pdf/10.1111/j.1365-2486.2005.00949.x?casa_token=xjQqvrSFeBEAAAAA:81SF8hET1nqMwoOk9uWvjLkKLzsqOJqSURSM1TchDytUTet_Jlh69AaN91_urjVnK47d7PGxK_mpI-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sciencedirect.com/science/article/pii/S0034425702001359?casa_token=FqB5r5Jps20AAAAA:bfvDvBUlRraipaKSbnY3f9uID4tYptZqpulLut68_E-YywxJ-ESF9U2kXm4PRhvLl012J1yerg"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sciencedirect.com/science/article/pii/S0034425715301139"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file:///D:\morrowcj\Documents\lab-resources\Papers\unorganized-PDFs\j.0030-1299.2008.16588.x.pd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C302F971104A19AE7804C836071FB6"/>
        <w:category>
          <w:name w:val="General"/>
          <w:gallery w:val="placeholder"/>
        </w:category>
        <w:types>
          <w:type w:val="bbPlcHdr"/>
        </w:types>
        <w:behaviors>
          <w:behavior w:val="content"/>
        </w:behaviors>
        <w:guid w:val="{7BFB56AC-4C3E-402A-A14E-4ED95AA99C25}"/>
      </w:docPartPr>
      <w:docPartBody>
        <w:p w:rsidR="00D645AF" w:rsidRDefault="00D645AF" w:rsidP="00D645AF">
          <w:pPr>
            <w:pStyle w:val="39C302F971104A19AE7804C836071FB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AF"/>
    <w:rsid w:val="001172DE"/>
    <w:rsid w:val="00186545"/>
    <w:rsid w:val="00D6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302F971104A19AE7804C836071FB6">
    <w:name w:val="39C302F971104A19AE7804C836071FB6"/>
    <w:rsid w:val="00D645AF"/>
  </w:style>
  <w:style w:type="character" w:styleId="PlaceholderText">
    <w:name w:val="Placeholder Text"/>
    <w:basedOn w:val="DefaultParagraphFont"/>
    <w:uiPriority w:val="99"/>
    <w:semiHidden/>
    <w:rsid w:val="001172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0E728-685D-4D7D-A02A-4D84F29A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Rick Lindroth</cp:lastModifiedBy>
  <cp:revision>3</cp:revision>
  <dcterms:created xsi:type="dcterms:W3CDTF">2020-12-23T18:11:00Z</dcterms:created>
  <dcterms:modified xsi:type="dcterms:W3CDTF">2020-12-23T18:26:00Z</dcterms:modified>
</cp:coreProperties>
</file>