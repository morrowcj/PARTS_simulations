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B7B54" w14:textId="77777777" w:rsidR="00E137AC" w:rsidRDefault="00315D12">
      <w:pPr>
        <w:pStyle w:val="Title"/>
      </w:pPr>
      <w:r>
        <w:t>PARTS Simulations</w:t>
      </w:r>
    </w:p>
    <w:p w14:paraId="1326FD91" w14:textId="77777777" w:rsidR="00E137AC" w:rsidRDefault="00315D12">
      <w:pPr>
        <w:pStyle w:val="Author"/>
      </w:pPr>
      <w:r>
        <w:t>Clay Morrow</w:t>
      </w:r>
    </w:p>
    <w:p w14:paraId="59DA520E" w14:textId="77777777" w:rsidR="00E137AC" w:rsidRDefault="00315D12">
      <w:pPr>
        <w:pStyle w:val="Date"/>
      </w:pPr>
      <w:r>
        <w:t>3/10/2021</w:t>
      </w:r>
    </w:p>
    <w:p w14:paraId="278ACDA3" w14:textId="77777777" w:rsidR="00E137AC" w:rsidRDefault="00315D12">
      <w:pPr>
        <w:pStyle w:val="SourceCode"/>
      </w:pPr>
      <w:r>
        <w:rPr>
          <w:rStyle w:val="KeywordTok"/>
        </w:rPr>
        <w:t>require</w:t>
      </w:r>
      <w:r>
        <w:rPr>
          <w:rStyle w:val="NormalTok"/>
        </w:rPr>
        <w:t>(</w:t>
      </w:r>
      <w:r>
        <w:rPr>
          <w:rStyle w:val="StringTok"/>
        </w:rPr>
        <w:t>"</w:t>
      </w:r>
      <w:proofErr w:type="spellStart"/>
      <w:r>
        <w:rPr>
          <w:rStyle w:val="StringTok"/>
        </w:rPr>
        <w:t>mvtnorm</w:t>
      </w:r>
      <w:proofErr w:type="spellEnd"/>
      <w:r>
        <w:rPr>
          <w:rStyle w:val="StringTok"/>
        </w:rPr>
        <w:t>"</w:t>
      </w:r>
      <w:r>
        <w:rPr>
          <w:rStyle w:val="NormalTok"/>
        </w:rPr>
        <w:t>)</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KeywordTok"/>
        </w:rPr>
        <w:t>library</w:t>
      </w:r>
      <w:r>
        <w:rPr>
          <w:rStyle w:val="NormalTok"/>
        </w:rPr>
        <w:t>(ggplot2)</w:t>
      </w:r>
    </w:p>
    <w:p w14:paraId="12FFA4EF" w14:textId="77777777" w:rsidR="00E137AC" w:rsidRDefault="00315D12">
      <w:pPr>
        <w:pStyle w:val="Heading1"/>
      </w:pPr>
      <w:bookmarkStart w:id="0" w:name="reworked-models"/>
      <w:r>
        <w:t>Reworked models</w:t>
      </w:r>
      <w:bookmarkEnd w:id="0"/>
    </w:p>
    <w:p w14:paraId="74671992" w14:textId="77777777" w:rsidR="00E137AC" w:rsidRDefault="00315D12">
      <w:pPr>
        <w:pStyle w:val="FirstParagraph"/>
      </w:pPr>
      <w:r>
        <w:t>The overall response will be simulated with the following process:</w:t>
      </w:r>
    </w:p>
    <w:p w14:paraId="324CF172" w14:textId="77777777" w:rsidR="00E137AC" w:rsidRDefault="00315D12">
      <w:pPr>
        <w:pStyle w:val="BodyText"/>
      </w:pPr>
      <w:r>
        <w:t>$$ x_{</w:t>
      </w:r>
      <w:proofErr w:type="spellStart"/>
      <w:r>
        <w:t>i</w:t>
      </w:r>
      <w:proofErr w:type="spellEnd"/>
      <w:r>
        <w:t xml:space="preserve">}(t) = \beta_{k, </w:t>
      </w:r>
      <w:proofErr w:type="spellStart"/>
      <w:r>
        <w:t>i</w:t>
      </w:r>
      <w:proofErr w:type="spellEnd"/>
      <w:r>
        <w:t xml:space="preserve">}u_{k, </w:t>
      </w:r>
      <w:proofErr w:type="spellStart"/>
      <w:r>
        <w:t>i</w:t>
      </w:r>
      <w:proofErr w:type="spellEnd"/>
      <w:r>
        <w:t xml:space="preserve">} + (\phi_{m, </w:t>
      </w:r>
      <w:proofErr w:type="spellStart"/>
      <w:r>
        <w:t>i</w:t>
      </w:r>
      <w:proofErr w:type="spellEnd"/>
      <w:r>
        <w:t>}u_{</w:t>
      </w:r>
      <w:proofErr w:type="spellStart"/>
      <w:r>
        <w:t>m,i</w:t>
      </w:r>
      <w:proofErr w:type="spellEnd"/>
      <w:r>
        <w:t xml:space="preserve">})t +  \gamma_{k, </w:t>
      </w:r>
      <w:proofErr w:type="spellStart"/>
      <w:r>
        <w:t>i</w:t>
      </w:r>
      <w:proofErr w:type="spellEnd"/>
      <w:r>
        <w:t xml:space="preserve">} w_{k, </w:t>
      </w:r>
      <w:proofErr w:type="spellStart"/>
      <w:r>
        <w:t>i</w:t>
      </w:r>
      <w:proofErr w:type="spellEnd"/>
      <w:r>
        <w:t>}(t) + \</w:t>
      </w:r>
      <w:proofErr w:type="spellStart"/>
      <w:r>
        <w:t>varepsilon</w:t>
      </w:r>
      <w:proofErr w:type="spellEnd"/>
      <w:r>
        <w:t>_{</w:t>
      </w:r>
      <w:proofErr w:type="spellStart"/>
      <w:r>
        <w:t>i</w:t>
      </w:r>
      <w:proofErr w:type="spellEnd"/>
      <w:r>
        <w:t>}(t) \tag{1} $$</w:t>
      </w:r>
    </w:p>
    <w:p w14:paraId="4CD7828C" w14:textId="77777777" w:rsidR="00E137AC" w:rsidRDefault="00315D12">
      <w:pPr>
        <w:pStyle w:val="FirstParagraph"/>
      </w:pPr>
      <w:commentRangeStart w:id="1"/>
      <w:r>
        <w:t>Where:</w:t>
      </w:r>
      <w:commentRangeEnd w:id="1"/>
      <w:r w:rsidR="00527F94">
        <w:rPr>
          <w:rStyle w:val="CommentReference"/>
        </w:rPr>
        <w:commentReference w:id="1"/>
      </w:r>
    </w:p>
    <w:p w14:paraId="02B8106D" w14:textId="77777777" w:rsidR="00E137AC" w:rsidRDefault="0048408E">
      <w:pPr>
        <w:numPr>
          <w:ilvl w:val="0"/>
          <w:numId w:val="2"/>
        </w:num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m:t>
        </m:r>
      </m:oMath>
      <w:r w:rsidR="00315D12">
        <w:t xml:space="preserve"> is the variable of interest (e.g. NDVI) in pixel </w:t>
      </w:r>
      <m:oMath>
        <m:r>
          <w:rPr>
            <w:rFonts w:ascii="Cambria Math" w:hAnsi="Cambria Math"/>
          </w:rPr>
          <m:t>i</m:t>
        </m:r>
      </m:oMath>
      <w:r w:rsidR="00315D12">
        <w:t>;</w:t>
      </w:r>
    </w:p>
    <w:p w14:paraId="6A5AD7B9" w14:textId="77777777" w:rsidR="00E137AC" w:rsidRDefault="0048408E">
      <w:pPr>
        <w:numPr>
          <w:ilvl w:val="0"/>
          <w:numId w:val="2"/>
        </w:numPr>
      </w:pPr>
      <m:oMath>
        <m:sSub>
          <m:sSubPr>
            <m:ctrlPr>
              <w:rPr>
                <w:rFonts w:ascii="Cambria Math" w:hAnsi="Cambria Math"/>
              </w:rPr>
            </m:ctrlPr>
          </m:sSubPr>
          <m:e>
            <m:r>
              <w:rPr>
                <w:rFonts w:ascii="Cambria Math" w:hAnsi="Cambria Math"/>
              </w:rPr>
              <m:t>u</m:t>
            </m:r>
          </m:e>
          <m:sub>
            <m:r>
              <w:rPr>
                <w:rFonts w:ascii="Cambria Math" w:hAnsi="Cambria Math"/>
              </w:rPr>
              <m:t>k,i</m:t>
            </m:r>
          </m:sub>
        </m:sSub>
      </m:oMath>
      <w:r w:rsidR="00315D12">
        <w:t xml:space="preserve"> is a </w:t>
      </w:r>
      <w:commentRangeStart w:id="2"/>
      <w:r w:rsidR="00315D12">
        <w:t>model matrix</w:t>
      </w:r>
      <w:commentRangeEnd w:id="2"/>
      <w:r w:rsidR="0095078E">
        <w:rPr>
          <w:rStyle w:val="CommentReference"/>
        </w:rPr>
        <w:commentReference w:id="2"/>
      </w:r>
      <w:r w:rsidR="00315D12">
        <w:t xml:space="preserve"> of </w:t>
      </w:r>
      <m:oMath>
        <m:r>
          <w:rPr>
            <w:rFonts w:ascii="Cambria Math" w:hAnsi="Cambria Math"/>
          </w:rPr>
          <m:t>k=1,...,K</m:t>
        </m:r>
      </m:oMath>
      <w:r w:rsidR="00315D12">
        <w:t xml:space="preserve"> spatially variable predictors (e.g. landclass);</w:t>
      </w:r>
    </w:p>
    <w:p w14:paraId="3A12C1E8" w14:textId="77777777" w:rsidR="00E137AC" w:rsidRDefault="0048408E">
      <w:pPr>
        <w:numPr>
          <w:ilvl w:val="0"/>
          <w:numId w:val="2"/>
        </w:numPr>
      </w:pPr>
      <m:oMath>
        <m:sSub>
          <m:sSubPr>
            <m:ctrlPr>
              <w:rPr>
                <w:rFonts w:ascii="Cambria Math" w:hAnsi="Cambria Math"/>
              </w:rPr>
            </m:ctrlPr>
          </m:sSubPr>
          <m:e>
            <m:r>
              <w:rPr>
                <w:rFonts w:ascii="Cambria Math" w:hAnsi="Cambria Math"/>
              </w:rPr>
              <m:t>w</m:t>
            </m:r>
          </m:e>
          <m:sub>
            <m:r>
              <w:rPr>
                <w:rFonts w:ascii="Cambria Math" w:hAnsi="Cambria Math"/>
              </w:rPr>
              <m:t>m,i</m:t>
            </m:r>
          </m:sub>
        </m:sSub>
        <m:r>
          <w:rPr>
            <w:rFonts w:ascii="Cambria Math" w:hAnsi="Cambria Math"/>
          </w:rPr>
          <m:t>(t)</m:t>
        </m:r>
      </m:oMath>
      <w:r w:rsidR="00315D12">
        <w:t xml:space="preserve"> are </w:t>
      </w:r>
      <m:oMath>
        <m:r>
          <w:rPr>
            <w:rFonts w:ascii="Cambria Math" w:hAnsi="Cambria Math"/>
          </w:rPr>
          <m:t>m=1,...,M</m:t>
        </m:r>
      </m:oMath>
      <w:r w:rsidR="00315D12">
        <w:t xml:space="preserve"> spatio-temporally variable predictors (e.g. temperature);</w:t>
      </w:r>
    </w:p>
    <w:p w14:paraId="7CA5A8C2" w14:textId="77777777" w:rsidR="00E137AC" w:rsidRDefault="0048408E">
      <w:pPr>
        <w:numPr>
          <w:ilvl w:val="0"/>
          <w:numId w:val="2"/>
        </w:numPr>
      </w:pPr>
      <m:oMath>
        <m:sSub>
          <m:sSubPr>
            <m:ctrlPr>
              <w:rPr>
                <w:rFonts w:ascii="Cambria Math" w:hAnsi="Cambria Math"/>
              </w:rPr>
            </m:ctrlPr>
          </m:sSubPr>
          <m:e>
            <m:r>
              <w:rPr>
                <w:rFonts w:ascii="Cambria Math" w:hAnsi="Cambria Math"/>
              </w:rPr>
              <m:t>β</m:t>
            </m:r>
          </m:e>
          <m:sub>
            <m:r>
              <w:rPr>
                <w:rFonts w:ascii="Cambria Math" w:hAnsi="Cambria Math"/>
              </w:rPr>
              <m:t>k,i</m:t>
            </m:r>
          </m:sub>
        </m:sSub>
      </m:oMath>
      <w:r w:rsidR="00315D12">
        <w:t xml:space="preserve">, </w:t>
      </w:r>
      <m:oMath>
        <m:sSub>
          <m:sSubPr>
            <m:ctrlPr>
              <w:rPr>
                <w:rFonts w:ascii="Cambria Math" w:hAnsi="Cambria Math"/>
              </w:rPr>
            </m:ctrlPr>
          </m:sSubPr>
          <m:e>
            <m:r>
              <w:rPr>
                <w:rFonts w:ascii="Cambria Math" w:hAnsi="Cambria Math"/>
              </w:rPr>
              <m:t>ϕ</m:t>
            </m:r>
          </m:e>
          <m:sub>
            <m:r>
              <w:rPr>
                <w:rFonts w:ascii="Cambria Math" w:hAnsi="Cambria Math"/>
              </w:rPr>
              <m:t>m,i</m:t>
            </m:r>
          </m:sub>
        </m:sSub>
      </m:oMath>
      <w:r w:rsidR="00315D12">
        <w:t xml:space="preserve">, and </w:t>
      </w:r>
      <m:oMath>
        <m:sSub>
          <m:sSubPr>
            <m:ctrlPr>
              <w:rPr>
                <w:rFonts w:ascii="Cambria Math" w:hAnsi="Cambria Math"/>
              </w:rPr>
            </m:ctrlPr>
          </m:sSubPr>
          <m:e>
            <m:r>
              <w:rPr>
                <w:rFonts w:ascii="Cambria Math" w:hAnsi="Cambria Math"/>
              </w:rPr>
              <m:t>γ</m:t>
            </m:r>
          </m:e>
          <m:sub>
            <m:r>
              <w:rPr>
                <w:rFonts w:ascii="Cambria Math" w:hAnsi="Cambria Math"/>
              </w:rPr>
              <m:t>m,i</m:t>
            </m:r>
          </m:sub>
        </m:sSub>
      </m:oMath>
      <w:r w:rsidR="00315D12">
        <w:t xml:space="preserve"> are the effects of the predictors. Each of these can be fixed OR randomly distributed in space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m:t>
            </m:r>
          </m:sub>
        </m:sSub>
        <m:r>
          <w:rPr>
            <w:rFonts w:ascii="Cambria Math" w:hAnsi="Cambria Math"/>
          </w:rPr>
          <m:t>}∼N(μ,</m:t>
        </m:r>
        <m:sSub>
          <m:sSubPr>
            <m:ctrlPr>
              <w:rPr>
                <w:rFonts w:ascii="Cambria Math" w:hAnsi="Cambria Math"/>
              </w:rPr>
            </m:ctrlPr>
          </m:sSubPr>
          <m:e>
            <m:r>
              <w:rPr>
                <w:rFonts w:ascii="Cambria Math" w:hAnsi="Cambria Math"/>
              </w:rPr>
              <m:t>Σ</m:t>
            </m:r>
          </m:e>
          <m:sub>
            <m:r>
              <m:rPr>
                <m:nor/>
              </m:rPr>
              <m:t>Matern</m:t>
            </m:r>
          </m:sub>
        </m:sSub>
        <m:r>
          <w:rPr>
            <w:rFonts w:ascii="Cambria Math" w:hAnsi="Cambria Math"/>
          </w:rPr>
          <m:t>)</m:t>
        </m:r>
      </m:oMath>
      <w:r w:rsidR="00315D12">
        <w:t xml:space="preserve"> (see below); and</w:t>
      </w:r>
    </w:p>
    <w:p w14:paraId="7A48259D" w14:textId="77777777" w:rsidR="00E137AC" w:rsidRDefault="0048408E">
      <w:pPr>
        <w:numPr>
          <w:ilvl w:val="0"/>
          <w:numId w:val="2"/>
        </w:numPr>
      </w:pPr>
      <m:oMath>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(t)</m:t>
        </m:r>
      </m:oMath>
      <w:r w:rsidR="00315D12">
        <w:t xml:space="preserve"> is the spatio-temporally correlated error term.</w:t>
      </w:r>
    </w:p>
    <w:p w14:paraId="3CD80414" w14:textId="77777777" w:rsidR="00E137AC" w:rsidRDefault="0048408E">
      <w:pPr>
        <w:pStyle w:val="FirstParagraph"/>
      </w:pPr>
      <m:oMath>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(t)</m:t>
        </m:r>
      </m:oMath>
      <w:r w:rsidR="00315D12">
        <w:t xml:space="preserve"> (and </w:t>
      </w:r>
      <m:oMath>
        <m:sSub>
          <m:sSubPr>
            <m:ctrlPr>
              <w:rPr>
                <w:rFonts w:ascii="Cambria Math" w:hAnsi="Cambria Math"/>
              </w:rPr>
            </m:ctrlPr>
          </m:sSubPr>
          <m:e>
            <m:r>
              <w:rPr>
                <w:rFonts w:ascii="Cambria Math" w:hAnsi="Cambria Math"/>
              </w:rPr>
              <m:t>w</m:t>
            </m:r>
          </m:e>
          <m:sub>
            <m:r>
              <w:rPr>
                <w:rFonts w:ascii="Cambria Math" w:hAnsi="Cambria Math"/>
              </w:rPr>
              <m:t>m,i</m:t>
            </m:r>
          </m:sub>
        </m:sSub>
      </m:oMath>
      <w:r w:rsidR="00315D12">
        <w:t>) is generated with an ARMA process:</w:t>
      </w:r>
    </w:p>
    <w:p w14:paraId="46213979" w14:textId="77777777" w:rsidR="00E137AC" w:rsidRDefault="00315D12">
      <w:pPr>
        <w:pStyle w:val="BodyText"/>
      </w:pPr>
      <w:commentRangeStart w:id="3"/>
      <w:r>
        <w:t>$$\</w:t>
      </w:r>
      <w:proofErr w:type="spellStart"/>
      <w:r>
        <w:t>varepsilon</w:t>
      </w:r>
      <w:proofErr w:type="spellEnd"/>
      <w:r>
        <w:t>_{</w:t>
      </w:r>
      <w:proofErr w:type="spellStart"/>
      <w:r>
        <w:t>i</w:t>
      </w:r>
      <w:proofErr w:type="spellEnd"/>
      <w:r>
        <w:t>}(t) = \delta_{</w:t>
      </w:r>
      <w:proofErr w:type="spellStart"/>
      <w:r>
        <w:t>i</w:t>
      </w:r>
      <w:proofErr w:type="spellEnd"/>
      <w:r>
        <w:t>}(t) +  \sum_{j = 1}^{p}{\rho_{j}\</w:t>
      </w:r>
      <w:proofErr w:type="spellStart"/>
      <w:r>
        <w:t>varepsilon</w:t>
      </w:r>
      <w:proofErr w:type="spellEnd"/>
      <w:r>
        <w:t>_{</w:t>
      </w:r>
      <w:proofErr w:type="spellStart"/>
      <w:r>
        <w:t>i</w:t>
      </w:r>
      <w:proofErr w:type="spellEnd"/>
      <w:r>
        <w:t>}(t)} +  \sum_{j = 1}^{q}{\theta_{j}\</w:t>
      </w:r>
      <w:proofErr w:type="spellStart"/>
      <w:r>
        <w:t>varepsilon</w:t>
      </w:r>
      <w:proofErr w:type="spellEnd"/>
      <w:r>
        <w:t>_{</w:t>
      </w:r>
      <w:proofErr w:type="spellStart"/>
      <w:r>
        <w:t>i</w:t>
      </w:r>
      <w:proofErr w:type="spellEnd"/>
      <w:r>
        <w:t>}(t)} \tag{2}$$</w:t>
      </w:r>
      <w:commentRangeEnd w:id="3"/>
      <w:r w:rsidR="0095078E">
        <w:rPr>
          <w:rStyle w:val="CommentReference"/>
        </w:rPr>
        <w:commentReference w:id="3"/>
      </w:r>
    </w:p>
    <w:p w14:paraId="03A6B85E" w14:textId="77777777" w:rsidR="00E137AC" w:rsidRDefault="00315D12">
      <w:pPr>
        <w:pStyle w:val="FirstParagraph"/>
      </w:pPr>
      <w:r>
        <w:t>where:</w:t>
      </w:r>
    </w:p>
    <w:p w14:paraId="2DFBA6B9" w14:textId="77777777" w:rsidR="00E137AC" w:rsidRDefault="0048408E">
      <w:pPr>
        <w:numPr>
          <w:ilvl w:val="0"/>
          <w:numId w:val="3"/>
        </w:numPr>
      </w:pPr>
      <m:oMath>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ρ</m:t>
                </m:r>
              </m:e>
              <m:sub>
                <m:r>
                  <w:rPr>
                    <w:rFonts w:ascii="Cambria Math" w:hAnsi="Cambria Math"/>
                  </w:rPr>
                  <m:t>j</m:t>
                </m:r>
              </m:sub>
            </m:sSub>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(t)</m:t>
            </m:r>
          </m:e>
        </m:nary>
      </m:oMath>
      <w:r w:rsidR="00315D12">
        <w:t xml:space="preserve"> is the AR(p) process;</w:t>
      </w:r>
    </w:p>
    <w:p w14:paraId="2A37C001" w14:textId="77777777" w:rsidR="00E137AC" w:rsidRDefault="00315D12">
      <w:pPr>
        <w:numPr>
          <w:ilvl w:val="0"/>
          <w:numId w:val="3"/>
        </w:numPr>
      </w:pPr>
      <w:r>
        <w:t>$\sum_{j = 1}^{q}{\theta_{j}\</w:t>
      </w:r>
      <w:proofErr w:type="spellStart"/>
      <w:r>
        <w:t>varepsilon</w:t>
      </w:r>
      <w:proofErr w:type="spellEnd"/>
      <w:r>
        <w:t>_{</w:t>
      </w:r>
      <w:proofErr w:type="spellStart"/>
      <w:r>
        <w:t>i</w:t>
      </w:r>
      <w:proofErr w:type="spellEnd"/>
      <w:r>
        <w:t>}(t)$ is the MA(q) process; and</w:t>
      </w:r>
    </w:p>
    <w:p w14:paraId="37CDB411" w14:textId="77777777" w:rsidR="00E137AC" w:rsidRDefault="0048408E">
      <w:pPr>
        <w:numPr>
          <w:ilvl w:val="0"/>
          <w:numId w:val="3"/>
        </w:numPr>
      </w:pP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(t)∼N(0,</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δ</m:t>
                </m:r>
              </m:e>
              <m:sub>
                <m:r>
                  <w:rPr>
                    <w:rFonts w:ascii="Cambria Math" w:hAnsi="Cambria Math"/>
                  </w:rPr>
                  <m:t>i</m:t>
                </m:r>
              </m:sub>
            </m:sSub>
          </m:sub>
        </m:sSub>
        <m:r>
          <w:rPr>
            <w:rFonts w:ascii="Cambria Math" w:hAnsi="Cambria Math"/>
          </w:rPr>
          <m:t>)</m:t>
        </m:r>
      </m:oMath>
      <w:r w:rsidR="00315D12">
        <w:t xml:space="preserve"> are spatially correlated errors;</w:t>
      </w:r>
    </w:p>
    <w:p w14:paraId="6981B183" w14:textId="77777777" w:rsidR="00E137AC" w:rsidRDefault="00315D12">
      <w:pPr>
        <w:pStyle w:val="FirstParagraph"/>
      </w:pPr>
      <w:r>
        <w:t>Spatial correlation in the ARMA terms is generated with an exponential power function:</w:t>
      </w:r>
    </w:p>
    <w:p w14:paraId="2F83D76A" w14:textId="77777777" w:rsidR="00E137AC" w:rsidRDefault="00315D12">
      <w:pPr>
        <w:pStyle w:val="BodyText"/>
      </w:pPr>
      <w:r>
        <w:t>$$\Sigma_{\delta_{</w:t>
      </w:r>
      <w:proofErr w:type="spellStart"/>
      <w:r>
        <w:t>i</w:t>
      </w:r>
      <w:proofErr w:type="spellEnd"/>
      <w:r>
        <w:t>}} = I\</w:t>
      </w:r>
      <w:proofErr w:type="spellStart"/>
      <w:r>
        <w:t>eta_i</w:t>
      </w:r>
      <w:proofErr w:type="spellEnd"/>
      <w:r>
        <w:t xml:space="preserve"> +</w:t>
      </w:r>
      <w:commentRangeStart w:id="4"/>
      <w:r>
        <w:t xml:space="preserve"> (\sigma^{2} - \mu_{\</w:t>
      </w:r>
      <w:proofErr w:type="spellStart"/>
      <w:r>
        <w:t>eta_i</w:t>
      </w:r>
      <w:proofErr w:type="spellEnd"/>
      <w:r>
        <w:t>})</w:t>
      </w:r>
      <w:commentRangeEnd w:id="4"/>
      <w:r w:rsidR="003963C4">
        <w:rPr>
          <w:rStyle w:val="CommentReference"/>
        </w:rPr>
        <w:commentReference w:id="4"/>
      </w:r>
      <w:commentRangeStart w:id="5"/>
      <w:r>
        <w:t>exp{(-d_{</w:t>
      </w:r>
      <w:proofErr w:type="spellStart"/>
      <w:r>
        <w:t>i</w:t>
      </w:r>
      <w:proofErr w:type="spellEnd"/>
      <w:r>
        <w:t>, j}/r)^a</w:t>
      </w:r>
      <w:commentRangeEnd w:id="5"/>
      <w:r w:rsidR="0095078E">
        <w:rPr>
          <w:rStyle w:val="CommentReference"/>
        </w:rPr>
        <w:commentReference w:id="5"/>
      </w:r>
      <w:r>
        <w:t>} \tag{3}$$</w:t>
      </w:r>
    </w:p>
    <w:p w14:paraId="6FEBDBC4" w14:textId="77777777" w:rsidR="00E137AC" w:rsidRDefault="00315D12">
      <w:pPr>
        <w:pStyle w:val="FirstParagraph"/>
      </w:pPr>
      <w:r>
        <w:t>where:</w:t>
      </w:r>
    </w:p>
    <w:p w14:paraId="465ADB60" w14:textId="77777777" w:rsidR="00E137AC" w:rsidRDefault="00315D12">
      <w:pPr>
        <w:numPr>
          <w:ilvl w:val="0"/>
          <w:numId w:val="4"/>
        </w:numPr>
      </w:pPr>
      <m:oMath>
        <m:r>
          <w:rPr>
            <w:rFonts w:ascii="Cambria Math" w:hAnsi="Cambria Math"/>
          </w:rPr>
          <w:lastRenderedPageBreak/>
          <m:t>I</m:t>
        </m:r>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is an Identity matrix multiplied by the nugget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which may be fixed OR variable in space: </w:t>
      </w:r>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∼N(0,</m:t>
        </m:r>
        <m:sSub>
          <m:sSubPr>
            <m:ctrlPr>
              <w:rPr>
                <w:rFonts w:ascii="Cambria Math" w:hAnsi="Cambria Math"/>
              </w:rPr>
            </m:ctrlPr>
          </m:sSubPr>
          <m:e>
            <m:r>
              <w:rPr>
                <w:rFonts w:ascii="Cambria Math" w:hAnsi="Cambria Math"/>
              </w:rPr>
              <m:t>Σ</m:t>
            </m:r>
          </m:e>
          <m:sub>
            <m:r>
              <m:rPr>
                <m:nor/>
              </m:rPr>
              <m:t>Matern</m:t>
            </m:r>
          </m:sub>
        </m:sSub>
        <m:r>
          <w:rPr>
            <w:rFonts w:ascii="Cambria Math" w:hAnsi="Cambria Math"/>
          </w:rPr>
          <m:t>)</m:t>
        </m:r>
      </m:oMath>
      <w:r>
        <w:t>;</w:t>
      </w:r>
    </w:p>
    <w:p w14:paraId="269EBE61" w14:textId="77777777" w:rsidR="00E137AC" w:rsidRDefault="0048408E">
      <w:pPr>
        <w:numPr>
          <w:ilvl w:val="0"/>
          <w:numId w:val="4"/>
        </w:numPr>
      </w:pPr>
      <m:oMath>
        <m:sSup>
          <m:sSupPr>
            <m:ctrlPr>
              <w:rPr>
                <w:rFonts w:ascii="Cambria Math" w:hAnsi="Cambria Math"/>
              </w:rPr>
            </m:ctrlPr>
          </m:sSupPr>
          <m:e>
            <m:r>
              <w:rPr>
                <w:rFonts w:ascii="Cambria Math" w:hAnsi="Cambria Math"/>
              </w:rPr>
              <m:t>σ</m:t>
            </m:r>
          </m:e>
          <m:sup>
            <m:r>
              <w:rPr>
                <w:rFonts w:ascii="Cambria Math" w:hAnsi="Cambria Math"/>
              </w:rPr>
              <m:t>2</m:t>
            </m:r>
          </m:sup>
        </m:sSup>
      </m:oMath>
      <w:r w:rsidR="00315D12">
        <w:t xml:space="preserve"> is the sill (variance) of </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315D12">
        <w:t xml:space="preserve"> (I’ll stick with unit variance);</w:t>
      </w:r>
    </w:p>
    <w:p w14:paraId="32FA542C" w14:textId="77777777" w:rsidR="00E137AC" w:rsidRDefault="0048408E">
      <w:pPr>
        <w:numPr>
          <w:ilvl w:val="0"/>
          <w:numId w:val="4"/>
        </w:numPr>
      </w:pP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15D12">
        <w:t xml:space="preserve"> is the distance between pixels </w:t>
      </w:r>
      <m:oMath>
        <m:r>
          <w:rPr>
            <w:rFonts w:ascii="Cambria Math" w:hAnsi="Cambria Math"/>
          </w:rPr>
          <m:t>i</m:t>
        </m:r>
      </m:oMath>
      <w:r w:rsidR="00315D12">
        <w:t xml:space="preserve"> and </w:t>
      </w:r>
      <m:oMath>
        <m:r>
          <w:rPr>
            <w:rFonts w:ascii="Cambria Math" w:hAnsi="Cambria Math"/>
          </w:rPr>
          <m:t>j</m:t>
        </m:r>
      </m:oMath>
      <w:r w:rsidR="00315D12">
        <w:t>;</w:t>
      </w:r>
    </w:p>
    <w:p w14:paraId="487BFA05" w14:textId="77777777" w:rsidR="00E137AC" w:rsidRDefault="00315D12">
      <w:pPr>
        <w:numPr>
          <w:ilvl w:val="0"/>
          <w:numId w:val="4"/>
        </w:numPr>
      </w:pPr>
      <m:oMath>
        <m:r>
          <w:rPr>
            <w:rFonts w:ascii="Cambria Math" w:hAnsi="Cambria Math"/>
          </w:rPr>
          <m:t>r</m:t>
        </m:r>
      </m:oMath>
      <w:r>
        <w:t xml:space="preserve"> is the range of the spatial auto-correlation (in pixels); and</w:t>
      </w:r>
    </w:p>
    <w:p w14:paraId="57336A15" w14:textId="77777777" w:rsidR="00E137AC" w:rsidRDefault="00315D12">
      <w:pPr>
        <w:numPr>
          <w:ilvl w:val="0"/>
          <w:numId w:val="4"/>
        </w:numPr>
      </w:pPr>
      <m:oMath>
        <m:r>
          <w:rPr>
            <w:rFonts w:ascii="Cambria Math" w:hAnsi="Cambria Math"/>
          </w:rPr>
          <m:t>a</m:t>
        </m:r>
      </m:oMath>
      <w:r>
        <w:t xml:space="preserve"> is the shape parameter for the auto-correlation function</w:t>
      </w:r>
    </w:p>
    <w:p w14:paraId="6A79806B" w14:textId="77777777" w:rsidR="00E137AC" w:rsidRDefault="00315D12">
      <w:pPr>
        <w:pStyle w:val="FirstParagraph"/>
      </w:pPr>
      <w:r>
        <w:t xml:space="preserve">Other spatial correlations </w:t>
      </w:r>
      <m:oMath>
        <m:sSub>
          <m:sSubPr>
            <m:ctrlPr>
              <w:rPr>
                <w:rFonts w:ascii="Cambria Math" w:hAnsi="Cambria Math"/>
              </w:rPr>
            </m:ctrlPr>
          </m:sSubPr>
          <m:e>
            <m:r>
              <w:rPr>
                <w:rFonts w:ascii="Cambria Math" w:hAnsi="Cambria Math"/>
              </w:rPr>
              <m:t>Σ</m:t>
            </m:r>
          </m:e>
          <m:sub>
            <m:r>
              <m:rPr>
                <m:nor/>
              </m:rPr>
              <m:t>Matern</m:t>
            </m:r>
          </m:sub>
        </m:sSub>
        <m:r>
          <w:rPr>
            <w:rFonts w:ascii="Cambria Math" w:hAnsi="Cambria Math"/>
          </w:rPr>
          <m:t>=R(h)</m:t>
        </m:r>
      </m:oMath>
      <w:r>
        <w:t xml:space="preserve"> will be generated the </w:t>
      </w:r>
      <w:commentRangeStart w:id="6"/>
      <w:r>
        <w:t>Matern Cross-covariance function</w:t>
      </w:r>
      <w:commentRangeEnd w:id="6"/>
      <w:r w:rsidR="00A36E54">
        <w:rPr>
          <w:rStyle w:val="CommentReference"/>
        </w:rPr>
        <w:commentReference w:id="6"/>
      </w:r>
      <w:r>
        <w:t>:</w:t>
      </w:r>
    </w:p>
    <w:p w14:paraId="52406C13" w14:textId="77777777" w:rsidR="00E137AC" w:rsidRDefault="00315D12">
      <w:pPr>
        <w:pStyle w:val="BodyText"/>
      </w:pPr>
      <w:r>
        <w:t>$$R(d_{</w:t>
      </w:r>
      <w:proofErr w:type="spellStart"/>
      <w:r>
        <w:t>i</w:t>
      </w:r>
      <w:proofErr w:type="spellEnd"/>
      <w:r>
        <w:t>, j}; v, c) = 2^{1-v} \Gamma(v)^{-1}(c||d_{</w:t>
      </w:r>
      <w:proofErr w:type="spellStart"/>
      <w:r>
        <w:t>i</w:t>
      </w:r>
      <w:proofErr w:type="spellEnd"/>
      <w:r>
        <w:t>, j}||)^{v} K_{v}(c||d_{</w:t>
      </w:r>
      <w:proofErr w:type="spellStart"/>
      <w:r>
        <w:t>i</w:t>
      </w:r>
      <w:proofErr w:type="spellEnd"/>
      <w:r>
        <w:t>, j}||) \tag{4}$$</w:t>
      </w:r>
    </w:p>
    <w:p w14:paraId="0C7F01A0" w14:textId="77777777" w:rsidR="00E137AC" w:rsidRDefault="00315D12">
      <w:pPr>
        <w:pStyle w:val="FirstParagraph"/>
      </w:pPr>
      <w:r>
        <w:t>where :</w:t>
      </w:r>
    </w:p>
    <w:p w14:paraId="7F6E201A" w14:textId="77777777" w:rsidR="00E137AC" w:rsidRDefault="00315D12">
      <w:pPr>
        <w:numPr>
          <w:ilvl w:val="0"/>
          <w:numId w:val="5"/>
        </w:numPr>
      </w:pPr>
      <m:oMath>
        <m:r>
          <w:rPr>
            <w:rFonts w:ascii="Cambria Math" w:hAnsi="Cambria Math"/>
          </w:rPr>
          <m:t>c&gt;0</m:t>
        </m:r>
      </m:oMath>
      <w:r>
        <w:t xml:space="preserve"> is the scale parameter (similar to range </w:t>
      </w:r>
      <m:oMath>
        <m:r>
          <w:rPr>
            <w:rFonts w:ascii="Cambria Math" w:hAnsi="Cambria Math"/>
          </w:rPr>
          <m:t>r</m:t>
        </m:r>
      </m:oMath>
      <w:r>
        <w:t>)</w:t>
      </w:r>
    </w:p>
    <w:p w14:paraId="3ED28280" w14:textId="77777777" w:rsidR="00E137AC" w:rsidRDefault="00315D12">
      <w:pPr>
        <w:numPr>
          <w:ilvl w:val="0"/>
          <w:numId w:val="5"/>
        </w:numPr>
      </w:pPr>
      <m:oMath>
        <m:r>
          <w:rPr>
            <w:rFonts w:ascii="Cambria Math" w:hAnsi="Cambria Math"/>
          </w:rPr>
          <m:t>v&gt;0</m:t>
        </m:r>
      </m:oMath>
      <w:r>
        <w:t xml:space="preserve"> is the smoothness parameter. When </w:t>
      </w:r>
      <m:oMath>
        <m:r>
          <w:rPr>
            <w:rFonts w:ascii="Cambria Math" w:hAnsi="Cambria Math"/>
          </w:rPr>
          <m:t>v=</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m:oMath>
        <m:r>
          <w:rPr>
            <w:rFonts w:ascii="Cambria Math" w:hAnsi="Cambria Math"/>
          </w:rPr>
          <m:t>R(h)</m:t>
        </m:r>
      </m:oMath>
      <w:r>
        <w:t xml:space="preserve"> is equivalent to </w:t>
      </w:r>
      <m:oMath>
        <m:r>
          <w:rPr>
            <w:rFonts w:ascii="Cambria Math" w:hAnsi="Cambria Math"/>
          </w:rPr>
          <m:t>exp(</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/c)</m:t>
        </m:r>
      </m:oMath>
      <w:r>
        <w:t xml:space="preserve"> and </w:t>
      </w:r>
      <m:oMath>
        <m:sSub>
          <m:sSubPr>
            <m:ctrlPr>
              <w:rPr>
                <w:rFonts w:ascii="Cambria Math" w:hAnsi="Cambria Math"/>
              </w:rPr>
            </m:ctrlPr>
          </m:sSubPr>
          <m:e>
            <w:proofErr w:type="spellStart"/>
            <m:r>
              <m:rPr>
                <m:nor/>
              </m:rPr>
              <m:t>lim</m:t>
            </m:r>
            <w:proofErr w:type="spellEnd"/>
          </m:e>
          <m:sub>
            <m:r>
              <w:rPr>
                <w:rFonts w:ascii="Cambria Math" w:hAnsi="Cambria Math"/>
              </w:rPr>
              <m:t>v→∞</m:t>
            </m:r>
          </m:sub>
        </m:sSub>
        <m:r>
          <w:rPr>
            <w:rFonts w:ascii="Cambria Math" w:hAnsi="Cambria Math"/>
          </w:rPr>
          <m:t>R(h)=exp(-d/2c</m:t>
        </m:r>
        <m:sSup>
          <m:sSupPr>
            <m:ctrlPr>
              <w:rPr>
                <w:rFonts w:ascii="Cambria Math" w:hAnsi="Cambria Math"/>
              </w:rPr>
            </m:ctrlPr>
          </m:sSupPr>
          <m:e>
            <m:r>
              <w:rPr>
                <w:rFonts w:ascii="Cambria Math" w:hAnsi="Cambria Math"/>
              </w:rPr>
              <m:t>)</m:t>
            </m:r>
          </m:e>
          <m:sup>
            <m:r>
              <w:rPr>
                <w:rFonts w:ascii="Cambria Math" w:hAnsi="Cambria Math"/>
              </w:rPr>
              <m:t>2</m:t>
            </m:r>
          </m:sup>
        </m:sSup>
      </m:oMath>
    </w:p>
    <w:p w14:paraId="2CE5487C" w14:textId="77777777" w:rsidR="00E137AC" w:rsidRDefault="00315D12">
      <w:pPr>
        <w:numPr>
          <w:ilvl w:val="0"/>
          <w:numId w:val="5"/>
        </w:numPr>
      </w:pPr>
      <m:oMath>
        <m:r>
          <w:rPr>
            <w:rFonts w:ascii="Cambria Math" w:hAnsi="Cambria Math"/>
          </w:rPr>
          <m:t>Γ</m:t>
        </m:r>
      </m:oMath>
      <w:r>
        <w:t xml:space="preserve"> is the gamma function, and</w:t>
      </w:r>
    </w:p>
    <w:p w14:paraId="731A8AAB" w14:textId="77777777" w:rsidR="00E137AC" w:rsidRDefault="00315D12">
      <w:pPr>
        <w:numPr>
          <w:ilvl w:val="0"/>
          <w:numId w:val="5"/>
        </w:numPr>
      </w:pPr>
      <m:oMath>
        <m:r>
          <w:rPr>
            <w:rFonts w:ascii="Cambria Math" w:hAnsi="Cambria Math"/>
          </w:rPr>
          <m:t>K</m:t>
        </m:r>
      </m:oMath>
      <w:r>
        <w:t xml:space="preserve"> is a modified Bessel function of the second kind</w:t>
      </w:r>
    </w:p>
    <w:p w14:paraId="5C46C937" w14:textId="77777777" w:rsidR="00E137AC" w:rsidRDefault="00315D12">
      <w:pPr>
        <w:pStyle w:val="FirstParagraph"/>
      </w:pPr>
      <w:r>
        <w:rPr>
          <w:b/>
        </w:rPr>
        <w:t>Note:</w:t>
      </w:r>
      <w:r>
        <w:t xml:space="preserve"> In practice, this function is very useful for generating smooth spatial correlations and waves (see $\S$ “Spatially variable parameter” below). But may need some help understanding the math and what it’s actually doing! It may be </w:t>
      </w:r>
      <w:proofErr w:type="spellStart"/>
      <w:r>
        <w:t>worth while</w:t>
      </w:r>
      <w:proofErr w:type="spellEnd"/>
      <w:r>
        <w:t xml:space="preserve"> to also generate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with Matern correlations?</w:t>
      </w:r>
    </w:p>
    <w:p w14:paraId="22A23001" w14:textId="29408239" w:rsidR="00E137AC" w:rsidRDefault="00315D12">
      <w:pPr>
        <w:pStyle w:val="Heading1"/>
        <w:rPr>
          <w:ins w:id="7" w:author="Anthony R. Ives" w:date="2021-03-14T19:46:00Z"/>
        </w:rPr>
      </w:pPr>
      <w:bookmarkStart w:id="8" w:name="simulation-plans"/>
      <w:r>
        <w:t>Simulation Plans</w:t>
      </w:r>
      <w:bookmarkEnd w:id="8"/>
    </w:p>
    <w:p w14:paraId="2AD07FD4" w14:textId="1BC4A78F" w:rsidR="00745A1D" w:rsidRDefault="00745A1D" w:rsidP="00745A1D">
      <w:pPr>
        <w:pStyle w:val="BodyText"/>
        <w:rPr>
          <w:ins w:id="9" w:author="Anthony R. Ives" w:date="2021-03-14T19:46:00Z"/>
        </w:rPr>
      </w:pPr>
    </w:p>
    <w:p w14:paraId="625CCD9F" w14:textId="091D8588" w:rsidR="00745A1D" w:rsidRDefault="00745A1D" w:rsidP="00745A1D">
      <w:pPr>
        <w:pStyle w:val="BodyText"/>
        <w:rPr>
          <w:ins w:id="10" w:author="Anthony R. Ives" w:date="2021-03-14T19:47:00Z"/>
        </w:rPr>
      </w:pPr>
      <w:ins w:id="11" w:author="Anthony R. Ives" w:date="2021-03-14T19:46:00Z">
        <w:r>
          <w:t>Clay, sorry about this, but I think you are going to have to do it differently. I think you ar</w:t>
        </w:r>
      </w:ins>
      <w:ins w:id="12" w:author="Anthony R. Ives" w:date="2021-03-14T19:47:00Z">
        <w:r>
          <w:t>e going to have to use much bigger maps, say 10000, 20000, 40000, and 80000 pixels, and do th</w:t>
        </w:r>
      </w:ins>
      <w:ins w:id="13" w:author="Anthony R. Ives" w:date="2021-03-14T19:48:00Z">
        <w:r>
          <w:t>e</w:t>
        </w:r>
      </w:ins>
      <w:ins w:id="14" w:author="Anthony R. Ives" w:date="2021-03-14T19:47:00Z">
        <w:r>
          <w:t xml:space="preserve"> simulations using partitions (maybe 2000 pixels each). </w:t>
        </w:r>
      </w:ins>
      <w:ins w:id="15" w:author="Anthony R. Ives" w:date="2021-03-14T19:49:00Z">
        <w:r w:rsidR="00E3664B">
          <w:t xml:space="preserve">In other words, you are going to have to use datasets that require PARTS in order to demonstrate its robustness. </w:t>
        </w:r>
      </w:ins>
      <w:ins w:id="16" w:author="Anthony R. Ives" w:date="2021-03-14T19:47:00Z">
        <w:r>
          <w:t>This means two things:</w:t>
        </w:r>
      </w:ins>
    </w:p>
    <w:p w14:paraId="26222BBB" w14:textId="59AC61E3" w:rsidR="00745A1D" w:rsidRDefault="00745A1D" w:rsidP="00745A1D">
      <w:pPr>
        <w:pStyle w:val="BodyText"/>
        <w:rPr>
          <w:ins w:id="17" w:author="Anthony R. Ives" w:date="2021-03-14T19:48:00Z"/>
        </w:rPr>
      </w:pPr>
      <w:ins w:id="18" w:author="Anthony R. Ives" w:date="2021-03-14T19:48:00Z">
        <w:r>
          <w:t>1. You are going to have to be much more selective in the cases you consider</w:t>
        </w:r>
      </w:ins>
      <w:ins w:id="19" w:author="Anthony R. Ives" w:date="2021-03-14T19:49:00Z">
        <w:r w:rsidR="00E3664B">
          <w:t xml:space="preserve"> for si</w:t>
        </w:r>
      </w:ins>
      <w:ins w:id="20" w:author="Anthony R. Ives" w:date="2021-03-14T19:50:00Z">
        <w:r w:rsidR="00E3664B">
          <w:t>mulations.</w:t>
        </w:r>
      </w:ins>
    </w:p>
    <w:p w14:paraId="2A5F2217" w14:textId="09FE3142" w:rsidR="00745A1D" w:rsidRDefault="00745A1D" w:rsidP="00745A1D">
      <w:pPr>
        <w:pStyle w:val="BodyText"/>
        <w:rPr>
          <w:ins w:id="21" w:author="Anthony R. Ives" w:date="2021-03-14T19:52:00Z"/>
        </w:rPr>
      </w:pPr>
      <w:ins w:id="22" w:author="Anthony R. Ives" w:date="2021-03-14T19:48:00Z">
        <w:r>
          <w:t xml:space="preserve">2. You can't use the </w:t>
        </w:r>
        <w:proofErr w:type="spellStart"/>
        <w:r>
          <w:t>Matern</w:t>
        </w:r>
        <w:proofErr w:type="spellEnd"/>
        <w:r>
          <w:t xml:space="preserve"> </w:t>
        </w:r>
        <w:proofErr w:type="spellStart"/>
        <w:r>
          <w:t>matric</w:t>
        </w:r>
        <w:r w:rsidR="00E3664B">
          <w:t>ies</w:t>
        </w:r>
      </w:ins>
      <w:proofErr w:type="spellEnd"/>
      <w:ins w:id="23" w:author="Anthony R. Ives" w:date="2021-03-14T19:50:00Z">
        <w:r w:rsidR="00E3664B">
          <w:t>. Instead, for the residuals,</w:t>
        </w:r>
      </w:ins>
      <w:ins w:id="24" w:author="Anthony R. Ives" w:date="2021-03-14T19:48:00Z">
        <w:r w:rsidR="00E3664B">
          <w:t xml:space="preserve"> I think you'll have to taper.</w:t>
        </w:r>
      </w:ins>
      <w:ins w:id="25" w:author="Anthony R. Ives" w:date="2021-03-14T19:50:00Z">
        <w:r w:rsidR="00E3664B">
          <w:t xml:space="preserve"> For the coefficients, I'd use a 2D sine wave.</w:t>
        </w:r>
      </w:ins>
    </w:p>
    <w:p w14:paraId="77B45C95" w14:textId="5D50B564" w:rsidR="00E3664B" w:rsidRDefault="00E3664B" w:rsidP="00745A1D">
      <w:pPr>
        <w:pStyle w:val="BodyText"/>
        <w:rPr>
          <w:ins w:id="26" w:author="Anthony R. Ives" w:date="2021-03-14T19:52:00Z"/>
        </w:rPr>
      </w:pPr>
    </w:p>
    <w:p w14:paraId="7C4BA181" w14:textId="6C42BD01" w:rsidR="00E3664B" w:rsidRDefault="00E3664B" w:rsidP="00745A1D">
      <w:pPr>
        <w:pStyle w:val="BodyText"/>
        <w:rPr>
          <w:ins w:id="27" w:author="Anthony R. Ives" w:date="2021-03-14T19:53:00Z"/>
        </w:rPr>
      </w:pPr>
      <w:ins w:id="28" w:author="Anthony R. Ives" w:date="2021-03-14T19:52:00Z">
        <w:r>
          <w:lastRenderedPageBreak/>
          <w:t>I haven't thought this</w:t>
        </w:r>
      </w:ins>
      <w:ins w:id="29" w:author="Anthony R. Ives" w:date="2021-03-14T19:53:00Z">
        <w:r>
          <w:t xml:space="preserve"> through in mu</w:t>
        </w:r>
      </w:ins>
      <w:ins w:id="30" w:author="Anthony R. Ives" w:date="2021-03-14T20:29:00Z">
        <w:r w:rsidR="004B59C4">
          <w:t>ch</w:t>
        </w:r>
      </w:ins>
      <w:ins w:id="31" w:author="Anthony R. Ives" w:date="2021-03-14T19:53:00Z">
        <w:r>
          <w:t xml:space="preserve"> detail, but this is my starting list for what I would do:</w:t>
        </w:r>
      </w:ins>
    </w:p>
    <w:p w14:paraId="4284A98B" w14:textId="4763A63B" w:rsidR="00E3664B" w:rsidRDefault="00E3664B" w:rsidP="00745A1D">
      <w:pPr>
        <w:pStyle w:val="BodyText"/>
        <w:rPr>
          <w:ins w:id="32" w:author="Anthony R. Ives" w:date="2021-03-14T20:03:00Z"/>
        </w:rPr>
      </w:pPr>
    </w:p>
    <w:p w14:paraId="54ED0BA3" w14:textId="3E69F09E" w:rsidR="00E40AAA" w:rsidRDefault="00E40AAA" w:rsidP="00745A1D">
      <w:pPr>
        <w:pStyle w:val="BodyText"/>
        <w:rPr>
          <w:ins w:id="33" w:author="Anthony R. Ives" w:date="2021-03-14T19:53:00Z"/>
        </w:rPr>
      </w:pPr>
      <w:ins w:id="34" w:author="Anthony R. Ives" w:date="2021-03-14T20:03:00Z">
        <w:r>
          <w:t>x(t) = b1u1 + b2</w:t>
        </w:r>
      </w:ins>
      <w:ins w:id="35" w:author="Anthony R. Ives" w:date="2021-03-14T20:04:00Z">
        <w:r>
          <w:t>u2 + b3u3 + (p1u1+p2u2+p3u</w:t>
        </w:r>
      </w:ins>
      <w:ins w:id="36" w:author="Anthony R. Ives" w:date="2021-03-14T20:10:00Z">
        <w:r w:rsidR="00601329">
          <w:t>4</w:t>
        </w:r>
      </w:ins>
      <w:ins w:id="37" w:author="Anthony R. Ives" w:date="2021-03-14T20:05:00Z">
        <w:r>
          <w:t xml:space="preserve">)t + </w:t>
        </w:r>
      </w:ins>
      <w:ins w:id="38" w:author="Anthony R. Ives" w:date="2021-03-14T20:11:00Z">
        <w:r w:rsidR="00601329">
          <w:t>(</w:t>
        </w:r>
      </w:ins>
      <w:ins w:id="39" w:author="Anthony R. Ives" w:date="2021-03-14T20:05:00Z">
        <w:r>
          <w:t>g1</w:t>
        </w:r>
      </w:ins>
      <w:ins w:id="40" w:author="Anthony R. Ives" w:date="2021-03-14T20:11:00Z">
        <w:r w:rsidR="00601329">
          <w:t>+g2u5)</w:t>
        </w:r>
      </w:ins>
      <w:ins w:id="41" w:author="Anthony R. Ives" w:date="2021-03-14T20:05:00Z">
        <w:r>
          <w:t>w1(t)+ e(t)</w:t>
        </w:r>
      </w:ins>
    </w:p>
    <w:p w14:paraId="326A1223" w14:textId="77777777" w:rsidR="00E40AAA" w:rsidRDefault="00E40AAA" w:rsidP="00745A1D">
      <w:pPr>
        <w:pStyle w:val="BodyText"/>
        <w:rPr>
          <w:ins w:id="42" w:author="Anthony R. Ives" w:date="2021-03-14T20:05:00Z"/>
        </w:rPr>
      </w:pPr>
    </w:p>
    <w:p w14:paraId="358DF925" w14:textId="08288D73" w:rsidR="00E3664B" w:rsidRDefault="00E3664B" w:rsidP="00745A1D">
      <w:pPr>
        <w:pStyle w:val="BodyText"/>
        <w:rPr>
          <w:ins w:id="43" w:author="Anthony R. Ives" w:date="2021-03-14T19:54:00Z"/>
        </w:rPr>
      </w:pPr>
      <w:ins w:id="44" w:author="Anthony R. Ives" w:date="2021-03-14T19:53:00Z">
        <w:r>
          <w:t>u1-u</w:t>
        </w:r>
      </w:ins>
      <w:ins w:id="45" w:author="Anthony R. Ives" w:date="2021-03-14T20:09:00Z">
        <w:r w:rsidR="00E40AAA">
          <w:t>2</w:t>
        </w:r>
      </w:ins>
      <w:ins w:id="46" w:author="Anthony R. Ives" w:date="2021-03-14T19:53:00Z">
        <w:r>
          <w:t>: land classes, set up in a regular grid</w:t>
        </w:r>
      </w:ins>
      <w:ins w:id="47" w:author="Anthony R. Ives" w:date="2021-03-14T19:54:00Z">
        <w:r>
          <w:t>, with squares of cover classes varying in size (1, 4, 16, ... pixels)</w:t>
        </w:r>
      </w:ins>
    </w:p>
    <w:p w14:paraId="14CF7EE9" w14:textId="68FCD6BB" w:rsidR="00E3664B" w:rsidRDefault="00E3664B" w:rsidP="00745A1D">
      <w:pPr>
        <w:pStyle w:val="BodyText"/>
        <w:rPr>
          <w:ins w:id="48" w:author="Anthony R. Ives" w:date="2021-03-14T20:00:00Z"/>
        </w:rPr>
      </w:pPr>
    </w:p>
    <w:p w14:paraId="6E997DEE" w14:textId="41080714" w:rsidR="00E3664B" w:rsidRDefault="00E3664B" w:rsidP="00745A1D">
      <w:pPr>
        <w:pStyle w:val="BodyText"/>
        <w:rPr>
          <w:ins w:id="49" w:author="Anthony R. Ives" w:date="2021-03-14T20:01:00Z"/>
        </w:rPr>
      </w:pPr>
      <w:ins w:id="50" w:author="Anthony R. Ives" w:date="2021-03-14T19:54:00Z">
        <w:r>
          <w:t>u</w:t>
        </w:r>
      </w:ins>
      <w:ins w:id="51" w:author="Anthony R. Ives" w:date="2021-03-14T20:09:00Z">
        <w:r w:rsidR="00E40AAA">
          <w:t>3</w:t>
        </w:r>
      </w:ins>
      <w:ins w:id="52" w:author="Anthony R. Ives" w:date="2021-03-14T20:06:00Z">
        <w:r w:rsidR="00E40AAA">
          <w:t>-u</w:t>
        </w:r>
      </w:ins>
      <w:ins w:id="53" w:author="Anthony R. Ives" w:date="2021-03-14T20:11:00Z">
        <w:r w:rsidR="00601329">
          <w:t>5</w:t>
        </w:r>
      </w:ins>
      <w:ins w:id="54" w:author="Anthony R. Ives" w:date="2021-03-14T19:54:00Z">
        <w:r>
          <w:t xml:space="preserve">: unmeasured </w:t>
        </w:r>
      </w:ins>
      <w:ins w:id="55" w:author="Anthony R. Ives" w:date="2021-03-14T19:55:00Z">
        <w:r>
          <w:t>variable</w:t>
        </w:r>
      </w:ins>
      <w:ins w:id="56" w:author="Anthony R. Ives" w:date="2021-03-14T20:06:00Z">
        <w:r w:rsidR="00E40AAA">
          <w:t>s</w:t>
        </w:r>
      </w:ins>
      <w:ins w:id="57" w:author="Anthony R. Ives" w:date="2021-03-14T19:55:00Z">
        <w:r>
          <w:t xml:space="preserve"> given by a 2D sine wave</w:t>
        </w:r>
      </w:ins>
      <w:ins w:id="58" w:author="Anthony R. Ives" w:date="2021-03-14T20:01:00Z">
        <w:r w:rsidR="00E40AAA">
          <w:t xml:space="preserve"> plus spatially uncorrelated random variables</w:t>
        </w:r>
      </w:ins>
      <w:ins w:id="59" w:author="Anthony R. Ives" w:date="2021-03-14T20:12:00Z">
        <w:r w:rsidR="00601329">
          <w:t xml:space="preserve"> -- These unmeasured variables are used to make the coefficients themselves random</w:t>
        </w:r>
      </w:ins>
      <w:ins w:id="60" w:author="Anthony R. Ives" w:date="2021-03-14T20:13:00Z">
        <w:r w:rsidR="00601329">
          <w:t>; this simplifies the model</w:t>
        </w:r>
      </w:ins>
    </w:p>
    <w:p w14:paraId="35F629B1" w14:textId="3FAA43A4" w:rsidR="00E40AAA" w:rsidRDefault="00E40AAA" w:rsidP="00745A1D">
      <w:pPr>
        <w:pStyle w:val="BodyText"/>
        <w:rPr>
          <w:ins w:id="61" w:author="Anthony R. Ives" w:date="2021-03-14T20:01:00Z"/>
        </w:rPr>
      </w:pPr>
    </w:p>
    <w:p w14:paraId="7AA897BD" w14:textId="28A1A4BD" w:rsidR="00E40AAA" w:rsidRDefault="00601329" w:rsidP="00E40AAA">
      <w:pPr>
        <w:pStyle w:val="BodyText"/>
        <w:rPr>
          <w:ins w:id="62" w:author="Anthony R. Ives" w:date="2021-03-14T20:14:00Z"/>
        </w:rPr>
      </w:pPr>
      <w:ins w:id="63" w:author="Anthony R. Ives" w:date="2021-03-14T20:14:00Z">
        <w:r>
          <w:t>All coefficients constant: b1, b2, b3, p1, p2, p3, g1, g2</w:t>
        </w:r>
      </w:ins>
    </w:p>
    <w:p w14:paraId="5C39BE53" w14:textId="2E4763EC" w:rsidR="00601329" w:rsidRDefault="00601329" w:rsidP="00E40AAA">
      <w:pPr>
        <w:pStyle w:val="BodyText"/>
        <w:rPr>
          <w:ins w:id="64" w:author="Anthony R. Ives" w:date="2021-03-14T20:14:00Z"/>
        </w:rPr>
      </w:pPr>
    </w:p>
    <w:p w14:paraId="03D1328C" w14:textId="504E8DF2" w:rsidR="00601329" w:rsidRDefault="00601329" w:rsidP="00E40AAA">
      <w:pPr>
        <w:pStyle w:val="BodyText"/>
        <w:rPr>
          <w:ins w:id="65" w:author="Anthony R. Ives" w:date="2021-03-14T20:17:00Z"/>
        </w:rPr>
      </w:pPr>
      <w:ins w:id="66" w:author="Anthony R. Ives" w:date="2021-03-14T20:16:00Z">
        <w:r>
          <w:t xml:space="preserve">The errors are ARMA(1,1), like you have. Because the analyses of the NDVI data show spatial structure in rho, I would let rho and theta </w:t>
        </w:r>
      </w:ins>
      <w:ins w:id="67" w:author="Anthony R. Ives" w:date="2021-03-14T20:17:00Z">
        <w:r>
          <w:t>following 2D sine waves.</w:t>
        </w:r>
      </w:ins>
    </w:p>
    <w:p w14:paraId="70A86729" w14:textId="078A7F77" w:rsidR="00601329" w:rsidRDefault="00601329" w:rsidP="00E40AAA">
      <w:pPr>
        <w:pStyle w:val="BodyText"/>
        <w:rPr>
          <w:ins w:id="68" w:author="Anthony R. Ives" w:date="2021-03-14T20:17:00Z"/>
        </w:rPr>
      </w:pPr>
    </w:p>
    <w:p w14:paraId="6748BD89" w14:textId="3CFFA8EA" w:rsidR="00601329" w:rsidRDefault="00601329" w:rsidP="00E40AAA">
      <w:pPr>
        <w:pStyle w:val="BodyText"/>
        <w:rPr>
          <w:ins w:id="69" w:author="Anthony R. Ives" w:date="2021-03-14T20:19:00Z"/>
        </w:rPr>
      </w:pPr>
      <w:commentRangeStart w:id="70"/>
      <w:ins w:id="71" w:author="Anthony R. Ives" w:date="2021-03-14T20:18:00Z">
        <w:r>
          <w:t>For delta in the ARMA, I would use a tapered matrix (so you can simulate a 80000 pixel</w:t>
        </w:r>
      </w:ins>
      <w:ins w:id="72" w:author="Anthony R. Ives" w:date="2021-03-14T20:19:00Z">
        <w:r>
          <w:t xml:space="preserve"> map)</w:t>
        </w:r>
      </w:ins>
      <w:commentRangeEnd w:id="70"/>
      <w:r w:rsidR="00C219B4">
        <w:rPr>
          <w:rStyle w:val="CommentReference"/>
        </w:rPr>
        <w:commentReference w:id="70"/>
      </w:r>
    </w:p>
    <w:p w14:paraId="36FFF911" w14:textId="1502D5C6" w:rsidR="00601329" w:rsidRDefault="00601329" w:rsidP="00E40AAA">
      <w:pPr>
        <w:pStyle w:val="BodyText"/>
        <w:rPr>
          <w:ins w:id="73" w:author="Anthony R. Ives" w:date="2021-03-14T20:19:00Z"/>
        </w:rPr>
      </w:pPr>
    </w:p>
    <w:p w14:paraId="28CFC32E" w14:textId="38D4F94F" w:rsidR="00601329" w:rsidRDefault="00601329" w:rsidP="00E40AAA">
      <w:pPr>
        <w:pStyle w:val="BodyText"/>
        <w:rPr>
          <w:ins w:id="74" w:author="Anthony R. Ives" w:date="2021-03-14T20:02:00Z"/>
        </w:rPr>
      </w:pPr>
      <w:proofErr w:type="spellStart"/>
      <w:ins w:id="75" w:author="Anthony R. Ives" w:date="2021-03-14T20:19:00Z">
        <w:r>
          <w:t>ada</w:t>
        </w:r>
        <w:proofErr w:type="spellEnd"/>
        <w:r>
          <w:t xml:space="preserve"> and range are fixed.</w:t>
        </w:r>
      </w:ins>
    </w:p>
    <w:p w14:paraId="46498D57" w14:textId="77777777" w:rsidR="00E40AAA" w:rsidRDefault="00E40AAA" w:rsidP="00745A1D">
      <w:pPr>
        <w:pStyle w:val="BodyText"/>
        <w:rPr>
          <w:ins w:id="76" w:author="Anthony R. Ives" w:date="2021-03-14T19:57:00Z"/>
        </w:rPr>
      </w:pPr>
    </w:p>
    <w:p w14:paraId="7C06639D" w14:textId="64EFE140" w:rsidR="00E3664B" w:rsidRDefault="004B59C4" w:rsidP="00745A1D">
      <w:pPr>
        <w:pStyle w:val="BodyText"/>
        <w:rPr>
          <w:ins w:id="77" w:author="Anthony R. Ives" w:date="2021-03-14T20:20:00Z"/>
        </w:rPr>
      </w:pPr>
      <w:ins w:id="78" w:author="Anthony R. Ives" w:date="2021-03-14T20:20:00Z">
        <w:r>
          <w:t>Simulation studies:</w:t>
        </w:r>
      </w:ins>
    </w:p>
    <w:p w14:paraId="61A13A86" w14:textId="014F2490" w:rsidR="004B59C4" w:rsidRDefault="004B59C4" w:rsidP="00745A1D">
      <w:pPr>
        <w:pStyle w:val="BodyText"/>
        <w:rPr>
          <w:ins w:id="79" w:author="Anthony R. Ives" w:date="2021-03-14T20:20:00Z"/>
        </w:rPr>
      </w:pPr>
    </w:p>
    <w:p w14:paraId="543A61C8" w14:textId="047E716C" w:rsidR="004B59C4" w:rsidRDefault="004B59C4" w:rsidP="00745A1D">
      <w:pPr>
        <w:pStyle w:val="BodyText"/>
        <w:rPr>
          <w:ins w:id="80" w:author="Anthony R. Ives" w:date="2021-03-14T20:22:00Z"/>
        </w:rPr>
      </w:pPr>
      <w:commentRangeStart w:id="81"/>
      <w:ins w:id="82" w:author="Anthony R. Ives" w:date="2021-03-14T20:20:00Z">
        <w:r>
          <w:t xml:space="preserve">1. For </w:t>
        </w:r>
      </w:ins>
      <w:commentRangeEnd w:id="81"/>
      <w:r w:rsidR="00C443FB">
        <w:rPr>
          <w:rStyle w:val="CommentReference"/>
        </w:rPr>
        <w:commentReference w:id="81"/>
      </w:r>
      <w:ins w:id="83" w:author="Anthony R. Ives" w:date="2021-03-14T20:20:00Z">
        <w:r>
          <w:t>T=1 (i.e., only spatial data), make power curves for maps of 10000, 20000, 40000, and 80000 pixels</w:t>
        </w:r>
      </w:ins>
      <w:ins w:id="84" w:author="Anthony R. Ives" w:date="2021-03-14T20:21:00Z">
        <w:r>
          <w:t xml:space="preserve"> over values of b1</w:t>
        </w:r>
      </w:ins>
      <w:ins w:id="85" w:author="Anthony R. Ives" w:date="2021-03-14T20:22:00Z">
        <w:r>
          <w:t>, testing H0:b1=0 and H0:b1=b2.</w:t>
        </w:r>
      </w:ins>
      <w:ins w:id="86" w:author="Anthony R. Ives" w:date="2021-03-14T20:23:00Z">
        <w:r>
          <w:t xml:space="preserve"> Also plot the estimates of b1 with standard errors. From then on just use maps with 10000 pixels.</w:t>
        </w:r>
      </w:ins>
    </w:p>
    <w:p w14:paraId="0E3EE5E4" w14:textId="1E061D9E" w:rsidR="004B59C4" w:rsidRDefault="004B59C4" w:rsidP="00745A1D">
      <w:pPr>
        <w:pStyle w:val="BodyText"/>
        <w:rPr>
          <w:ins w:id="87" w:author="Anthony R. Ives" w:date="2021-03-14T20:22:00Z"/>
        </w:rPr>
      </w:pPr>
    </w:p>
    <w:p w14:paraId="6BAAFC4E" w14:textId="67C30872" w:rsidR="004B59C4" w:rsidRDefault="004B59C4" w:rsidP="00745A1D">
      <w:pPr>
        <w:pStyle w:val="BodyText"/>
        <w:rPr>
          <w:ins w:id="88" w:author="Anthony R. Ives" w:date="2021-03-14T20:31:00Z"/>
        </w:rPr>
      </w:pPr>
      <w:commentRangeStart w:id="89"/>
      <w:ins w:id="90" w:author="Anthony R. Ives" w:date="2021-03-14T20:22:00Z">
        <w:r>
          <w:t xml:space="preserve">2. </w:t>
        </w:r>
      </w:ins>
      <w:ins w:id="91" w:author="Anthony R. Ives" w:date="2021-03-14T20:24:00Z">
        <w:r>
          <w:t xml:space="preserve">For </w:t>
        </w:r>
      </w:ins>
      <w:commentRangeEnd w:id="89"/>
      <w:r w:rsidR="00C443FB">
        <w:rPr>
          <w:rStyle w:val="CommentReference"/>
        </w:rPr>
        <w:commentReference w:id="89"/>
      </w:r>
      <w:ins w:id="92" w:author="Anthony R. Ives" w:date="2021-03-14T20:24:00Z">
        <w:r>
          <w:t xml:space="preserve">T=30, do power curves </w:t>
        </w:r>
      </w:ins>
      <w:ins w:id="93" w:author="Anthony R. Ives" w:date="2021-03-14T20:25:00Z">
        <w:r>
          <w:t>testing H0:p1=0 and H0:p1=p2</w:t>
        </w:r>
      </w:ins>
      <w:ins w:id="94" w:author="Anthony R. Ives" w:date="2021-03-14T20:24:00Z">
        <w:r>
          <w:t xml:space="preserve"> </w:t>
        </w:r>
      </w:ins>
      <w:ins w:id="95" w:author="Anthony R. Ives" w:date="2021-03-14T20:25:00Z">
        <w:r>
          <w:t>while varying the size of the patches of u1 and u2.</w:t>
        </w:r>
      </w:ins>
    </w:p>
    <w:p w14:paraId="4027E078" w14:textId="54DB3A61" w:rsidR="00CF64EB" w:rsidRDefault="00CF64EB" w:rsidP="00745A1D">
      <w:pPr>
        <w:pStyle w:val="BodyText"/>
        <w:rPr>
          <w:ins w:id="96" w:author="Anthony R. Ives" w:date="2021-03-14T20:31:00Z"/>
        </w:rPr>
      </w:pPr>
    </w:p>
    <w:p w14:paraId="795B6C75" w14:textId="489D45C1" w:rsidR="00CF64EB" w:rsidRDefault="00CF64EB" w:rsidP="00745A1D">
      <w:pPr>
        <w:pStyle w:val="BodyText"/>
        <w:rPr>
          <w:ins w:id="97" w:author="Anthony R. Ives" w:date="2021-03-14T20:26:00Z"/>
        </w:rPr>
      </w:pPr>
      <w:commentRangeStart w:id="98"/>
      <w:ins w:id="99" w:author="Anthony R. Ives" w:date="2021-03-14T20:31:00Z">
        <w:r>
          <w:lastRenderedPageBreak/>
          <w:t xml:space="preserve">3. For </w:t>
        </w:r>
      </w:ins>
      <w:commentRangeEnd w:id="98"/>
      <w:r w:rsidR="00C443FB">
        <w:rPr>
          <w:rStyle w:val="CommentReference"/>
        </w:rPr>
        <w:commentReference w:id="98"/>
      </w:r>
      <w:ins w:id="100" w:author="Anthony R. Ives" w:date="2021-03-14T20:31:00Z">
        <w:r>
          <w:t>T=30, do power curves testing H0:g1=0</w:t>
        </w:r>
      </w:ins>
      <w:ins w:id="101" w:author="Anthony R. Ives" w:date="2021-03-14T20:32:00Z">
        <w:r>
          <w:t xml:space="preserve"> while</w:t>
        </w:r>
      </w:ins>
      <w:ins w:id="102" w:author="Anthony R. Ives" w:date="2021-03-14T20:33:00Z">
        <w:r>
          <w:t xml:space="preserve"> setting p1=p2=p3=0 and</w:t>
        </w:r>
      </w:ins>
      <w:ins w:id="103" w:author="Anthony R. Ives" w:date="2021-03-14T20:32:00Z">
        <w:r>
          <w:t xml:space="preserve"> varying </w:t>
        </w:r>
      </w:ins>
      <w:ins w:id="104" w:author="Anthony R. Ives" w:date="2021-03-14T20:34:00Z">
        <w:r>
          <w:t>g2 (assuming the spatial mean of u5 is zero)</w:t>
        </w:r>
      </w:ins>
    </w:p>
    <w:p w14:paraId="532413BF" w14:textId="2A166061" w:rsidR="004B59C4" w:rsidRDefault="004B59C4" w:rsidP="00745A1D">
      <w:pPr>
        <w:pStyle w:val="BodyText"/>
        <w:rPr>
          <w:ins w:id="105" w:author="Anthony R. Ives" w:date="2021-03-14T20:26:00Z"/>
        </w:rPr>
      </w:pPr>
    </w:p>
    <w:p w14:paraId="377C227C" w14:textId="55ED944B" w:rsidR="004B59C4" w:rsidRDefault="00CF64EB" w:rsidP="00745A1D">
      <w:pPr>
        <w:pStyle w:val="BodyText"/>
        <w:rPr>
          <w:ins w:id="106" w:author="Anthony R. Ives" w:date="2021-03-14T20:27:00Z"/>
        </w:rPr>
      </w:pPr>
      <w:commentRangeStart w:id="107"/>
      <w:ins w:id="108" w:author="Anthony R. Ives" w:date="2021-03-14T20:31:00Z">
        <w:r>
          <w:t>4</w:t>
        </w:r>
      </w:ins>
      <w:ins w:id="109" w:author="Anthony R. Ives" w:date="2021-03-14T20:26:00Z">
        <w:r w:rsidR="004B59C4">
          <w:t xml:space="preserve">. Do </w:t>
        </w:r>
      </w:ins>
      <w:commentRangeEnd w:id="107"/>
      <w:r w:rsidR="00C443FB">
        <w:rPr>
          <w:rStyle w:val="CommentReference"/>
        </w:rPr>
        <w:commentReference w:id="107"/>
      </w:r>
      <w:ins w:id="110" w:author="Anthony R. Ives" w:date="2021-03-14T20:29:00Z">
        <w:r w:rsidR="004B59C4">
          <w:t xml:space="preserve">a </w:t>
        </w:r>
      </w:ins>
      <w:ins w:id="111" w:author="Anthony R. Ives" w:date="2021-03-14T20:26:00Z">
        <w:r w:rsidR="004B59C4">
          <w:t xml:space="preserve">table of type I error rates </w:t>
        </w:r>
      </w:ins>
      <w:ins w:id="112" w:author="Anthony R. Ives" w:date="2021-03-14T20:27:00Z">
        <w:r w:rsidR="004B59C4">
          <w:t xml:space="preserve">H0:p1=0 and H0:p1=p2 </w:t>
        </w:r>
      </w:ins>
      <w:ins w:id="113" w:author="Anthony R. Ives" w:date="2021-03-14T20:26:00Z">
        <w:r w:rsidR="004B59C4">
          <w:t xml:space="preserve">to look at the effects of </w:t>
        </w:r>
      </w:ins>
    </w:p>
    <w:p w14:paraId="04AA2D26" w14:textId="640CC34C" w:rsidR="004B59C4" w:rsidRDefault="004B59C4" w:rsidP="00745A1D">
      <w:pPr>
        <w:pStyle w:val="BodyText"/>
        <w:rPr>
          <w:ins w:id="114" w:author="Anthony R. Ives" w:date="2021-03-14T20:27:00Z"/>
        </w:rPr>
      </w:pPr>
      <w:proofErr w:type="spellStart"/>
      <w:ins w:id="115" w:author="Anthony R. Ives" w:date="2021-03-14T20:27:00Z">
        <w:r>
          <w:t>i</w:t>
        </w:r>
        <w:proofErr w:type="spellEnd"/>
        <w:r>
          <w:t>. w1</w:t>
        </w:r>
      </w:ins>
    </w:p>
    <w:p w14:paraId="58AD27C7" w14:textId="53BE9E00" w:rsidR="004B59C4" w:rsidRDefault="004B59C4" w:rsidP="00745A1D">
      <w:pPr>
        <w:pStyle w:val="BodyText"/>
        <w:rPr>
          <w:ins w:id="116" w:author="Anthony R. Ives" w:date="2021-03-14T20:27:00Z"/>
        </w:rPr>
      </w:pPr>
      <w:ins w:id="117" w:author="Anthony R. Ives" w:date="2021-03-14T20:27:00Z">
        <w:r>
          <w:t>ii. u4</w:t>
        </w:r>
      </w:ins>
    </w:p>
    <w:p w14:paraId="52C04096" w14:textId="607C9CD2" w:rsidR="004B59C4" w:rsidRDefault="004B59C4" w:rsidP="00745A1D">
      <w:pPr>
        <w:pStyle w:val="BodyText"/>
        <w:rPr>
          <w:ins w:id="118" w:author="Anthony R. Ives" w:date="2021-03-14T20:28:00Z"/>
        </w:rPr>
      </w:pPr>
      <w:ins w:id="119" w:author="Anthony R. Ives" w:date="2021-03-14T20:27:00Z">
        <w:r>
          <w:t>iii. u3</w:t>
        </w:r>
      </w:ins>
    </w:p>
    <w:p w14:paraId="5F3DFFC0" w14:textId="0F0F7D89" w:rsidR="004B59C4" w:rsidRDefault="004B59C4" w:rsidP="00745A1D">
      <w:pPr>
        <w:pStyle w:val="BodyText"/>
        <w:rPr>
          <w:ins w:id="120" w:author="Anthony R. Ives" w:date="2021-03-14T20:28:00Z"/>
        </w:rPr>
      </w:pPr>
      <w:ins w:id="121" w:author="Anthony R. Ives" w:date="2021-03-14T20:28:00Z">
        <w:r>
          <w:t>iv. range</w:t>
        </w:r>
      </w:ins>
    </w:p>
    <w:p w14:paraId="604F993B" w14:textId="3E314C62" w:rsidR="004B59C4" w:rsidRDefault="004B59C4" w:rsidP="00745A1D">
      <w:pPr>
        <w:pStyle w:val="BodyText"/>
        <w:rPr>
          <w:ins w:id="122" w:author="Anthony R. Ives" w:date="2021-03-14T19:57:00Z"/>
        </w:rPr>
      </w:pPr>
      <w:ins w:id="123" w:author="Anthony R. Ives" w:date="2021-03-14T20:28:00Z">
        <w:r>
          <w:t xml:space="preserve">v. </w:t>
        </w:r>
      </w:ins>
      <w:ins w:id="124" w:author="Anthony R. Ives" w:date="2021-03-14T20:29:00Z">
        <w:r>
          <w:t xml:space="preserve">spatial structure in </w:t>
        </w:r>
      </w:ins>
      <w:ins w:id="125" w:author="Anthony R. Ives" w:date="2021-03-14T20:28:00Z">
        <w:r>
          <w:t>rho</w:t>
        </w:r>
      </w:ins>
    </w:p>
    <w:p w14:paraId="19CBD379" w14:textId="3B7C94B6" w:rsidR="00E40AAA" w:rsidRDefault="00E40AAA" w:rsidP="00745A1D">
      <w:pPr>
        <w:pStyle w:val="BodyText"/>
        <w:rPr>
          <w:ins w:id="126" w:author="Anthony R. Ives" w:date="2021-03-14T19:58:00Z"/>
        </w:rPr>
      </w:pPr>
    </w:p>
    <w:p w14:paraId="3561D618" w14:textId="77777777" w:rsidR="00E40AAA" w:rsidRDefault="00E40AAA" w:rsidP="00745A1D">
      <w:pPr>
        <w:pStyle w:val="BodyText"/>
        <w:rPr>
          <w:ins w:id="127" w:author="Anthony R. Ives" w:date="2021-03-14T19:58:00Z"/>
        </w:rPr>
      </w:pPr>
    </w:p>
    <w:p w14:paraId="51F2EC91" w14:textId="6F6A6738" w:rsidR="00E3664B" w:rsidRDefault="00E3664B" w:rsidP="00745A1D">
      <w:pPr>
        <w:pStyle w:val="BodyText"/>
        <w:rPr>
          <w:ins w:id="128" w:author="Anthony R. Ives" w:date="2021-03-14T19:58:00Z"/>
        </w:rPr>
      </w:pPr>
    </w:p>
    <w:p w14:paraId="6006B971" w14:textId="77777777" w:rsidR="00E3664B" w:rsidRDefault="00E3664B" w:rsidP="00745A1D">
      <w:pPr>
        <w:pStyle w:val="BodyText"/>
        <w:rPr>
          <w:ins w:id="129" w:author="Anthony R. Ives" w:date="2021-03-14T19:56:00Z"/>
        </w:rPr>
      </w:pPr>
    </w:p>
    <w:p w14:paraId="3446AAC0" w14:textId="16115754" w:rsidR="00E3664B" w:rsidRDefault="00E3664B" w:rsidP="00745A1D">
      <w:pPr>
        <w:pStyle w:val="BodyText"/>
        <w:rPr>
          <w:ins w:id="130" w:author="Anthony R. Ives" w:date="2021-03-14T19:56:00Z"/>
        </w:rPr>
      </w:pPr>
    </w:p>
    <w:p w14:paraId="324FE13F" w14:textId="77777777" w:rsidR="00E3664B" w:rsidRDefault="00E3664B" w:rsidP="00745A1D">
      <w:pPr>
        <w:pStyle w:val="BodyText"/>
        <w:rPr>
          <w:ins w:id="131" w:author="Anthony R. Ives" w:date="2021-03-14T19:50:00Z"/>
        </w:rPr>
      </w:pPr>
    </w:p>
    <w:p w14:paraId="32043C22" w14:textId="6783BEF0" w:rsidR="00E3664B" w:rsidRDefault="00E3664B" w:rsidP="00745A1D">
      <w:pPr>
        <w:pStyle w:val="BodyText"/>
        <w:rPr>
          <w:ins w:id="132" w:author="Anthony R. Ives" w:date="2021-03-14T19:50:00Z"/>
        </w:rPr>
      </w:pPr>
    </w:p>
    <w:p w14:paraId="4440EE2E" w14:textId="77777777" w:rsidR="00E3664B" w:rsidRDefault="00E3664B" w:rsidP="00745A1D">
      <w:pPr>
        <w:pStyle w:val="BodyText"/>
        <w:rPr>
          <w:ins w:id="133" w:author="Anthony R. Ives" w:date="2021-03-14T19:48:00Z"/>
        </w:rPr>
      </w:pPr>
    </w:p>
    <w:p w14:paraId="7CD2A938" w14:textId="38B2B41E" w:rsidR="00E3664B" w:rsidRDefault="00E3664B" w:rsidP="00745A1D">
      <w:pPr>
        <w:pStyle w:val="BodyText"/>
        <w:rPr>
          <w:ins w:id="134" w:author="Anthony R. Ives" w:date="2021-03-14T19:49:00Z"/>
        </w:rPr>
      </w:pPr>
    </w:p>
    <w:p w14:paraId="3AB4B698" w14:textId="77777777" w:rsidR="00E3664B" w:rsidRPr="00745A1D" w:rsidRDefault="00E3664B">
      <w:pPr>
        <w:pStyle w:val="BodyText"/>
        <w:pPrChange w:id="135" w:author="Anthony R. Ives" w:date="2021-03-14T19:46:00Z">
          <w:pPr>
            <w:pStyle w:val="Heading1"/>
          </w:pPr>
        </w:pPrChange>
      </w:pPr>
    </w:p>
    <w:p w14:paraId="431854DB" w14:textId="77777777" w:rsidR="00E137AC" w:rsidRDefault="00315D12">
      <w:pPr>
        <w:pStyle w:val="Heading2"/>
      </w:pPr>
      <w:bookmarkStart w:id="136" w:name="data-generation"/>
      <w:r>
        <w:t>Data Generation</w:t>
      </w:r>
      <w:bookmarkEnd w:id="136"/>
    </w:p>
    <w:p w14:paraId="177C1BC5" w14:textId="4663639D" w:rsidR="00E137AC" w:rsidRDefault="00315D12">
      <w:pPr>
        <w:pStyle w:val="FirstParagraph"/>
      </w:pPr>
      <w:r>
        <w:t xml:space="preserve">In order to </w:t>
      </w:r>
      <w:ins w:id="137" w:author="Anthony R. Ives" w:date="2021-03-14T11:52:00Z">
        <w:r w:rsidR="00645485">
          <w:t>r</w:t>
        </w:r>
      </w:ins>
      <w:del w:id="138" w:author="Anthony R. Ives" w:date="2021-03-14T11:52:00Z">
        <w:r w:rsidDel="00645485">
          <w:delText>v</w:delText>
        </w:r>
      </w:del>
      <w:r>
        <w:t xml:space="preserve">igorously test the robustness of the PARTS method, we will simulate 1000 sets of predictor variables </w:t>
      </w:r>
      <m:oMath>
        <m:sSub>
          <m:sSubPr>
            <m:ctrlPr>
              <w:rPr>
                <w:rFonts w:ascii="Cambria Math" w:hAnsi="Cambria Math"/>
              </w:rPr>
            </m:ctrlPr>
          </m:sSubPr>
          <m:e>
            <m:r>
              <w:rPr>
                <w:rFonts w:ascii="Cambria Math" w:hAnsi="Cambria Math"/>
              </w:rPr>
              <m:t>u</m:t>
            </m:r>
          </m:e>
          <m:sub>
            <m:r>
              <w:rPr>
                <w:rFonts w:ascii="Cambria Math" w:hAnsi="Cambria Math"/>
              </w:rPr>
              <m:t>k,i</m:t>
            </m:r>
          </m:sub>
        </m:sSub>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m,j</m:t>
            </m:r>
          </m:sub>
        </m:sSub>
      </m:oMath>
      <w:r>
        <w:t xml:space="preserve"> and varying the effects that each of those sets have on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m:t>
        </m:r>
      </m:oMath>
      <w:r>
        <w:t xml:space="preserve">. Therfore, </w:t>
      </w:r>
      <m:oMath>
        <m:r>
          <w:rPr>
            <w:rFonts w:ascii="Cambria Math" w:hAnsi="Cambria Math"/>
          </w:rPr>
          <m:t>x</m:t>
        </m:r>
      </m:oMath>
      <w:r>
        <w:t xml:space="preserve"> will be simulated </w:t>
      </w:r>
      <m:oMath>
        <m:r>
          <w:rPr>
            <w:rFonts w:ascii="Cambria Math" w:hAnsi="Cambria Math"/>
          </w:rPr>
          <m:t>1000</m:t>
        </m:r>
      </m:oMath>
      <w:r>
        <w:t xml:space="preserve"> for each unique set of effect parameter combinations. The map for all simulations will be the same size: </w:t>
      </w:r>
      <m:oMath>
        <m:r>
          <w:rPr>
            <w:rFonts w:ascii="Cambria Math" w:hAnsi="Cambria Math"/>
          </w:rPr>
          <m:t>20×20</m:t>
        </m:r>
      </m:oMath>
      <w:r>
        <w:t xml:space="preserve"> pixels (or some other size, dependant on speed).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will contain the Euclidean distance between points and will be constant throughout the simulations.</w:t>
      </w:r>
    </w:p>
    <w:p w14:paraId="0F420F9D" w14:textId="77777777" w:rsidR="00E137AC" w:rsidRDefault="00315D12">
      <w:pPr>
        <w:pStyle w:val="BodyText"/>
      </w:pPr>
      <m:oMath>
        <m:r>
          <w:rPr>
            <w:rFonts w:ascii="Cambria Math" w:hAnsi="Cambria Math"/>
          </w:rPr>
          <m:t>u</m:t>
        </m:r>
      </m:oMath>
      <w:r>
        <w:t xml:space="preserve"> will represent land cover class designations, with 4 levels (</w:t>
      </w:r>
      <m:oMath>
        <m:r>
          <w:rPr>
            <w:rFonts w:ascii="Cambria Math" w:hAnsi="Cambria Math"/>
          </w:rPr>
          <m:t>m=4</m:t>
        </m:r>
      </m:oMath>
      <w:r>
        <w:t>), coded as dummy variables (i.e. </w:t>
      </w:r>
      <m:oMath>
        <m:r>
          <w:rPr>
            <w:rFonts w:ascii="Cambria Math" w:hAnsi="Cambria Math"/>
          </w:rPr>
          <m:t>{0,1}</m:t>
        </m:r>
      </m:oMath>
      <w:r>
        <w:t xml:space="preserve">). It will be generating by discretizing (by quartiles) a continuous variable produced with the </w:t>
      </w:r>
      <w:proofErr w:type="spellStart"/>
      <w:r>
        <w:t>Matern</w:t>
      </w:r>
      <w:proofErr w:type="spellEnd"/>
      <w:r>
        <w:t xml:space="preserve"> covariance function. </w:t>
      </w:r>
      <m:oMath>
        <m:r>
          <w:rPr>
            <w:rFonts w:ascii="Cambria Math" w:hAnsi="Cambria Math"/>
          </w:rPr>
          <m:t>c</m:t>
        </m:r>
      </m:oMath>
      <w:r>
        <w:t xml:space="preserve"> and </w:t>
      </w:r>
      <m:oMath>
        <m:r>
          <w:rPr>
            <w:rFonts w:ascii="Cambria Math" w:hAnsi="Cambria Math"/>
          </w:rPr>
          <m:t>v</m:t>
        </m:r>
      </m:oMath>
      <w:r>
        <w:t xml:space="preserve"> will be selected to generate a desired spatial pattern and will be constant throughout the simulations. </w:t>
      </w:r>
      <m:oMath>
        <m:r>
          <w:rPr>
            <w:rFonts w:ascii="Cambria Math" w:hAnsi="Cambria Math"/>
          </w:rPr>
          <m:t>u</m:t>
        </m:r>
      </m:oMath>
      <w:r>
        <w:t xml:space="preserve"> will have no nugget and unit variance (i.e. </w:t>
      </w:r>
      <m:oMath>
        <m:r>
          <w:rPr>
            <w:rFonts w:ascii="Cambria Math" w:hAnsi="Cambria Math"/>
          </w:rPr>
          <m:t>η=0</m:t>
        </m:r>
      </m:oMath>
      <w:r>
        <w:t xml:space="preserve">,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w:t>
      </w:r>
    </w:p>
    <w:p w14:paraId="745DB29A" w14:textId="77777777" w:rsidR="00E137AC" w:rsidRDefault="00315D12">
      <w:pPr>
        <w:pStyle w:val="BodyText"/>
      </w:pPr>
      <m:oMath>
        <m:r>
          <w:rPr>
            <w:rFonts w:ascii="Cambria Math" w:hAnsi="Cambria Math"/>
          </w:rPr>
          <w:lastRenderedPageBreak/>
          <m:t>w</m:t>
        </m:r>
      </m:oMath>
      <w:r>
        <w:t xml:space="preserve"> will be a single (</w:t>
      </w:r>
      <m:oMath>
        <m:r>
          <w:rPr>
            <w:rFonts w:ascii="Cambria Math" w:hAnsi="Cambria Math"/>
          </w:rPr>
          <m:t>k=1</m:t>
        </m:r>
      </m:oMath>
      <w:r>
        <w:t xml:space="preserve">) spatio-temporal variable representing temperature. It will be generated as an ARMA(1, 1) model with </w:t>
      </w:r>
      <w:proofErr w:type="spellStart"/>
      <w:r>
        <w:t>Matern</w:t>
      </w:r>
      <w:proofErr w:type="spellEnd"/>
      <w:r>
        <w:t xml:space="preserve"> covariance structure. </w:t>
      </w:r>
      <m:oMath>
        <m:r>
          <w:rPr>
            <w:rFonts w:ascii="Cambria Math" w:hAnsi="Cambria Math"/>
          </w:rPr>
          <m:t>c</m:t>
        </m:r>
      </m:oMath>
      <w:r>
        <w:t xml:space="preserve"> and </w:t>
      </w:r>
      <m:oMath>
        <m:r>
          <w:rPr>
            <w:rFonts w:ascii="Cambria Math" w:hAnsi="Cambria Math"/>
          </w:rPr>
          <m:t>v</m:t>
        </m:r>
      </m:oMath>
      <w:r>
        <w:t xml:space="preserve"> will be selected to generate a desired spatial pattern (different from </w:t>
      </w:r>
      <m:oMath>
        <m:r>
          <w:rPr>
            <w:rFonts w:ascii="Cambria Math" w:hAnsi="Cambria Math"/>
          </w:rPr>
          <m:t>u</m:t>
        </m:r>
      </m:oMath>
      <w:r>
        <w:t xml:space="preserve">) and will be constant throughout the simulations. </w:t>
      </w:r>
      <m:oMath>
        <m:r>
          <w:rPr>
            <w:rFonts w:ascii="Cambria Math" w:hAnsi="Cambria Math"/>
          </w:rPr>
          <m:t>ρ</m:t>
        </m:r>
      </m:oMath>
      <w:r>
        <w:t xml:space="preserve"> and </w:t>
      </w:r>
      <m:oMath>
        <m:r>
          <w:rPr>
            <w:rFonts w:ascii="Cambria Math" w:hAnsi="Cambria Math"/>
          </w:rPr>
          <m:t>θ</m:t>
        </m:r>
      </m:oMath>
      <w:r>
        <w:t xml:space="preserve"> will also be predetermined and constant. </w:t>
      </w:r>
      <m:oMath>
        <m:r>
          <w:rPr>
            <w:rFonts w:ascii="Cambria Math" w:hAnsi="Cambria Math"/>
          </w:rPr>
          <m:t>w</m:t>
        </m:r>
      </m:oMath>
      <w:r>
        <w:t xml:space="preserve"> will have unit variance. </w:t>
      </w:r>
      <m:oMath>
        <m:r>
          <w:rPr>
            <w:rFonts w:ascii="Cambria Math" w:hAnsi="Cambria Math"/>
          </w:rPr>
          <m:t>w</m:t>
        </m:r>
      </m:oMath>
      <w:r>
        <w:t xml:space="preserve"> will have no nugget and unit variance (i.e. </w:t>
      </w:r>
      <m:oMath>
        <m:r>
          <w:rPr>
            <w:rFonts w:ascii="Cambria Math" w:hAnsi="Cambria Math"/>
          </w:rPr>
          <m:t>η=0</m:t>
        </m:r>
      </m:oMath>
      <w:r>
        <w:t xml:space="preserve">,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w:t>
      </w:r>
    </w:p>
    <w:p w14:paraId="4999C378" w14:textId="77777777" w:rsidR="00E137AC" w:rsidRDefault="00315D12">
      <w:pPr>
        <w:pStyle w:val="BodyText"/>
      </w:pPr>
      <m:oMath>
        <m:r>
          <w:rPr>
            <w:rFonts w:ascii="Cambria Math" w:hAnsi="Cambria Math"/>
          </w:rPr>
          <m:t>x</m:t>
        </m:r>
      </m:oMath>
      <w:r>
        <w:t xml:space="preserve"> will then be generated, for 30 time points (</w:t>
      </w:r>
      <m:oMath>
        <m:r>
          <w:rPr>
            <w:rFonts w:ascii="Cambria Math" w:hAnsi="Cambria Math"/>
          </w:rPr>
          <m:t>t=1,...,30</m:t>
        </m:r>
      </m:oMath>
      <w:r>
        <w:t>), by varying the following parameters on each of the 1000 data s</w:t>
      </w:r>
      <w:proofErr w:type="spellStart"/>
      <w:r>
        <w:t>ets</w:t>
      </w:r>
      <w:proofErr w:type="spellEnd"/>
      <w:r>
        <w:t>. This will allow us to compare the effect of the parameter independent of the specific predictor values.</w:t>
      </w:r>
    </w:p>
    <w:p w14:paraId="2AECA072" w14:textId="77777777" w:rsidR="00E137AC" w:rsidRDefault="00315D12">
      <w:pPr>
        <w:pStyle w:val="BodyText"/>
      </w:pPr>
      <w:r>
        <w:t xml:space="preserve">Effects parameters </w:t>
      </w:r>
      <m:oMath>
        <m:r>
          <w:rPr>
            <w:rFonts w:ascii="Cambria Math" w:hAnsi="Cambria Math"/>
          </w:rPr>
          <m:t>β</m:t>
        </m:r>
      </m:oMath>
      <w:r>
        <w:t xml:space="preserve">, </w:t>
      </w:r>
      <m:oMath>
        <m:r>
          <w:rPr>
            <w:rFonts w:ascii="Cambria Math" w:hAnsi="Cambria Math"/>
          </w:rPr>
          <m:t>ϕ</m:t>
        </m:r>
      </m:oMath>
      <w:r>
        <w:t xml:space="preserve">, and </w:t>
      </w:r>
      <m:oMath>
        <m:r>
          <w:rPr>
            <w:rFonts w:ascii="Cambria Math" w:hAnsi="Cambria Math"/>
          </w:rPr>
          <m:t>γ</m:t>
        </m:r>
      </m:oMath>
      <w:r>
        <w:t>, will take on one of 3 levels: 2 fixed values (i.e. </w:t>
      </w:r>
      <m:oMath>
        <m:r>
          <w:rPr>
            <w:rFonts w:ascii="Cambria Math" w:hAnsi="Cambria Math"/>
          </w:rPr>
          <m:t>{0,0.5}</m:t>
        </m:r>
      </m:oMath>
      <w:r>
        <w:t>) and one spatially distributed random variable (i.e. </w:t>
      </w:r>
      <m:oMath>
        <m:r>
          <w:rPr>
            <w:rFonts w:ascii="Cambria Math" w:hAnsi="Cambria Math"/>
          </w:rPr>
          <m:t>∼N(0.5,</m:t>
        </m:r>
        <m:sSub>
          <m:sSubPr>
            <m:ctrlPr>
              <w:rPr>
                <w:rFonts w:ascii="Cambria Math" w:hAnsi="Cambria Math"/>
              </w:rPr>
            </m:ctrlPr>
          </m:sSubPr>
          <m:e>
            <m:r>
              <w:rPr>
                <w:rFonts w:ascii="Cambria Math" w:hAnsi="Cambria Math"/>
              </w:rPr>
              <m:t>Σ</m:t>
            </m:r>
          </m:e>
          <m:sub>
            <m:r>
              <m:rPr>
                <m:nor/>
              </m:rPr>
              <m:t>Matern</m:t>
            </m:r>
          </m:sub>
        </m:sSub>
        <m:r>
          <w:rPr>
            <w:rFonts w:ascii="Cambria Math" w:hAnsi="Cambria Math"/>
          </w:rPr>
          <m:t>)</m:t>
        </m:r>
      </m:oMath>
      <w:r>
        <w:t xml:space="preserve">). The AR parameter </w:t>
      </w:r>
      <m:oMath>
        <m:r>
          <w:rPr>
            <w:rFonts w:ascii="Cambria Math" w:hAnsi="Cambria Math"/>
          </w:rPr>
          <m:t>ρ</m:t>
        </m:r>
      </m:oMath>
      <w:r>
        <w:t xml:space="preserve"> will also have 2 levels (e.g. </w:t>
      </w:r>
      <m:oMath>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=.6,</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=.3}</m:t>
        </m:r>
      </m:oMath>
      <w:r>
        <w:t xml:space="preserve"> and </w:t>
      </w:r>
      <m:oMath>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=.8,</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=.1}</m:t>
        </m:r>
      </m:oMath>
      <w:r>
        <w:t xml:space="preserve">), the MA parameter </w:t>
      </w:r>
      <m:oMath>
        <m:r>
          <w:rPr>
            <w:rFonts w:ascii="Cambria Math" w:hAnsi="Cambria Math"/>
          </w:rPr>
          <m:t>θ</m:t>
        </m:r>
      </m:oMath>
      <w:r>
        <w:t xml:space="preserve"> will have 2 levels (e.g </w:t>
      </w:r>
      <m:oMath>
        <m:r>
          <w:rPr>
            <w:rFonts w:ascii="Cambria Math" w:hAnsi="Cambria Math"/>
          </w:rPr>
          <m:t>{.1,.5}</m:t>
        </m:r>
      </m:oMath>
      <w:r>
        <w:t xml:space="preserve">), the spatial nugget </w:t>
      </w:r>
      <m:oMath>
        <m:r>
          <w:rPr>
            <w:rFonts w:ascii="Cambria Math" w:hAnsi="Cambria Math"/>
          </w:rPr>
          <m:t>η</m:t>
        </m:r>
      </m:oMath>
      <w:r>
        <w:t xml:space="preserve"> will have 2 levels (i.e. </w:t>
      </w:r>
      <m:oMath>
        <m:r>
          <w:rPr>
            <w:rFonts w:ascii="Cambria Math" w:hAnsi="Cambria Math"/>
          </w:rPr>
          <m:t>{0,0.5}</m:t>
        </m:r>
      </m:oMath>
      <w:r>
        <w:t>), and the spatial correlation range par</w:t>
      </w:r>
      <w:proofErr w:type="spellStart"/>
      <w:r>
        <w:t>ameter</w:t>
      </w:r>
      <w:proofErr w:type="spellEnd"/>
      <w:r>
        <w:t xml:space="preserve"> </w:t>
      </w:r>
      <m:oMath>
        <m:r>
          <w:rPr>
            <w:rFonts w:ascii="Cambria Math" w:hAnsi="Cambria Math"/>
          </w:rPr>
          <m:t>r</m:t>
        </m:r>
      </m:oMath>
      <w:r>
        <w:t xml:space="preserve"> will have 2 levels (i.e. </w:t>
      </w:r>
      <m:oMath>
        <m:r>
          <w:rPr>
            <w:rFonts w:ascii="Cambria Math" w:hAnsi="Cambria Math"/>
          </w:rPr>
          <m:t>{0.2,0.5}</m:t>
        </m:r>
      </m:oMath>
      <w:r>
        <w:t xml:space="preserve">). The spatial correlation shape parameter </w:t>
      </w:r>
      <m:oMath>
        <m:r>
          <w:rPr>
            <w:rFonts w:ascii="Cambria Math" w:hAnsi="Cambria Math"/>
          </w:rPr>
          <m:t>a=2</m:t>
        </m:r>
      </m:oMath>
      <w:r>
        <w:t xml:space="preserve"> will remain constant througout the simulations.</w:t>
      </w:r>
    </w:p>
    <w:p w14:paraId="52D404B0" w14:textId="77777777" w:rsidR="00E137AC" w:rsidRDefault="00315D12">
      <w:pPr>
        <w:pStyle w:val="BodyText"/>
      </w:pPr>
      <w:r>
        <w:t xml:space="preserve">With this specification there are 432 unique parameter combinations which would yield 432,000 simulations of </w:t>
      </w:r>
      <m:oMath>
        <m:r>
          <w:rPr>
            <w:rFonts w:ascii="Cambria Math" w:hAnsi="Cambria Math"/>
          </w:rPr>
          <m:t>x</m:t>
        </m:r>
      </m:oMath>
      <w:r>
        <w:t xml:space="preserve">. It may be best to also hold </w:t>
      </w:r>
      <m:oMath>
        <m:r>
          <w:rPr>
            <w:rFonts w:ascii="Cambria Math" w:hAnsi="Cambria Math"/>
          </w:rPr>
          <m:t>β</m:t>
        </m:r>
      </m:oMath>
      <w:r>
        <w:t xml:space="preserve"> constant or at least restrict it to 2 fixed values, since we aren’t actually interested in our estimate of an the intercept parameter. Doing so would reduce the total simulations to 72,000. It may also be acceptable to hold </w:t>
      </w:r>
      <m:oMath>
        <m:r>
          <w:rPr>
            <w:rFonts w:ascii="Cambria Math" w:hAnsi="Cambria Math"/>
          </w:rPr>
          <m:t>θ</m:t>
        </m:r>
      </m:oMath>
      <w:r>
        <w:t xml:space="preserve"> c</w:t>
      </w:r>
      <w:proofErr w:type="spellStart"/>
      <w:r>
        <w:t>onstant</w:t>
      </w:r>
      <w:proofErr w:type="spellEnd"/>
      <w:r>
        <w:t xml:space="preserve">, further reducing the total to 36,000 simulations. But, we may also decide to add a level of </w:t>
      </w:r>
      <m:oMath>
        <m:r>
          <w:rPr>
            <w:rFonts w:ascii="Cambria Math" w:hAnsi="Cambria Math"/>
          </w:rPr>
          <m:t>η</m:t>
        </m:r>
      </m:oMath>
      <w:r>
        <w:t xml:space="preserve"> that is spatially variable.</w:t>
      </w:r>
    </w:p>
    <w:p w14:paraId="2AC4B486" w14:textId="77777777" w:rsidR="00E137AC" w:rsidRDefault="00315D12">
      <w:pPr>
        <w:pStyle w:val="Heading2"/>
      </w:pPr>
      <w:bookmarkStart w:id="139" w:name="model-fitting"/>
      <w:r>
        <w:t>Model Fitting</w:t>
      </w:r>
      <w:bookmarkEnd w:id="139"/>
    </w:p>
    <w:p w14:paraId="574E3153" w14:textId="77777777" w:rsidR="00E137AC" w:rsidRDefault="00315D12">
      <w:pPr>
        <w:pStyle w:val="FirstParagraph"/>
      </w:pPr>
      <w:r>
        <w:t xml:space="preserve">For each simulation of </w:t>
      </w:r>
      <m:oMath>
        <m:r>
          <w:rPr>
            <w:rFonts w:ascii="Cambria Math" w:hAnsi="Cambria Math"/>
          </w:rPr>
          <m:t>x</m:t>
        </m:r>
      </m:oMath>
      <w:r>
        <w:t xml:space="preserve">, we will apply the </w:t>
      </w:r>
      <w:commentRangeStart w:id="140"/>
      <w:r>
        <w:t>PARTS method</w:t>
      </w:r>
      <w:commentRangeEnd w:id="140"/>
      <w:r w:rsidR="00745A1D">
        <w:rPr>
          <w:rStyle w:val="CommentReference"/>
        </w:rPr>
        <w:commentReference w:id="140"/>
      </w:r>
      <w:r>
        <w:t xml:space="preserve">. We will use AR_REML to fit a time series to each pixel and then will fit a GLS to slope parameters for the effect of time. We will then compare the overall estimate of the effect of time to the true values </w:t>
      </w:r>
      <m:oMath>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m,i</m:t>
            </m:r>
          </m:sub>
        </m:sSub>
        <m:r>
          <w:rPr>
            <w:rFonts w:ascii="Cambria Math" w:hAnsi="Cambria Math"/>
          </w:rPr>
          <m:t>)</m:t>
        </m:r>
      </m:oMath>
      <w:r>
        <w:t xml:space="preserve">. If </w:t>
      </w:r>
      <m:oMath>
        <m:sSub>
          <m:sSubPr>
            <m:ctrlPr>
              <w:rPr>
                <w:rFonts w:ascii="Cambria Math" w:hAnsi="Cambria Math"/>
              </w:rPr>
            </m:ctrlPr>
          </m:sSubPr>
          <m:e>
            <m:r>
              <w:rPr>
                <w:rFonts w:ascii="Cambria Math" w:hAnsi="Cambria Math"/>
              </w:rPr>
              <m:t>ϕ</m:t>
            </m:r>
          </m:e>
          <m:sub>
            <m:r>
              <w:rPr>
                <w:rFonts w:ascii="Cambria Math" w:hAnsi="Cambria Math"/>
              </w:rPr>
              <m:t>m</m:t>
            </m:r>
          </m:sub>
        </m:sSub>
      </m:oMath>
      <w:r>
        <w:t xml:space="preserve"> was spatially variable, we wi</w:t>
      </w:r>
      <w:proofErr w:type="spellStart"/>
      <w:r>
        <w:t>ll</w:t>
      </w:r>
      <w:proofErr w:type="spellEnd"/>
      <w:r>
        <w:t xml:space="preserve"> compare to the mean </w:t>
      </w:r>
      <m:oMath>
        <m:sSub>
          <m:sSubPr>
            <m:ctrlPr>
              <w:rPr>
                <w:rFonts w:ascii="Cambria Math" w:hAnsi="Cambria Math"/>
              </w:rPr>
            </m:ctrlPr>
          </m:sSubPr>
          <m:e>
            <m:r>
              <w:rPr>
                <w:rFonts w:ascii="Cambria Math" w:hAnsi="Cambria Math"/>
              </w:rPr>
              <m:t>ϕ</m:t>
            </m:r>
          </m:e>
          <m:sub>
            <m:r>
              <w:rPr>
                <w:rFonts w:ascii="Cambria Math" w:hAnsi="Cambria Math"/>
              </w:rPr>
              <m:t>m</m:t>
            </m:r>
          </m:sub>
        </m:sSub>
      </m:oMath>
      <w:r>
        <w:t xml:space="preserve">. We will also estimate type I error rates for the case when </w:t>
      </w:r>
      <m:oMath>
        <m:bar>
          <m:barPr>
            <m:pos m:val="top"/>
            <m:ctrlPr>
              <w:rPr>
                <w:rFonts w:ascii="Cambria Math" w:hAnsi="Cambria Math"/>
              </w:rPr>
            </m:ctrlPr>
          </m:barPr>
          <m:e>
            <m:sSub>
              <m:sSubPr>
                <m:ctrlPr>
                  <w:rPr>
                    <w:rFonts w:ascii="Cambria Math" w:hAnsi="Cambria Math"/>
                  </w:rPr>
                </m:ctrlPr>
              </m:sSubPr>
              <m:e>
                <m:r>
                  <w:rPr>
                    <w:rFonts w:ascii="Cambria Math" w:hAnsi="Cambria Math"/>
                  </w:rPr>
                  <m:t>β</m:t>
                </m:r>
              </m:e>
              <m:sub>
                <m:r>
                  <w:rPr>
                    <w:rFonts w:ascii="Cambria Math" w:hAnsi="Cambria Math"/>
                  </w:rPr>
                  <m:t>m</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ϕ</m:t>
                </m:r>
              </m:e>
              <m:sub>
                <m:r>
                  <w:rPr>
                    <w:rFonts w:ascii="Cambria Math" w:hAnsi="Cambria Math"/>
                  </w:rPr>
                  <m:t>m</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γ</m:t>
                </m:r>
              </m:e>
              <m:sub>
                <m:r>
                  <w:rPr>
                    <w:rFonts w:ascii="Cambria Math" w:hAnsi="Cambria Math"/>
                  </w:rPr>
                  <m:t>k</m:t>
                </m:r>
              </m:sub>
            </m:sSub>
          </m:e>
        </m:bar>
        <m:r>
          <w:rPr>
            <w:rFonts w:ascii="Cambria Math" w:hAnsi="Cambria Math"/>
          </w:rPr>
          <m:t>=0</m:t>
        </m:r>
      </m:oMath>
      <w:r>
        <w:t>.</w:t>
      </w:r>
    </w:p>
    <w:p w14:paraId="6DC72347" w14:textId="77777777" w:rsidR="00E137AC" w:rsidRDefault="00315D12">
      <w:pPr>
        <w:pStyle w:val="Heading2"/>
      </w:pPr>
      <w:bookmarkStart w:id="141" w:name="example-code"/>
      <w:r>
        <w:t>Example Code</w:t>
      </w:r>
      <w:bookmarkEnd w:id="141"/>
    </w:p>
    <w:p w14:paraId="0BA14ABD" w14:textId="77777777" w:rsidR="00E137AC" w:rsidRDefault="00315D12">
      <w:pPr>
        <w:pStyle w:val="FirstParagraph"/>
      </w:pPr>
      <w:r>
        <w:t>This is some code I ran to test out the spatial correlation functions</w:t>
      </w:r>
    </w:p>
    <w:p w14:paraId="45BCF686" w14:textId="77777777" w:rsidR="00E137AC" w:rsidRDefault="00315D12">
      <w:pPr>
        <w:pStyle w:val="BodyText"/>
      </w:pPr>
      <w:r>
        <w:t>First we’ll set the initial parameters:</w:t>
      </w:r>
    </w:p>
    <w:p w14:paraId="7D4A3F8D" w14:textId="77777777" w:rsidR="00E137AC" w:rsidRDefault="00315D12">
      <w:pPr>
        <w:pStyle w:val="SourceCode"/>
      </w:pPr>
      <w:r>
        <w:rPr>
          <w:rStyle w:val="CommentTok"/>
        </w:rPr>
        <w:t>#---</w:t>
      </w:r>
      <w:r>
        <w:br/>
      </w:r>
      <w:r>
        <w:rPr>
          <w:rStyle w:val="CommentTok"/>
        </w:rPr>
        <w:t>## Initial Parameters</w:t>
      </w:r>
      <w:r>
        <w:br/>
      </w:r>
      <w:r>
        <w:rPr>
          <w:rStyle w:val="CommentTok"/>
        </w:rPr>
        <w:t>#---</w:t>
      </w:r>
      <w:r>
        <w:br/>
      </w:r>
      <w:r>
        <w:br/>
      </w:r>
      <w:proofErr w:type="spellStart"/>
      <w:r>
        <w:rPr>
          <w:rStyle w:val="KeywordTok"/>
        </w:rPr>
        <w:t>set.seed</w:t>
      </w:r>
      <w:proofErr w:type="spellEnd"/>
      <w:r>
        <w:rPr>
          <w:rStyle w:val="NormalTok"/>
        </w:rPr>
        <w:t>(</w:t>
      </w:r>
      <w:r>
        <w:rPr>
          <w:rStyle w:val="DecValTok"/>
        </w:rPr>
        <w:t>3654</w:t>
      </w:r>
      <w:r>
        <w:rPr>
          <w:rStyle w:val="NormalTok"/>
        </w:rPr>
        <w:t>)</w:t>
      </w:r>
      <w:r>
        <w:br/>
      </w:r>
      <w:r>
        <w:br/>
      </w:r>
      <w:r>
        <w:rPr>
          <w:rStyle w:val="CommentTok"/>
        </w:rPr>
        <w:t># Sim pars ----</w:t>
      </w:r>
      <w:r>
        <w:br/>
      </w:r>
      <w:r>
        <w:rPr>
          <w:rStyle w:val="NormalTok"/>
        </w:rPr>
        <w:t>burn.in =</w:t>
      </w:r>
      <w:r>
        <w:rPr>
          <w:rStyle w:val="StringTok"/>
        </w:rPr>
        <w:t xml:space="preserve"> </w:t>
      </w:r>
      <w:r>
        <w:rPr>
          <w:rStyle w:val="DecValTok"/>
        </w:rPr>
        <w:t>0</w:t>
      </w:r>
      <w:r>
        <w:br/>
      </w:r>
      <w:proofErr w:type="spellStart"/>
      <w:r>
        <w:rPr>
          <w:rStyle w:val="NormalTok"/>
        </w:rPr>
        <w:t>sim.iters</w:t>
      </w:r>
      <w:proofErr w:type="spellEnd"/>
      <w:r>
        <w:rPr>
          <w:rStyle w:val="NormalTok"/>
        </w:rPr>
        <w:t xml:space="preserve"> =</w:t>
      </w:r>
      <w:r>
        <w:rPr>
          <w:rStyle w:val="StringTok"/>
        </w:rPr>
        <w:t xml:space="preserve"> </w:t>
      </w:r>
      <w:r>
        <w:rPr>
          <w:rStyle w:val="DecValTok"/>
        </w:rPr>
        <w:t>1</w:t>
      </w:r>
      <w:r>
        <w:br/>
      </w:r>
      <w:r>
        <w:br/>
      </w:r>
      <w:r>
        <w:rPr>
          <w:rStyle w:val="CommentTok"/>
        </w:rPr>
        <w:lastRenderedPageBreak/>
        <w:t># Map pars ----</w:t>
      </w:r>
      <w:r>
        <w:br/>
      </w:r>
      <w:proofErr w:type="spellStart"/>
      <w:r>
        <w:rPr>
          <w:rStyle w:val="NormalTok"/>
        </w:rPr>
        <w:t>map.cols</w:t>
      </w:r>
      <w:proofErr w:type="spellEnd"/>
      <w:r>
        <w:rPr>
          <w:rStyle w:val="NormalTok"/>
        </w:rPr>
        <w:t xml:space="preserve"> =</w:t>
      </w:r>
      <w:r>
        <w:rPr>
          <w:rStyle w:val="StringTok"/>
        </w:rPr>
        <w:t xml:space="preserve"> </w:t>
      </w:r>
      <w:r>
        <w:rPr>
          <w:rStyle w:val="DecValTok"/>
        </w:rPr>
        <w:t>20</w:t>
      </w:r>
      <w:r>
        <w:br/>
      </w:r>
      <w:proofErr w:type="spellStart"/>
      <w:r>
        <w:rPr>
          <w:rStyle w:val="NormalTok"/>
        </w:rPr>
        <w:t>map.rows</w:t>
      </w:r>
      <w:proofErr w:type="spellEnd"/>
      <w:r>
        <w:rPr>
          <w:rStyle w:val="NormalTok"/>
        </w:rPr>
        <w:t xml:space="preserve"> =</w:t>
      </w:r>
      <w:r>
        <w:rPr>
          <w:rStyle w:val="StringTok"/>
        </w:rPr>
        <w:t xml:space="preserve"> </w:t>
      </w:r>
      <w:r>
        <w:rPr>
          <w:rStyle w:val="DecValTok"/>
        </w:rPr>
        <w:t>10</w:t>
      </w:r>
      <w:r>
        <w:br/>
      </w:r>
      <w:proofErr w:type="spellStart"/>
      <w:r>
        <w:rPr>
          <w:rStyle w:val="NormalTok"/>
        </w:rPr>
        <w:t>npix</w:t>
      </w:r>
      <w:proofErr w:type="spellEnd"/>
      <w:r>
        <w:rPr>
          <w:rStyle w:val="NormalTok"/>
        </w:rPr>
        <w:t xml:space="preserve"> =</w:t>
      </w:r>
      <w:r>
        <w:rPr>
          <w:rStyle w:val="StringTok"/>
        </w:rPr>
        <w:t xml:space="preserve"> </w:t>
      </w:r>
      <w:proofErr w:type="spellStart"/>
      <w:r>
        <w:rPr>
          <w:rStyle w:val="NormalTok"/>
        </w:rPr>
        <w:t>map.rows</w:t>
      </w:r>
      <w:proofErr w:type="spellEnd"/>
      <w:r>
        <w:rPr>
          <w:rStyle w:val="NormalTok"/>
        </w:rPr>
        <w:t xml:space="preserve"> </w:t>
      </w:r>
      <w:r>
        <w:rPr>
          <w:rStyle w:val="OperatorTok"/>
        </w:rPr>
        <w:t>*</w:t>
      </w:r>
      <w:r>
        <w:rPr>
          <w:rStyle w:val="StringTok"/>
        </w:rPr>
        <w:t xml:space="preserve"> </w:t>
      </w:r>
      <w:proofErr w:type="spellStart"/>
      <w:r>
        <w:rPr>
          <w:rStyle w:val="NormalTok"/>
        </w:rPr>
        <w:t>map.cols</w:t>
      </w:r>
      <w:proofErr w:type="spellEnd"/>
      <w:r>
        <w:rPr>
          <w:rStyle w:val="NormalTok"/>
        </w:rPr>
        <w:t xml:space="preserve"> </w:t>
      </w:r>
      <w:r>
        <w:rPr>
          <w:rStyle w:val="CommentTok"/>
        </w:rPr>
        <w:t># should be a square</w:t>
      </w:r>
      <w:r>
        <w:br/>
      </w:r>
      <w:r>
        <w:br/>
      </w:r>
      <w:r>
        <w:rPr>
          <w:rStyle w:val="CommentTok"/>
        </w:rPr>
        <w:t># ARMA pars ----</w:t>
      </w:r>
      <w:r>
        <w:br/>
      </w:r>
      <w:proofErr w:type="spellStart"/>
      <w:r>
        <w:rPr>
          <w:rStyle w:val="NormalTok"/>
        </w:rPr>
        <w:t>rhos</w:t>
      </w:r>
      <w:proofErr w:type="spellEnd"/>
      <w:r>
        <w:rPr>
          <w:rStyle w:val="NormalTok"/>
        </w:rPr>
        <w:t xml:space="preserve"> =</w:t>
      </w:r>
      <w:r>
        <w:rPr>
          <w:rStyle w:val="StringTok"/>
        </w:rPr>
        <w:t xml:space="preserve"> </w:t>
      </w:r>
      <w:r>
        <w:rPr>
          <w:rStyle w:val="KeywordTok"/>
        </w:rPr>
        <w:t>c</w:t>
      </w:r>
      <w:r>
        <w:rPr>
          <w:rStyle w:val="NormalTok"/>
        </w:rPr>
        <w:t>(</w:t>
      </w:r>
      <w:r>
        <w:rPr>
          <w:rStyle w:val="FloatTok"/>
        </w:rPr>
        <w:t>0.6</w:t>
      </w:r>
      <w:r>
        <w:rPr>
          <w:rStyle w:val="NormalTok"/>
        </w:rPr>
        <w:t xml:space="preserve">, </w:t>
      </w:r>
      <w:r>
        <w:rPr>
          <w:rStyle w:val="FloatTok"/>
        </w:rPr>
        <w:t>0.2</w:t>
      </w:r>
      <w:r>
        <w:rPr>
          <w:rStyle w:val="NormalTok"/>
        </w:rPr>
        <w:t>)</w:t>
      </w:r>
      <w:r>
        <w:rPr>
          <w:rStyle w:val="CommentTok"/>
        </w:rPr>
        <w:t># AR parameter(s): must sum to less than 1</w:t>
      </w:r>
      <w:r>
        <w:br/>
      </w:r>
      <w:r>
        <w:rPr>
          <w:rStyle w:val="NormalTok"/>
        </w:rPr>
        <w:t>thetas =</w:t>
      </w:r>
      <w:r>
        <w:rPr>
          <w:rStyle w:val="StringTok"/>
        </w:rPr>
        <w:t xml:space="preserve"> </w:t>
      </w:r>
      <w:r>
        <w:rPr>
          <w:rStyle w:val="KeywordTok"/>
        </w:rPr>
        <w:t>c</w:t>
      </w:r>
      <w:r>
        <w:rPr>
          <w:rStyle w:val="NormalTok"/>
        </w:rPr>
        <w:t>(.</w:t>
      </w:r>
      <w:r>
        <w:rPr>
          <w:rStyle w:val="DecValTok"/>
        </w:rPr>
        <w:t>4</w:t>
      </w:r>
      <w:r>
        <w:rPr>
          <w:rStyle w:val="NormalTok"/>
        </w:rPr>
        <w:t xml:space="preserve">) </w:t>
      </w:r>
      <w:r>
        <w:rPr>
          <w:rStyle w:val="CommentTok"/>
        </w:rPr>
        <w:t># MA parameter: must be less than 1</w:t>
      </w:r>
      <w:r>
        <w:br/>
      </w:r>
      <w:r>
        <w:br/>
      </w:r>
      <w:r>
        <w:rPr>
          <w:rStyle w:val="CommentTok"/>
        </w:rPr>
        <w:t># Temporal pars ----</w:t>
      </w:r>
      <w:r>
        <w:br/>
      </w:r>
      <w:proofErr w:type="spellStart"/>
      <w:r>
        <w:rPr>
          <w:rStyle w:val="NormalTok"/>
        </w:rPr>
        <w:t>ntime</w:t>
      </w:r>
      <w:proofErr w:type="spellEnd"/>
      <w:r>
        <w:rPr>
          <w:rStyle w:val="NormalTok"/>
        </w:rPr>
        <w:t xml:space="preserve"> =</w:t>
      </w:r>
      <w:r>
        <w:rPr>
          <w:rStyle w:val="StringTok"/>
        </w:rPr>
        <w:t xml:space="preserve"> </w:t>
      </w:r>
      <w:r>
        <w:rPr>
          <w:rStyle w:val="DecValTok"/>
        </w:rPr>
        <w:t>30</w:t>
      </w:r>
      <w:r>
        <w:rPr>
          <w:rStyle w:val="NormalTok"/>
        </w:rPr>
        <w:t xml:space="preserve"> </w:t>
      </w:r>
      <w:r>
        <w:rPr>
          <w:rStyle w:val="CommentTok"/>
        </w:rPr>
        <w:t># number of time points</w:t>
      </w:r>
      <w:r>
        <w:br/>
      </w:r>
      <w:r>
        <w:br/>
      </w:r>
      <w:r>
        <w:rPr>
          <w:rStyle w:val="CommentTok"/>
        </w:rPr>
        <w:t xml:space="preserve"># </w:t>
      </w:r>
      <w:proofErr w:type="spellStart"/>
      <w:r>
        <w:rPr>
          <w:rStyle w:val="CommentTok"/>
        </w:rPr>
        <w:t>varcov</w:t>
      </w:r>
      <w:proofErr w:type="spellEnd"/>
      <w:r>
        <w:rPr>
          <w:rStyle w:val="CommentTok"/>
        </w:rPr>
        <w:t xml:space="preserve"> pars ----</w:t>
      </w:r>
      <w:r>
        <w:br/>
      </w:r>
      <w:proofErr w:type="spellStart"/>
      <w:r>
        <w:rPr>
          <w:rStyle w:val="NormalTok"/>
        </w:rPr>
        <w:t>cormod</w:t>
      </w:r>
      <w:proofErr w:type="spellEnd"/>
      <w:r>
        <w:rPr>
          <w:rStyle w:val="NormalTok"/>
        </w:rPr>
        <w:t xml:space="preserve"> =</w:t>
      </w:r>
      <w:r>
        <w:rPr>
          <w:rStyle w:val="StringTok"/>
        </w:rPr>
        <w:t xml:space="preserve"> "stable"</w:t>
      </w:r>
      <w:r>
        <w:rPr>
          <w:rStyle w:val="NormalTok"/>
        </w:rPr>
        <w:t xml:space="preserve"> </w:t>
      </w:r>
      <w:r>
        <w:rPr>
          <w:rStyle w:val="CommentTok"/>
        </w:rPr>
        <w:t xml:space="preserve"># 'stable' correlation model: </w:t>
      </w:r>
      <w:proofErr w:type="spellStart"/>
      <w:r>
        <w:rPr>
          <w:rStyle w:val="CommentTok"/>
        </w:rPr>
        <w:t>varcov</w:t>
      </w:r>
      <w:proofErr w:type="spellEnd"/>
      <w:r>
        <w:rPr>
          <w:rStyle w:val="CommentTok"/>
        </w:rPr>
        <w:t xml:space="preserve"> = </w:t>
      </w:r>
      <w:proofErr w:type="spellStart"/>
      <w:r>
        <w:rPr>
          <w:rStyle w:val="CommentTok"/>
        </w:rPr>
        <w:t>nug+sill</w:t>
      </w:r>
      <w:proofErr w:type="spellEnd"/>
      <w:r>
        <w:rPr>
          <w:rStyle w:val="CommentTok"/>
        </w:rPr>
        <w:t>*exp(-(d/scale)^shape)</w:t>
      </w:r>
      <w:r>
        <w:br/>
      </w:r>
      <w:proofErr w:type="spellStart"/>
      <w:r>
        <w:rPr>
          <w:rStyle w:val="NormalTok"/>
        </w:rPr>
        <w:t>dist.meth</w:t>
      </w:r>
      <w:proofErr w:type="spellEnd"/>
      <w:r>
        <w:rPr>
          <w:rStyle w:val="NormalTok"/>
        </w:rPr>
        <w:t xml:space="preserve"> =</w:t>
      </w:r>
      <w:r>
        <w:rPr>
          <w:rStyle w:val="StringTok"/>
        </w:rPr>
        <w:t xml:space="preserve"> "</w:t>
      </w:r>
      <w:proofErr w:type="spellStart"/>
      <w:r>
        <w:rPr>
          <w:rStyle w:val="StringTok"/>
        </w:rPr>
        <w:t>Eucl</w:t>
      </w:r>
      <w:proofErr w:type="spellEnd"/>
      <w:r>
        <w:rPr>
          <w:rStyle w:val="StringTok"/>
        </w:rPr>
        <w:t>"</w:t>
      </w:r>
      <w:r>
        <w:rPr>
          <w:rStyle w:val="NormalTok"/>
        </w:rPr>
        <w:t xml:space="preserve"> </w:t>
      </w:r>
      <w:r>
        <w:rPr>
          <w:rStyle w:val="CommentTok"/>
        </w:rPr>
        <w:t># Euclidean distance</w:t>
      </w:r>
      <w:r>
        <w:br/>
      </w:r>
      <w:r>
        <w:rPr>
          <w:rStyle w:val="NormalTok"/>
        </w:rPr>
        <w:t>sill =</w:t>
      </w:r>
      <w:r>
        <w:rPr>
          <w:rStyle w:val="StringTok"/>
        </w:rPr>
        <w:t xml:space="preserve"> </w:t>
      </w:r>
      <w:r>
        <w:rPr>
          <w:rStyle w:val="DecValTok"/>
        </w:rPr>
        <w:t>1</w:t>
      </w:r>
      <w:r>
        <w:rPr>
          <w:rStyle w:val="NormalTok"/>
        </w:rPr>
        <w:t xml:space="preserve"> </w:t>
      </w:r>
      <w:r>
        <w:rPr>
          <w:rStyle w:val="CommentTok"/>
        </w:rPr>
        <w:t># sill (variance)</w:t>
      </w:r>
      <w:r>
        <w:br/>
      </w:r>
      <w:r>
        <w:rPr>
          <w:rStyle w:val="NormalTok"/>
        </w:rPr>
        <w:t>r =</w:t>
      </w:r>
      <w:r>
        <w:rPr>
          <w:rStyle w:val="StringTok"/>
        </w:rPr>
        <w:t xml:space="preserve"> </w:t>
      </w:r>
      <w:r>
        <w:rPr>
          <w:rStyle w:val="FloatTok"/>
        </w:rPr>
        <w:t>.25</w:t>
      </w:r>
      <w:r>
        <w:rPr>
          <w:rStyle w:val="NormalTok"/>
        </w:rPr>
        <w:t xml:space="preserve"> </w:t>
      </w:r>
      <w:r>
        <w:rPr>
          <w:rStyle w:val="CommentTok"/>
        </w:rPr>
        <w:t xml:space="preserve"># range of spatial </w:t>
      </w:r>
      <w:proofErr w:type="spellStart"/>
      <w:r>
        <w:rPr>
          <w:rStyle w:val="CommentTok"/>
        </w:rPr>
        <w:t>autocor</w:t>
      </w:r>
      <w:proofErr w:type="spellEnd"/>
      <w:r>
        <w:rPr>
          <w:rStyle w:val="CommentTok"/>
        </w:rPr>
        <w:t>, relative to width of map (scale parameter)</w:t>
      </w:r>
      <w:r>
        <w:br/>
      </w:r>
      <w:r>
        <w:rPr>
          <w:rStyle w:val="NormalTok"/>
        </w:rPr>
        <w:t>a =</w:t>
      </w:r>
      <w:r>
        <w:rPr>
          <w:rStyle w:val="StringTok"/>
        </w:rPr>
        <w:t xml:space="preserve"> </w:t>
      </w:r>
      <w:r>
        <w:rPr>
          <w:rStyle w:val="DecValTok"/>
        </w:rPr>
        <w:t>1</w:t>
      </w:r>
      <w:r>
        <w:rPr>
          <w:rStyle w:val="NormalTok"/>
        </w:rPr>
        <w:t xml:space="preserve"> </w:t>
      </w:r>
      <w:r>
        <w:rPr>
          <w:rStyle w:val="CommentTok"/>
        </w:rPr>
        <w:t xml:space="preserve"># shape of spatial </w:t>
      </w:r>
      <w:proofErr w:type="spellStart"/>
      <w:r>
        <w:rPr>
          <w:rStyle w:val="CommentTok"/>
        </w:rPr>
        <w:t>autocor</w:t>
      </w:r>
      <w:proofErr w:type="spellEnd"/>
      <w:r>
        <w:rPr>
          <w:rStyle w:val="CommentTok"/>
        </w:rPr>
        <w:t xml:space="preserve"> function (shape parameter)</w:t>
      </w:r>
      <w:r>
        <w:br/>
      </w:r>
      <w:proofErr w:type="spellStart"/>
      <w:r>
        <w:rPr>
          <w:rStyle w:val="NormalTok"/>
        </w:rPr>
        <w:t>nug</w:t>
      </w:r>
      <w:proofErr w:type="spellEnd"/>
      <w:r>
        <w:rPr>
          <w:rStyle w:val="NormalTok"/>
        </w:rPr>
        <w:t xml:space="preserve"> =</w:t>
      </w:r>
      <w:r>
        <w:rPr>
          <w:rStyle w:val="StringTok"/>
        </w:rPr>
        <w:t xml:space="preserve"> </w:t>
      </w:r>
      <w:r>
        <w:rPr>
          <w:rStyle w:val="FloatTok"/>
        </w:rPr>
        <w:t>.2</w:t>
      </w:r>
      <w:r>
        <w:rPr>
          <w:rStyle w:val="NormalTok"/>
        </w:rPr>
        <w:t xml:space="preserve"> </w:t>
      </w:r>
      <w:r>
        <w:rPr>
          <w:rStyle w:val="CommentTok"/>
        </w:rPr>
        <w:t># fixed nugget</w:t>
      </w:r>
      <w:r>
        <w:br/>
      </w:r>
      <w:r>
        <w:br/>
      </w:r>
      <w:r>
        <w:rPr>
          <w:rStyle w:val="CommentTok"/>
        </w:rPr>
        <w:t># spatial nugget pars ----</w:t>
      </w:r>
      <w:r>
        <w:br/>
      </w:r>
      <w:proofErr w:type="spellStart"/>
      <w:r>
        <w:rPr>
          <w:rStyle w:val="NormalTok"/>
        </w:rPr>
        <w:t>nug.cormod</w:t>
      </w:r>
      <w:proofErr w:type="spellEnd"/>
      <w:r>
        <w:rPr>
          <w:rStyle w:val="NormalTok"/>
        </w:rPr>
        <w:t xml:space="preserve"> =</w:t>
      </w:r>
      <w:r>
        <w:rPr>
          <w:rStyle w:val="StringTok"/>
        </w:rPr>
        <w:t xml:space="preserve"> "</w:t>
      </w:r>
      <w:proofErr w:type="spellStart"/>
      <w:r>
        <w:rPr>
          <w:rStyle w:val="StringTok"/>
        </w:rPr>
        <w:t>matern</w:t>
      </w:r>
      <w:proofErr w:type="spellEnd"/>
      <w:r>
        <w:rPr>
          <w:rStyle w:val="StringTok"/>
        </w:rPr>
        <w:t>"</w:t>
      </w:r>
      <w:r>
        <w:br/>
      </w:r>
      <w:proofErr w:type="spellStart"/>
      <w:r>
        <w:rPr>
          <w:rStyle w:val="NormalTok"/>
        </w:rPr>
        <w:t>nug.distmeth</w:t>
      </w:r>
      <w:proofErr w:type="spellEnd"/>
      <w:r>
        <w:rPr>
          <w:rStyle w:val="NormalTok"/>
        </w:rPr>
        <w:t xml:space="preserve"> =</w:t>
      </w:r>
      <w:r>
        <w:rPr>
          <w:rStyle w:val="StringTok"/>
        </w:rPr>
        <w:t xml:space="preserve"> "</w:t>
      </w:r>
      <w:proofErr w:type="spellStart"/>
      <w:r>
        <w:rPr>
          <w:rStyle w:val="StringTok"/>
        </w:rPr>
        <w:t>Eucl</w:t>
      </w:r>
      <w:proofErr w:type="spellEnd"/>
      <w:r>
        <w:rPr>
          <w:rStyle w:val="StringTok"/>
        </w:rPr>
        <w:t>"</w:t>
      </w:r>
      <w:r>
        <w:br/>
      </w:r>
      <w:proofErr w:type="spellStart"/>
      <w:r>
        <w:rPr>
          <w:rStyle w:val="NormalTok"/>
        </w:rPr>
        <w:t>nug.r</w:t>
      </w:r>
      <w:proofErr w:type="spellEnd"/>
      <w:r>
        <w:rPr>
          <w:rStyle w:val="NormalTok"/>
        </w:rPr>
        <w:t xml:space="preserve"> =</w:t>
      </w:r>
      <w:r>
        <w:rPr>
          <w:rStyle w:val="StringTok"/>
        </w:rPr>
        <w:t xml:space="preserve"> </w:t>
      </w:r>
      <w:r>
        <w:rPr>
          <w:rStyle w:val="FloatTok"/>
        </w:rPr>
        <w:t>.2</w:t>
      </w:r>
      <w:r>
        <w:br/>
      </w:r>
      <w:proofErr w:type="spellStart"/>
      <w:r>
        <w:rPr>
          <w:rStyle w:val="NormalTok"/>
        </w:rPr>
        <w:t>nug.s</w:t>
      </w:r>
      <w:proofErr w:type="spellEnd"/>
      <w:r>
        <w:rPr>
          <w:rStyle w:val="NormalTok"/>
        </w:rPr>
        <w:t xml:space="preserve"> =</w:t>
      </w:r>
      <w:r>
        <w:rPr>
          <w:rStyle w:val="StringTok"/>
        </w:rPr>
        <w:t xml:space="preserve"> </w:t>
      </w:r>
      <w:r>
        <w:rPr>
          <w:rStyle w:val="DecValTok"/>
        </w:rPr>
        <w:t>20</w:t>
      </w:r>
      <w:r>
        <w:br/>
      </w:r>
      <w:proofErr w:type="spellStart"/>
      <w:r>
        <w:rPr>
          <w:rStyle w:val="NormalTok"/>
        </w:rPr>
        <w:t>constrain.nug</w:t>
      </w:r>
      <w:proofErr w:type="spellEnd"/>
      <w:r>
        <w:rPr>
          <w:rStyle w:val="NormalTok"/>
        </w:rPr>
        <w:t xml:space="preserve">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CommentTok"/>
        </w:rPr>
        <w:t># constrain the spatial nugget to these values</w:t>
      </w:r>
      <w:r>
        <w:br/>
      </w:r>
      <w:r>
        <w:br/>
      </w:r>
      <w:r>
        <w:rPr>
          <w:rStyle w:val="CommentTok"/>
        </w:rPr>
        <w:t># effect parameters ----</w:t>
      </w:r>
      <w:r>
        <w:br/>
      </w:r>
      <w:r>
        <w:rPr>
          <w:rStyle w:val="NormalTok"/>
        </w:rPr>
        <w:t>beta =</w:t>
      </w:r>
      <w:r>
        <w:rPr>
          <w:rStyle w:val="StringTok"/>
        </w:rPr>
        <w:t xml:space="preserve"> </w:t>
      </w:r>
      <w:r>
        <w:rPr>
          <w:rStyle w:val="FloatTok"/>
        </w:rPr>
        <w:t>.2</w:t>
      </w:r>
      <w:r>
        <w:rPr>
          <w:rStyle w:val="NormalTok"/>
        </w:rPr>
        <w:t xml:space="preserve"> </w:t>
      </w:r>
      <w:r>
        <w:rPr>
          <w:rStyle w:val="CommentTok"/>
        </w:rPr>
        <w:t># spatial predictors</w:t>
      </w:r>
      <w:r>
        <w:br/>
      </w:r>
      <w:r>
        <w:rPr>
          <w:rStyle w:val="NormalTok"/>
        </w:rPr>
        <w:t>phi =</w:t>
      </w:r>
      <w:r>
        <w:rPr>
          <w:rStyle w:val="StringTok"/>
        </w:rPr>
        <w:t xml:space="preserve"> </w:t>
      </w:r>
      <w:r>
        <w:rPr>
          <w:rStyle w:val="FloatTok"/>
        </w:rPr>
        <w:t>.2</w:t>
      </w:r>
      <w:r>
        <w:rPr>
          <w:rStyle w:val="NormalTok"/>
        </w:rPr>
        <w:t xml:space="preserve"> </w:t>
      </w:r>
      <w:r>
        <w:rPr>
          <w:rStyle w:val="CommentTok"/>
        </w:rPr>
        <w:t xml:space="preserve"># </w:t>
      </w:r>
      <w:proofErr w:type="spellStart"/>
      <w:r>
        <w:rPr>
          <w:rStyle w:val="CommentTok"/>
        </w:rPr>
        <w:t>spatio</w:t>
      </w:r>
      <w:proofErr w:type="spellEnd"/>
      <w:r>
        <w:rPr>
          <w:rStyle w:val="CommentTok"/>
        </w:rPr>
        <w:t>-temporal predictors</w:t>
      </w:r>
      <w:r>
        <w:br/>
      </w:r>
      <w:r>
        <w:rPr>
          <w:rStyle w:val="NormalTok"/>
        </w:rPr>
        <w:t>gamma =</w:t>
      </w:r>
      <w:r>
        <w:rPr>
          <w:rStyle w:val="StringTok"/>
        </w:rPr>
        <w:t xml:space="preserve"> </w:t>
      </w:r>
      <w:r>
        <w:rPr>
          <w:rStyle w:val="FloatTok"/>
        </w:rPr>
        <w:t>.5</w:t>
      </w:r>
      <w:r>
        <w:rPr>
          <w:rStyle w:val="NormalTok"/>
        </w:rPr>
        <w:t xml:space="preserve"> </w:t>
      </w:r>
      <w:r>
        <w:rPr>
          <w:rStyle w:val="CommentTok"/>
        </w:rPr>
        <w:t># time trends</w:t>
      </w:r>
      <w:r>
        <w:br/>
      </w:r>
      <w:r>
        <w:br/>
      </w:r>
      <w:r>
        <w:rPr>
          <w:rStyle w:val="CommentTok"/>
        </w:rPr>
        <w:t xml:space="preserve"># </w:t>
      </w:r>
      <w:proofErr w:type="spellStart"/>
      <w:r>
        <w:rPr>
          <w:rStyle w:val="CommentTok"/>
        </w:rPr>
        <w:t>Additinal</w:t>
      </w:r>
      <w:proofErr w:type="spellEnd"/>
      <w:r>
        <w:rPr>
          <w:rStyle w:val="CommentTok"/>
        </w:rPr>
        <w:t xml:space="preserve"> parameter calculations ----</w:t>
      </w:r>
      <w:r>
        <w:br/>
      </w:r>
      <w:r>
        <w:br/>
      </w:r>
      <w:r>
        <w:rPr>
          <w:rStyle w:val="CommentTok"/>
        </w:rPr>
        <w:t>## Assign coordinates to pixels</w:t>
      </w:r>
      <w:r>
        <w:br/>
      </w:r>
      <w:proofErr w:type="spellStart"/>
      <w:r>
        <w:rPr>
          <w:rStyle w:val="NormalTok"/>
        </w:rPr>
        <w:t>coords</w:t>
      </w:r>
      <w:proofErr w:type="spellEnd"/>
      <w:r>
        <w:rPr>
          <w:rStyle w:val="NormalTok"/>
        </w:rPr>
        <w:t xml:space="preserve"> =</w:t>
      </w:r>
      <w:r>
        <w:rPr>
          <w:rStyle w:val="StringTok"/>
        </w:rPr>
        <w:t xml:space="preserve"> </w:t>
      </w:r>
      <w:proofErr w:type="spellStart"/>
      <w:r>
        <w:rPr>
          <w:rStyle w:val="KeywordTok"/>
        </w:rPr>
        <w:t>as.matrix</w:t>
      </w:r>
      <w:proofErr w:type="spellEnd"/>
      <w:r>
        <w:rPr>
          <w:rStyle w:val="NormalTok"/>
        </w:rPr>
        <w:t>(</w:t>
      </w:r>
      <w:proofErr w:type="spellStart"/>
      <w:r>
        <w:rPr>
          <w:rStyle w:val="KeywordTok"/>
        </w:rPr>
        <w:t>expand.grid</w:t>
      </w:r>
      <w:proofErr w:type="spellEnd"/>
      <w:r>
        <w:rPr>
          <w:rStyle w:val="NormalTok"/>
        </w:rPr>
        <w:t>(</w:t>
      </w:r>
      <w:r>
        <w:rPr>
          <w:rStyle w:val="DataTypeTok"/>
        </w:rPr>
        <w:t>x =</w:t>
      </w:r>
      <w:r>
        <w:rPr>
          <w:rStyle w:val="NormalTok"/>
        </w:rPr>
        <w:t xml:space="preserve"> </w:t>
      </w:r>
      <w:proofErr w:type="spellStart"/>
      <w:r>
        <w:rPr>
          <w:rStyle w:val="KeywordTok"/>
        </w:rPr>
        <w:t>as.double</w:t>
      </w:r>
      <w:proofErr w:type="spellEnd"/>
      <w:r>
        <w:rPr>
          <w:rStyle w:val="NormalTok"/>
        </w:rPr>
        <w:t>(</w:t>
      </w:r>
      <w:r>
        <w:rPr>
          <w:rStyle w:val="DecValTok"/>
        </w:rPr>
        <w:t>1</w:t>
      </w:r>
      <w:r>
        <w:rPr>
          <w:rStyle w:val="OperatorTok"/>
        </w:rPr>
        <w:t>:</w:t>
      </w:r>
      <w:r>
        <w:rPr>
          <w:rStyle w:val="NormalTok"/>
        </w:rPr>
        <w:t xml:space="preserve">map.cols), </w:t>
      </w:r>
      <w:r>
        <w:br/>
      </w:r>
      <w:r>
        <w:rPr>
          <w:rStyle w:val="NormalTok"/>
        </w:rPr>
        <w:t xml:space="preserve">                               </w:t>
      </w:r>
      <w:r>
        <w:rPr>
          <w:rStyle w:val="DataTypeTok"/>
        </w:rPr>
        <w:t>y =</w:t>
      </w:r>
      <w:r>
        <w:rPr>
          <w:rStyle w:val="NormalTok"/>
        </w:rPr>
        <w:t xml:space="preserve"> </w:t>
      </w:r>
      <w:proofErr w:type="spellStart"/>
      <w:r>
        <w:rPr>
          <w:rStyle w:val="KeywordTok"/>
        </w:rPr>
        <w:t>as.double</w:t>
      </w:r>
      <w:proofErr w:type="spellEnd"/>
      <w:r>
        <w:rPr>
          <w:rStyle w:val="NormalTok"/>
        </w:rPr>
        <w:t>(</w:t>
      </w:r>
      <w:r>
        <w:rPr>
          <w:rStyle w:val="DecValTok"/>
        </w:rPr>
        <w:t>1</w:t>
      </w:r>
      <w:r>
        <w:rPr>
          <w:rStyle w:val="OperatorTok"/>
        </w:rPr>
        <w:t>:</w:t>
      </w:r>
      <w:r>
        <w:rPr>
          <w:rStyle w:val="NormalTok"/>
        </w:rPr>
        <w:t>map.rows)))</w:t>
      </w:r>
      <w:r>
        <w:br/>
      </w:r>
      <w:r>
        <w:br/>
      </w:r>
      <w:r>
        <w:rPr>
          <w:rStyle w:val="CommentTok"/>
        </w:rPr>
        <w:t>## spatial correlation</w:t>
      </w:r>
      <w:r>
        <w:br/>
      </w:r>
      <w:proofErr w:type="spellStart"/>
      <w:r>
        <w:rPr>
          <w:rStyle w:val="NormalTok"/>
        </w:rPr>
        <w:t>psill</w:t>
      </w:r>
      <w:proofErr w:type="spellEnd"/>
      <w:r>
        <w:rPr>
          <w:rStyle w:val="NormalTok"/>
        </w:rPr>
        <w:t xml:space="preserve"> =</w:t>
      </w:r>
      <w:r>
        <w:rPr>
          <w:rStyle w:val="StringTok"/>
        </w:rPr>
        <w:t xml:space="preserve"> </w:t>
      </w:r>
      <w:r>
        <w:rPr>
          <w:rStyle w:val="NormalTok"/>
        </w:rPr>
        <w:t xml:space="preserve">sill </w:t>
      </w:r>
      <w:r>
        <w:rPr>
          <w:rStyle w:val="OperatorTok"/>
        </w:rPr>
        <w:t>-</w:t>
      </w:r>
      <w:r>
        <w:rPr>
          <w:rStyle w:val="StringTok"/>
        </w:rPr>
        <w:t xml:space="preserve"> </w:t>
      </w:r>
      <w:proofErr w:type="spellStart"/>
      <w:r>
        <w:rPr>
          <w:rStyle w:val="NormalTok"/>
        </w:rPr>
        <w:t>nug</w:t>
      </w:r>
      <w:proofErr w:type="spellEnd"/>
      <w:r>
        <w:rPr>
          <w:rStyle w:val="NormalTok"/>
        </w:rPr>
        <w:t xml:space="preserve"> </w:t>
      </w:r>
      <w:r>
        <w:rPr>
          <w:rStyle w:val="CommentTok"/>
        </w:rPr>
        <w:t xml:space="preserve"># partial sill: if </w:t>
      </w:r>
      <w:proofErr w:type="spellStart"/>
      <w:r>
        <w:rPr>
          <w:rStyle w:val="CommentTok"/>
        </w:rPr>
        <w:t>nug</w:t>
      </w:r>
      <w:proofErr w:type="spellEnd"/>
      <w:r>
        <w:rPr>
          <w:rStyle w:val="CommentTok"/>
        </w:rPr>
        <w:t xml:space="preserve"> is spatially variable, use mean(</w:t>
      </w:r>
      <w:proofErr w:type="spellStart"/>
      <w:r>
        <w:rPr>
          <w:rStyle w:val="CommentTok"/>
        </w:rPr>
        <w:t>nug</w:t>
      </w:r>
      <w:proofErr w:type="spellEnd"/>
      <w:r>
        <w:rPr>
          <w:rStyle w:val="CommentTok"/>
        </w:rPr>
        <w:t>)</w:t>
      </w:r>
      <w:r>
        <w:br/>
      </w:r>
      <w:r>
        <w:rPr>
          <w:rStyle w:val="NormalTok"/>
        </w:rPr>
        <w:t>range =</w:t>
      </w:r>
      <w:r>
        <w:rPr>
          <w:rStyle w:val="StringTok"/>
        </w:rPr>
        <w:t xml:space="preserve"> </w:t>
      </w:r>
      <w:r>
        <w:rPr>
          <w:rStyle w:val="NormalTok"/>
        </w:rPr>
        <w:t xml:space="preserve">r </w:t>
      </w:r>
      <w:r>
        <w:rPr>
          <w:rStyle w:val="OperatorTok"/>
        </w:rPr>
        <w:t>*</w:t>
      </w:r>
      <w:r>
        <w:rPr>
          <w:rStyle w:val="StringTok"/>
        </w:rPr>
        <w:t xml:space="preserve"> </w:t>
      </w:r>
      <w:proofErr w:type="spellStart"/>
      <w:r>
        <w:rPr>
          <w:rStyle w:val="NormalTok"/>
        </w:rPr>
        <w:t>map.cols</w:t>
      </w:r>
      <w:proofErr w:type="spellEnd"/>
      <w:r>
        <w:rPr>
          <w:rStyle w:val="NormalTok"/>
        </w:rPr>
        <w:t xml:space="preserve"> </w:t>
      </w:r>
      <w:r>
        <w:rPr>
          <w:rStyle w:val="CommentTok"/>
        </w:rPr>
        <w:t># range in pixels</w:t>
      </w:r>
      <w:r>
        <w:br/>
      </w:r>
      <w:r>
        <w:br/>
      </w:r>
      <w:r>
        <w:rPr>
          <w:rStyle w:val="CommentTok"/>
        </w:rPr>
        <w:t>## spatially variable parameters</w:t>
      </w:r>
      <w:r>
        <w:br/>
      </w:r>
      <w:proofErr w:type="spellStart"/>
      <w:r>
        <w:rPr>
          <w:rStyle w:val="NormalTok"/>
        </w:rPr>
        <w:t>nug.range</w:t>
      </w:r>
      <w:proofErr w:type="spellEnd"/>
      <w:r>
        <w:rPr>
          <w:rStyle w:val="NormalTok"/>
        </w:rPr>
        <w:t xml:space="preserve"> =</w:t>
      </w:r>
      <w:r>
        <w:rPr>
          <w:rStyle w:val="StringTok"/>
        </w:rPr>
        <w:t xml:space="preserve"> </w:t>
      </w:r>
      <w:proofErr w:type="spellStart"/>
      <w:r>
        <w:rPr>
          <w:rStyle w:val="NormalTok"/>
        </w:rPr>
        <w:t>nug.r</w:t>
      </w:r>
      <w:proofErr w:type="spellEnd"/>
      <w:r>
        <w:rPr>
          <w:rStyle w:val="NormalTok"/>
        </w:rPr>
        <w:t xml:space="preserve"> </w:t>
      </w:r>
      <w:r>
        <w:rPr>
          <w:rStyle w:val="OperatorTok"/>
        </w:rPr>
        <w:t>*</w:t>
      </w:r>
      <w:r>
        <w:rPr>
          <w:rStyle w:val="StringTok"/>
        </w:rPr>
        <w:t xml:space="preserve"> </w:t>
      </w:r>
      <w:proofErr w:type="spellStart"/>
      <w:r>
        <w:rPr>
          <w:rStyle w:val="NormalTok"/>
        </w:rPr>
        <w:t>map.cols</w:t>
      </w:r>
      <w:proofErr w:type="spellEnd"/>
      <w:r>
        <w:br/>
      </w:r>
      <w:proofErr w:type="spellStart"/>
      <w:r>
        <w:rPr>
          <w:rStyle w:val="NormalTok"/>
        </w:rPr>
        <w:t>nug.smooth</w:t>
      </w:r>
      <w:proofErr w:type="spellEnd"/>
      <w:r>
        <w:rPr>
          <w:rStyle w:val="NormalTok"/>
        </w:rPr>
        <w:t xml:space="preserve"> =</w:t>
      </w:r>
      <w:r>
        <w:rPr>
          <w:rStyle w:val="StringTok"/>
        </w:rPr>
        <w:t xml:space="preserve"> </w:t>
      </w:r>
      <w:proofErr w:type="spellStart"/>
      <w:r>
        <w:rPr>
          <w:rStyle w:val="NormalTok"/>
        </w:rPr>
        <w:t>nug.s</w:t>
      </w:r>
      <w:proofErr w:type="spellEnd"/>
      <w:r>
        <w:br/>
      </w:r>
      <w:r>
        <w:br/>
      </w:r>
      <w:r>
        <w:lastRenderedPageBreak/>
        <w:br/>
      </w:r>
      <w:r>
        <w:rPr>
          <w:rStyle w:val="CommentTok"/>
        </w:rPr>
        <w:t># Sanity checks ----</w:t>
      </w:r>
      <w:r>
        <w:br/>
      </w:r>
      <w:proofErr w:type="spellStart"/>
      <w:r>
        <w:rPr>
          <w:rStyle w:val="KeywordTok"/>
        </w:rPr>
        <w:t>stopifnot</w:t>
      </w:r>
      <w:proofErr w:type="spellEnd"/>
      <w:r>
        <w:rPr>
          <w:rStyle w:val="NormalTok"/>
        </w:rPr>
        <w:t>(</w:t>
      </w:r>
      <w:r>
        <w:rPr>
          <w:rStyle w:val="KeywordTok"/>
        </w:rPr>
        <w:t>sum</w:t>
      </w:r>
      <w:r>
        <w:rPr>
          <w:rStyle w:val="NormalTok"/>
        </w:rPr>
        <w:t>(</w:t>
      </w:r>
      <w:proofErr w:type="spellStart"/>
      <w:r>
        <w:rPr>
          <w:rStyle w:val="NormalTok"/>
        </w:rPr>
        <w:t>rhos</w:t>
      </w:r>
      <w:proofErr w:type="spellEnd"/>
      <w:r>
        <w:rPr>
          <w:rStyle w:val="NormalTok"/>
        </w:rPr>
        <w:t xml:space="preserve">) </w:t>
      </w:r>
      <w:r>
        <w:rPr>
          <w:rStyle w:val="OperatorTok"/>
        </w:rPr>
        <w:t>&lt;</w:t>
      </w:r>
      <w:r>
        <w:rPr>
          <w:rStyle w:val="StringTok"/>
        </w:rPr>
        <w:t xml:space="preserve"> </w:t>
      </w:r>
      <w:r>
        <w:rPr>
          <w:rStyle w:val="DecValTok"/>
        </w:rPr>
        <w:t>1</w:t>
      </w:r>
      <w:r>
        <w:rPr>
          <w:rStyle w:val="NormalTok"/>
        </w:rPr>
        <w:t>)</w:t>
      </w:r>
      <w:r>
        <w:br/>
      </w:r>
      <w:proofErr w:type="spellStart"/>
      <w:r>
        <w:rPr>
          <w:rStyle w:val="KeywordTok"/>
        </w:rPr>
        <w:t>stopifnot</w:t>
      </w:r>
      <w:proofErr w:type="spellEnd"/>
      <w:r>
        <w:rPr>
          <w:rStyle w:val="NormalTok"/>
        </w:rPr>
        <w:t>(</w:t>
      </w:r>
      <w:proofErr w:type="spellStart"/>
      <w:r>
        <w:rPr>
          <w:rStyle w:val="KeywordTok"/>
        </w:rPr>
        <w:t>nrow</w:t>
      </w:r>
      <w:proofErr w:type="spellEnd"/>
      <w:r>
        <w:rPr>
          <w:rStyle w:val="NormalTok"/>
        </w:rPr>
        <w:t>(</w:t>
      </w:r>
      <w:proofErr w:type="spellStart"/>
      <w:r>
        <w:rPr>
          <w:rStyle w:val="NormalTok"/>
        </w:rPr>
        <w:t>coords</w:t>
      </w:r>
      <w:proofErr w:type="spellEnd"/>
      <w:r>
        <w:rPr>
          <w:rStyle w:val="NormalTok"/>
        </w:rPr>
        <w:t xml:space="preserve">) </w:t>
      </w:r>
      <w:r>
        <w:rPr>
          <w:rStyle w:val="OperatorTok"/>
        </w:rPr>
        <w:t>==</w:t>
      </w:r>
      <w:r>
        <w:rPr>
          <w:rStyle w:val="StringTok"/>
        </w:rPr>
        <w:t xml:space="preserve"> </w:t>
      </w:r>
      <w:proofErr w:type="spellStart"/>
      <w:r>
        <w:rPr>
          <w:rStyle w:val="NormalTok"/>
        </w:rPr>
        <w:t>npix</w:t>
      </w:r>
      <w:proofErr w:type="spellEnd"/>
      <w:r>
        <w:rPr>
          <w:rStyle w:val="NormalTok"/>
        </w:rPr>
        <w:t>)</w:t>
      </w:r>
      <w:r>
        <w:br/>
      </w:r>
      <w:r>
        <w:br/>
      </w:r>
      <w:r>
        <w:rPr>
          <w:rStyle w:val="CommentTok"/>
        </w:rPr>
        <w:t># parameter table ----</w:t>
      </w:r>
      <w:r>
        <w:br/>
      </w:r>
      <w:r>
        <w:br/>
      </w:r>
      <w:proofErr w:type="spellStart"/>
      <w:r>
        <w:rPr>
          <w:rStyle w:val="NormalTok"/>
        </w:rPr>
        <w:t>fixed.pars</w:t>
      </w:r>
      <w:proofErr w:type="spellEnd"/>
      <w:r>
        <w:rPr>
          <w:rStyle w:val="NormalTok"/>
        </w:rPr>
        <w:t xml:space="preserve"> =</w:t>
      </w:r>
      <w:r>
        <w:rPr>
          <w:rStyle w:val="StringTok"/>
        </w:rPr>
        <w:t xml:space="preserve"> </w:t>
      </w:r>
      <w:proofErr w:type="spellStart"/>
      <w:r>
        <w:rPr>
          <w:rStyle w:val="KeywordTok"/>
        </w:rPr>
        <w:t>expand.grid</w:t>
      </w:r>
      <w:proofErr w:type="spellEnd"/>
      <w:r>
        <w:rPr>
          <w:rStyle w:val="NormalTok"/>
        </w:rPr>
        <w:t>(</w:t>
      </w:r>
      <w:r>
        <w:rPr>
          <w:rStyle w:val="DataTypeTok"/>
        </w:rPr>
        <w:t>range =</w:t>
      </w:r>
      <w:r>
        <w:rPr>
          <w:rStyle w:val="NormalTok"/>
        </w:rPr>
        <w:t xml:space="preserve"> range, </w:t>
      </w:r>
      <w:r>
        <w:rPr>
          <w:rStyle w:val="DataTypeTok"/>
        </w:rPr>
        <w:t>a =</w:t>
      </w:r>
      <w:r>
        <w:rPr>
          <w:rStyle w:val="NormalTok"/>
        </w:rPr>
        <w:t xml:space="preserve"> a, </w:t>
      </w:r>
      <w:proofErr w:type="spellStart"/>
      <w:r>
        <w:rPr>
          <w:rStyle w:val="DataTypeTok"/>
        </w:rPr>
        <w:t>nug</w:t>
      </w:r>
      <w:proofErr w:type="spellEnd"/>
      <w:r>
        <w:rPr>
          <w:rStyle w:val="DataTypeTok"/>
        </w:rPr>
        <w:t xml:space="preserve"> =</w:t>
      </w:r>
      <w:r>
        <w:rPr>
          <w:rStyle w:val="NormalTok"/>
        </w:rPr>
        <w:t xml:space="preserve"> </w:t>
      </w:r>
      <w:proofErr w:type="spellStart"/>
      <w:r>
        <w:rPr>
          <w:rStyle w:val="NormalTok"/>
        </w:rPr>
        <w:t>nug</w:t>
      </w:r>
      <w:proofErr w:type="spellEnd"/>
      <w:r>
        <w:rPr>
          <w:rStyle w:val="NormalTok"/>
        </w:rPr>
        <w:t xml:space="preserve">, </w:t>
      </w:r>
      <w:proofErr w:type="spellStart"/>
      <w:r>
        <w:rPr>
          <w:rStyle w:val="DataTypeTok"/>
        </w:rPr>
        <w:t>fixed.pars</w:t>
      </w:r>
      <w:proofErr w:type="spellEnd"/>
      <w:r>
        <w:rPr>
          <w:rStyle w:val="DataTypeTok"/>
        </w:rPr>
        <w:t xml:space="preserve"> =</w:t>
      </w:r>
      <w:r>
        <w:rPr>
          <w:rStyle w:val="NormalTok"/>
        </w:rPr>
        <w:t xml:space="preserve"> </w:t>
      </w:r>
      <w:r>
        <w:rPr>
          <w:rStyle w:val="OtherTok"/>
        </w:rPr>
        <w:t>TRUE</w:t>
      </w:r>
      <w:r>
        <w:rPr>
          <w:rStyle w:val="NormalTok"/>
        </w:rPr>
        <w:t>)</w:t>
      </w:r>
      <w:r>
        <w:br/>
      </w:r>
      <w:r>
        <w:br/>
      </w:r>
      <w:r>
        <w:br/>
      </w:r>
      <w:proofErr w:type="spellStart"/>
      <w:r>
        <w:rPr>
          <w:rStyle w:val="NormalTok"/>
        </w:rPr>
        <w:t>corpars</w:t>
      </w:r>
      <w:proofErr w:type="spellEnd"/>
      <w:r>
        <w:rPr>
          <w:rStyle w:val="NormalTok"/>
        </w:rPr>
        <w:t xml:space="preserve"> =</w:t>
      </w:r>
      <w:r>
        <w:rPr>
          <w:rStyle w:val="StringTok"/>
        </w:rPr>
        <w:t xml:space="preserve"> </w:t>
      </w:r>
      <w:r>
        <w:rPr>
          <w:rStyle w:val="KeywordTok"/>
        </w:rPr>
        <w:t>list</w:t>
      </w:r>
      <w:r>
        <w:rPr>
          <w:rStyle w:val="NormalTok"/>
        </w:rPr>
        <w:t>(</w:t>
      </w:r>
      <w:r>
        <w:rPr>
          <w:rStyle w:val="DataTypeTok"/>
        </w:rPr>
        <w:t>scale =</w:t>
      </w:r>
      <w:r>
        <w:rPr>
          <w:rStyle w:val="NormalTok"/>
        </w:rPr>
        <w:t xml:space="preserve"> range, </w:t>
      </w:r>
      <w:r>
        <w:rPr>
          <w:rStyle w:val="DataTypeTok"/>
        </w:rPr>
        <w:t>power =</w:t>
      </w:r>
      <w:r>
        <w:rPr>
          <w:rStyle w:val="NormalTok"/>
        </w:rPr>
        <w:t xml:space="preserve"> a, </w:t>
      </w:r>
      <w:r>
        <w:rPr>
          <w:rStyle w:val="CommentTok"/>
        </w:rPr>
        <w:t xml:space="preserve"># parameter list for </w:t>
      </w:r>
      <w:proofErr w:type="spellStart"/>
      <w:r>
        <w:rPr>
          <w:rStyle w:val="CommentTok"/>
        </w:rPr>
        <w:t>Covmatrix</w:t>
      </w:r>
      <w:proofErr w:type="spellEnd"/>
      <w:r>
        <w:rPr>
          <w:rStyle w:val="CommentTok"/>
        </w:rPr>
        <w:t>()</w:t>
      </w:r>
      <w:r>
        <w:br/>
      </w:r>
      <w:r>
        <w:rPr>
          <w:rStyle w:val="NormalTok"/>
        </w:rPr>
        <w:t xml:space="preserve">               </w:t>
      </w:r>
      <w:r>
        <w:rPr>
          <w:rStyle w:val="DataTypeTok"/>
        </w:rPr>
        <w:t>sill =</w:t>
      </w:r>
      <w:r>
        <w:rPr>
          <w:rStyle w:val="NormalTok"/>
        </w:rPr>
        <w:t xml:space="preserve"> </w:t>
      </w:r>
      <w:proofErr w:type="spellStart"/>
      <w:r>
        <w:rPr>
          <w:rStyle w:val="NormalTok"/>
        </w:rPr>
        <w:t>psill</w:t>
      </w:r>
      <w:proofErr w:type="spellEnd"/>
      <w:r>
        <w:rPr>
          <w:rStyle w:val="NormalTok"/>
        </w:rPr>
        <w:t xml:space="preserve">, </w:t>
      </w:r>
      <w:r>
        <w:rPr>
          <w:rStyle w:val="DataTypeTok"/>
        </w:rPr>
        <w:t>nugget =</w:t>
      </w:r>
      <w:r>
        <w:rPr>
          <w:rStyle w:val="NormalTok"/>
        </w:rPr>
        <w:t xml:space="preserve"> </w:t>
      </w:r>
      <w:proofErr w:type="spellStart"/>
      <w:r>
        <w:rPr>
          <w:rStyle w:val="NormalTok"/>
        </w:rPr>
        <w:t>nug</w:t>
      </w:r>
      <w:proofErr w:type="spellEnd"/>
      <w:r>
        <w:rPr>
          <w:rStyle w:val="NormalTok"/>
        </w:rPr>
        <w:t xml:space="preserve">, </w:t>
      </w:r>
      <w:r>
        <w:rPr>
          <w:rStyle w:val="DataTypeTok"/>
        </w:rPr>
        <w:t>mean =</w:t>
      </w:r>
      <w:r>
        <w:rPr>
          <w:rStyle w:val="NormalTok"/>
        </w:rPr>
        <w:t xml:space="preserve"> </w:t>
      </w:r>
      <w:r>
        <w:rPr>
          <w:rStyle w:val="DecValTok"/>
        </w:rPr>
        <w:t>0</w:t>
      </w:r>
      <w:r>
        <w:rPr>
          <w:rStyle w:val="NormalTok"/>
        </w:rPr>
        <w:t>)</w:t>
      </w:r>
      <w:r>
        <w:br/>
      </w:r>
      <w:proofErr w:type="spellStart"/>
      <w:r>
        <w:rPr>
          <w:rStyle w:val="NormalTok"/>
        </w:rPr>
        <w:t>nugpars</w:t>
      </w:r>
      <w:proofErr w:type="spellEnd"/>
      <w:r>
        <w:rPr>
          <w:rStyle w:val="NormalTok"/>
        </w:rPr>
        <w:t xml:space="preserve"> =</w:t>
      </w:r>
      <w:r>
        <w:rPr>
          <w:rStyle w:val="StringTok"/>
        </w:rPr>
        <w:t xml:space="preserve"> </w:t>
      </w:r>
      <w:r>
        <w:rPr>
          <w:rStyle w:val="KeywordTok"/>
        </w:rPr>
        <w:t>list</w:t>
      </w:r>
      <w:r>
        <w:rPr>
          <w:rStyle w:val="NormalTok"/>
        </w:rPr>
        <w:t>(</w:t>
      </w:r>
      <w:r>
        <w:rPr>
          <w:rStyle w:val="DataTypeTok"/>
        </w:rPr>
        <w:t>scale =</w:t>
      </w:r>
      <w:r>
        <w:rPr>
          <w:rStyle w:val="NormalTok"/>
        </w:rPr>
        <w:t xml:space="preserve"> </w:t>
      </w:r>
      <w:proofErr w:type="spellStart"/>
      <w:r>
        <w:rPr>
          <w:rStyle w:val="NormalTok"/>
        </w:rPr>
        <w:t>nug.range</w:t>
      </w:r>
      <w:proofErr w:type="spellEnd"/>
      <w:r>
        <w:rPr>
          <w:rStyle w:val="NormalTok"/>
        </w:rPr>
        <w:t xml:space="preserve">, </w:t>
      </w:r>
      <w:r>
        <w:rPr>
          <w:rStyle w:val="DataTypeTok"/>
        </w:rPr>
        <w:t>smooth =</w:t>
      </w:r>
      <w:r>
        <w:rPr>
          <w:rStyle w:val="NormalTok"/>
        </w:rPr>
        <w:t xml:space="preserve"> </w:t>
      </w:r>
      <w:proofErr w:type="spellStart"/>
      <w:r>
        <w:rPr>
          <w:rStyle w:val="NormalTok"/>
        </w:rPr>
        <w:t>nug.smooth</w:t>
      </w:r>
      <w:proofErr w:type="spellEnd"/>
      <w:r>
        <w:rPr>
          <w:rStyle w:val="NormalTok"/>
        </w:rPr>
        <w:t xml:space="preserve">, </w:t>
      </w:r>
      <w:r>
        <w:br/>
      </w:r>
      <w:r>
        <w:rPr>
          <w:rStyle w:val="NormalTok"/>
        </w:rPr>
        <w:t xml:space="preserve">               </w:t>
      </w:r>
      <w:r>
        <w:rPr>
          <w:rStyle w:val="DataTypeTok"/>
        </w:rPr>
        <w:t>mean =</w:t>
      </w:r>
      <w:r>
        <w:rPr>
          <w:rStyle w:val="NormalTok"/>
        </w:rPr>
        <w:t xml:space="preserve"> </w:t>
      </w:r>
      <w:r>
        <w:rPr>
          <w:rStyle w:val="DecValTok"/>
        </w:rPr>
        <w:t>0</w:t>
      </w:r>
      <w:r>
        <w:rPr>
          <w:rStyle w:val="NormalTok"/>
        </w:rPr>
        <w:t xml:space="preserve">, </w:t>
      </w:r>
      <w:r>
        <w:rPr>
          <w:rStyle w:val="DataTypeTok"/>
        </w:rPr>
        <w:t>sill =</w:t>
      </w:r>
      <w:r>
        <w:rPr>
          <w:rStyle w:val="NormalTok"/>
        </w:rPr>
        <w:t xml:space="preserve"> </w:t>
      </w:r>
      <w:r>
        <w:rPr>
          <w:rStyle w:val="DecValTok"/>
        </w:rPr>
        <w:t>1</w:t>
      </w:r>
      <w:r>
        <w:rPr>
          <w:rStyle w:val="NormalTok"/>
        </w:rPr>
        <w:t xml:space="preserve">, </w:t>
      </w:r>
      <w:r>
        <w:rPr>
          <w:rStyle w:val="DataTypeTok"/>
        </w:rPr>
        <w:t>nugget =</w:t>
      </w:r>
      <w:r>
        <w:rPr>
          <w:rStyle w:val="NormalTok"/>
        </w:rPr>
        <w:t xml:space="preserve"> </w:t>
      </w:r>
      <w:r>
        <w:rPr>
          <w:rStyle w:val="DecValTok"/>
        </w:rPr>
        <w:t>0</w:t>
      </w:r>
      <w:r>
        <w:rPr>
          <w:rStyle w:val="NormalTok"/>
        </w:rPr>
        <w:t>)</w:t>
      </w:r>
    </w:p>
    <w:p w14:paraId="2475125D" w14:textId="77777777" w:rsidR="00E137AC" w:rsidRDefault="00315D12">
      <w:pPr>
        <w:pStyle w:val="FirstParagraph"/>
      </w:pPr>
      <w:r>
        <w:t>Then:</w:t>
      </w:r>
    </w:p>
    <w:p w14:paraId="3A4E434A" w14:textId="77777777" w:rsidR="00E137AC" w:rsidRDefault="00315D12">
      <w:pPr>
        <w:pStyle w:val="Compact"/>
        <w:numPr>
          <w:ilvl w:val="0"/>
          <w:numId w:val="6"/>
        </w:numPr>
      </w:pPr>
      <w:r>
        <w:t xml:space="preserve">Calculate the spatial covariance matrix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δ</m:t>
                </m:r>
              </m:e>
              <m:sub>
                <m:r>
                  <w:rPr>
                    <w:rFonts w:ascii="Cambria Math" w:hAnsi="Cambria Math"/>
                  </w:rPr>
                  <m:t>i</m:t>
                </m:r>
              </m:sub>
            </m:sSub>
          </m:sub>
        </m:sSub>
      </m:oMath>
      <w:r>
        <w:t xml:space="preserve"> with the function </w:t>
      </w:r>
      <w:proofErr w:type="spellStart"/>
      <w:r>
        <w:rPr>
          <w:rStyle w:val="VerbatimChar"/>
        </w:rPr>
        <w:t>Covmatrix</w:t>
      </w:r>
      <w:proofErr w:type="spellEnd"/>
      <w:r>
        <w:t xml:space="preserve"> from package </w:t>
      </w:r>
      <w:proofErr w:type="spellStart"/>
      <w:r>
        <w:rPr>
          <w:rStyle w:val="VerbatimChar"/>
        </w:rPr>
        <w:t>CompRandFld</w:t>
      </w:r>
      <w:proofErr w:type="spellEnd"/>
      <w:r>
        <w:t>.</w:t>
      </w:r>
    </w:p>
    <w:p w14:paraId="67784EFD" w14:textId="77777777" w:rsidR="00E137AC" w:rsidRDefault="00315D12">
      <w:pPr>
        <w:pStyle w:val="SourceCode"/>
      </w:pPr>
      <w:r>
        <w:rPr>
          <w:rStyle w:val="CommentTok"/>
        </w:rPr>
        <w:t xml:space="preserve"># Calculate </w:t>
      </w:r>
      <w:proofErr w:type="spellStart"/>
      <w:r>
        <w:rPr>
          <w:rStyle w:val="CommentTok"/>
        </w:rPr>
        <w:t>varcov</w:t>
      </w:r>
      <w:proofErr w:type="spellEnd"/>
      <w:r>
        <w:rPr>
          <w:rStyle w:val="CommentTok"/>
        </w:rPr>
        <w:t xml:space="preserve"> matrix (Sigma) ----</w:t>
      </w:r>
      <w:r>
        <w:br/>
      </w:r>
      <w:r>
        <w:rPr>
          <w:rStyle w:val="CommentTok"/>
        </w:rPr>
        <w:t xml:space="preserve">## </w:t>
      </w:r>
      <w:proofErr w:type="spellStart"/>
      <w:r>
        <w:rPr>
          <w:rStyle w:val="CommentTok"/>
        </w:rPr>
        <w:t>Covmatrix</w:t>
      </w:r>
      <w:proofErr w:type="spellEnd"/>
      <w:r>
        <w:rPr>
          <w:rStyle w:val="CommentTok"/>
        </w:rPr>
        <w:t>() - easier to modify specs</w:t>
      </w:r>
      <w:r>
        <w:br/>
      </w:r>
      <w:proofErr w:type="spellStart"/>
      <w:r>
        <w:rPr>
          <w:rStyle w:val="NormalTok"/>
        </w:rPr>
        <w:t>covmat</w:t>
      </w:r>
      <w:proofErr w:type="spellEnd"/>
      <w:r>
        <w:rPr>
          <w:rStyle w:val="NormalTok"/>
        </w:rPr>
        <w:t xml:space="preserve"> =</w:t>
      </w:r>
      <w:r>
        <w:rPr>
          <w:rStyle w:val="StringTok"/>
        </w:rPr>
        <w:t xml:space="preserve"> </w:t>
      </w:r>
      <w:proofErr w:type="spellStart"/>
      <w:r>
        <w:rPr>
          <w:rStyle w:val="NormalTok"/>
        </w:rPr>
        <w:t>CompRandFld</w:t>
      </w:r>
      <w:proofErr w:type="spellEnd"/>
      <w:r>
        <w:rPr>
          <w:rStyle w:val="OperatorTok"/>
        </w:rPr>
        <w:t>::</w:t>
      </w:r>
      <w:proofErr w:type="spellStart"/>
      <w:r>
        <w:rPr>
          <w:rStyle w:val="KeywordTok"/>
        </w:rPr>
        <w:t>Covmatrix</w:t>
      </w:r>
      <w:proofErr w:type="spellEnd"/>
      <w:r>
        <w:rPr>
          <w:rStyle w:val="NormalTok"/>
        </w:rPr>
        <w:t>(</w:t>
      </w:r>
      <w:proofErr w:type="spellStart"/>
      <w:r>
        <w:rPr>
          <w:rStyle w:val="DataTypeTok"/>
        </w:rPr>
        <w:t>coordx</w:t>
      </w:r>
      <w:proofErr w:type="spellEnd"/>
      <w:r>
        <w:rPr>
          <w:rStyle w:val="DataTypeTok"/>
        </w:rPr>
        <w:t xml:space="preserve"> =</w:t>
      </w:r>
      <w:r>
        <w:rPr>
          <w:rStyle w:val="NormalTok"/>
        </w:rPr>
        <w:t xml:space="preserve"> </w:t>
      </w:r>
      <w:proofErr w:type="spellStart"/>
      <w:r>
        <w:rPr>
          <w:rStyle w:val="NormalTok"/>
        </w:rPr>
        <w:t>coords</w:t>
      </w:r>
      <w:proofErr w:type="spellEnd"/>
      <w:r>
        <w:rPr>
          <w:rStyle w:val="NormalTok"/>
        </w:rPr>
        <w:t xml:space="preserve">, </w:t>
      </w:r>
      <w:r>
        <w:br/>
      </w:r>
      <w:r>
        <w:rPr>
          <w:rStyle w:val="NormalTok"/>
        </w:rPr>
        <w:t xml:space="preserve">                                 </w:t>
      </w:r>
      <w:r>
        <w:rPr>
          <w:rStyle w:val="DataTypeTok"/>
        </w:rPr>
        <w:t>distance =</w:t>
      </w:r>
      <w:r>
        <w:rPr>
          <w:rStyle w:val="NormalTok"/>
        </w:rPr>
        <w:t xml:space="preserve"> </w:t>
      </w:r>
      <w:proofErr w:type="spellStart"/>
      <w:r>
        <w:rPr>
          <w:rStyle w:val="NormalTok"/>
        </w:rPr>
        <w:t>dist.meth</w:t>
      </w:r>
      <w:proofErr w:type="spellEnd"/>
      <w:r>
        <w:rPr>
          <w:rStyle w:val="NormalTok"/>
        </w:rPr>
        <w:t>,</w:t>
      </w:r>
      <w:r>
        <w:br/>
      </w:r>
      <w:r>
        <w:rPr>
          <w:rStyle w:val="NormalTok"/>
        </w:rPr>
        <w:t xml:space="preserve">                                 </w:t>
      </w:r>
      <w:proofErr w:type="spellStart"/>
      <w:r>
        <w:rPr>
          <w:rStyle w:val="DataTypeTok"/>
        </w:rPr>
        <w:t>corrmodel</w:t>
      </w:r>
      <w:proofErr w:type="spellEnd"/>
      <w:r>
        <w:rPr>
          <w:rStyle w:val="DataTypeTok"/>
        </w:rPr>
        <w:t xml:space="preserve"> =</w:t>
      </w:r>
      <w:r>
        <w:rPr>
          <w:rStyle w:val="NormalTok"/>
        </w:rPr>
        <w:t xml:space="preserve"> </w:t>
      </w:r>
      <w:proofErr w:type="spellStart"/>
      <w:r>
        <w:rPr>
          <w:rStyle w:val="NormalTok"/>
        </w:rPr>
        <w:t>cormod</w:t>
      </w:r>
      <w:proofErr w:type="spellEnd"/>
      <w:r>
        <w:rPr>
          <w:rStyle w:val="NormalTok"/>
        </w:rPr>
        <w:t>,</w:t>
      </w:r>
      <w:r>
        <w:br/>
      </w:r>
      <w:r>
        <w:rPr>
          <w:rStyle w:val="NormalTok"/>
        </w:rPr>
        <w:t xml:space="preserve">                                 </w:t>
      </w:r>
      <w:r>
        <w:rPr>
          <w:rStyle w:val="DataTypeTok"/>
        </w:rPr>
        <w:t>param =</w:t>
      </w:r>
      <w:r>
        <w:rPr>
          <w:rStyle w:val="NormalTok"/>
        </w:rPr>
        <w:t xml:space="preserve"> </w:t>
      </w:r>
      <w:proofErr w:type="spellStart"/>
      <w:r>
        <w:rPr>
          <w:rStyle w:val="NormalTok"/>
        </w:rPr>
        <w:t>corpars</w:t>
      </w:r>
      <w:proofErr w:type="spellEnd"/>
      <w:r>
        <w:rPr>
          <w:rStyle w:val="NormalTok"/>
        </w:rPr>
        <w:t>)</w:t>
      </w:r>
      <w:r>
        <w:rPr>
          <w:rStyle w:val="OperatorTok"/>
        </w:rPr>
        <w:t>$</w:t>
      </w:r>
      <w:proofErr w:type="spellStart"/>
      <w:r>
        <w:rPr>
          <w:rStyle w:val="NormalTok"/>
        </w:rPr>
        <w:t>covmatrix</w:t>
      </w:r>
      <w:proofErr w:type="spellEnd"/>
      <w:r>
        <w:br/>
      </w:r>
      <w:r>
        <w:rPr>
          <w:rStyle w:val="CommentTok"/>
        </w:rPr>
        <w:t xml:space="preserve"># </w:t>
      </w:r>
      <w:proofErr w:type="spellStart"/>
      <w:r>
        <w:rPr>
          <w:rStyle w:val="CommentTok"/>
        </w:rPr>
        <w:t>invcholV</w:t>
      </w:r>
      <w:proofErr w:type="spellEnd"/>
      <w:r>
        <w:rPr>
          <w:rStyle w:val="CommentTok"/>
        </w:rPr>
        <w:t xml:space="preserve"> = </w:t>
      </w:r>
      <w:proofErr w:type="spellStart"/>
      <w:r>
        <w:rPr>
          <w:rStyle w:val="CommentTok"/>
        </w:rPr>
        <w:t>remotePARTS</w:t>
      </w:r>
      <w:proofErr w:type="spellEnd"/>
      <w:r>
        <w:rPr>
          <w:rStyle w:val="CommentTok"/>
        </w:rPr>
        <w:t>::</w:t>
      </w:r>
      <w:proofErr w:type="spellStart"/>
      <w:r>
        <w:rPr>
          <w:rStyle w:val="CommentTok"/>
        </w:rPr>
        <w:t>invert_chol</w:t>
      </w:r>
      <w:proofErr w:type="spellEnd"/>
      <w:r>
        <w:rPr>
          <w:rStyle w:val="CommentTok"/>
        </w:rPr>
        <w:t>(</w:t>
      </w:r>
      <w:proofErr w:type="spellStart"/>
      <w:r>
        <w:rPr>
          <w:rStyle w:val="CommentTok"/>
        </w:rPr>
        <w:t>covmat</w:t>
      </w:r>
      <w:proofErr w:type="spellEnd"/>
      <w:r>
        <w:rPr>
          <w:rStyle w:val="CommentTok"/>
        </w:rPr>
        <w:t>)</w:t>
      </w:r>
      <w:r>
        <w:br/>
      </w:r>
      <w:r>
        <w:br/>
      </w:r>
      <w:r>
        <w:rPr>
          <w:rStyle w:val="CommentTok"/>
        </w:rPr>
        <w:t># ## Tony's</w:t>
      </w:r>
      <w:r>
        <w:br/>
      </w:r>
      <w:r>
        <w:rPr>
          <w:rStyle w:val="CommentTok"/>
        </w:rPr>
        <w:t xml:space="preserve"># d = </w:t>
      </w:r>
      <w:proofErr w:type="spellStart"/>
      <w:r>
        <w:rPr>
          <w:rStyle w:val="CommentTok"/>
        </w:rPr>
        <w:t>as.matrix</w:t>
      </w:r>
      <w:proofErr w:type="spellEnd"/>
      <w:r>
        <w:rPr>
          <w:rStyle w:val="CommentTok"/>
        </w:rPr>
        <w:t>(stats::</w:t>
      </w:r>
      <w:proofErr w:type="spellStart"/>
      <w:r>
        <w:rPr>
          <w:rStyle w:val="CommentTok"/>
        </w:rPr>
        <w:t>dist</w:t>
      </w:r>
      <w:proofErr w:type="spellEnd"/>
      <w:r>
        <w:rPr>
          <w:rStyle w:val="CommentTok"/>
        </w:rPr>
        <w:t>(</w:t>
      </w:r>
      <w:proofErr w:type="spellStart"/>
      <w:r>
        <w:rPr>
          <w:rStyle w:val="CommentTok"/>
        </w:rPr>
        <w:t>coords</w:t>
      </w:r>
      <w:proofErr w:type="spellEnd"/>
      <w:r>
        <w:rPr>
          <w:rStyle w:val="CommentTok"/>
        </w:rPr>
        <w:t>, method = "</w:t>
      </w:r>
      <w:proofErr w:type="spellStart"/>
      <w:r>
        <w:rPr>
          <w:rStyle w:val="CommentTok"/>
        </w:rPr>
        <w:t>euc</w:t>
      </w:r>
      <w:proofErr w:type="spellEnd"/>
      <w:r>
        <w:rPr>
          <w:rStyle w:val="CommentTok"/>
        </w:rPr>
        <w:t>"))</w:t>
      </w:r>
      <w:r>
        <w:br/>
      </w:r>
      <w:r>
        <w:rPr>
          <w:rStyle w:val="CommentTok"/>
        </w:rPr>
        <w:t xml:space="preserve"># </w:t>
      </w:r>
      <w:proofErr w:type="spellStart"/>
      <w:r>
        <w:rPr>
          <w:rStyle w:val="CommentTok"/>
        </w:rPr>
        <w:t>d.scale</w:t>
      </w:r>
      <w:proofErr w:type="spellEnd"/>
      <w:r>
        <w:rPr>
          <w:rStyle w:val="CommentTok"/>
        </w:rPr>
        <w:t xml:space="preserve"> = (d - min(d)) / (max(d) - min(d)) # rescale to (0, 1)</w:t>
      </w:r>
      <w:r>
        <w:br/>
      </w:r>
      <w:r>
        <w:rPr>
          <w:rStyle w:val="CommentTok"/>
        </w:rPr>
        <w:t xml:space="preserve"># covmat2 = </w:t>
      </w:r>
      <w:proofErr w:type="spellStart"/>
      <w:r>
        <w:rPr>
          <w:rStyle w:val="CommentTok"/>
        </w:rPr>
        <w:t>diag</w:t>
      </w:r>
      <w:proofErr w:type="spellEnd"/>
      <w:r>
        <w:rPr>
          <w:rStyle w:val="CommentTok"/>
        </w:rPr>
        <w:t>(rep(</w:t>
      </w:r>
      <w:proofErr w:type="spellStart"/>
      <w:r>
        <w:rPr>
          <w:rStyle w:val="CommentTok"/>
        </w:rPr>
        <w:t>nug</w:t>
      </w:r>
      <w:proofErr w:type="spellEnd"/>
      <w:r>
        <w:rPr>
          <w:rStyle w:val="CommentTok"/>
        </w:rPr>
        <w:t xml:space="preserve">, </w:t>
      </w:r>
      <w:proofErr w:type="spellStart"/>
      <w:r>
        <w:rPr>
          <w:rStyle w:val="CommentTok"/>
        </w:rPr>
        <w:t>npix</w:t>
      </w:r>
      <w:proofErr w:type="spellEnd"/>
      <w:r>
        <w:rPr>
          <w:rStyle w:val="CommentTok"/>
        </w:rPr>
        <w:t xml:space="preserve">)) + (1 - </w:t>
      </w:r>
      <w:proofErr w:type="spellStart"/>
      <w:r>
        <w:rPr>
          <w:rStyle w:val="CommentTok"/>
        </w:rPr>
        <w:t>nug</w:t>
      </w:r>
      <w:proofErr w:type="spellEnd"/>
      <w:r>
        <w:rPr>
          <w:rStyle w:val="CommentTok"/>
        </w:rPr>
        <w:t>) * exp(-(d/r)^a)</w:t>
      </w:r>
      <w:r>
        <w:br/>
      </w:r>
      <w:r>
        <w:rPr>
          <w:rStyle w:val="CommentTok"/>
        </w:rPr>
        <w:t xml:space="preserve"># invcholV2 = </w:t>
      </w:r>
      <w:proofErr w:type="spellStart"/>
      <w:r>
        <w:rPr>
          <w:rStyle w:val="CommentTok"/>
        </w:rPr>
        <w:t>remotePARTS</w:t>
      </w:r>
      <w:proofErr w:type="spellEnd"/>
      <w:r>
        <w:rPr>
          <w:rStyle w:val="CommentTok"/>
        </w:rPr>
        <w:t>::</w:t>
      </w:r>
      <w:proofErr w:type="spellStart"/>
      <w:r>
        <w:rPr>
          <w:rStyle w:val="CommentTok"/>
        </w:rPr>
        <w:t>invert_chol</w:t>
      </w:r>
      <w:proofErr w:type="spellEnd"/>
      <w:r>
        <w:rPr>
          <w:rStyle w:val="CommentTok"/>
        </w:rPr>
        <w:t>(covmat2)</w:t>
      </w:r>
      <w:r>
        <w:br/>
      </w:r>
      <w:r>
        <w:rPr>
          <w:rStyle w:val="CommentTok"/>
        </w:rPr>
        <w:t># ## Same answer?</w:t>
      </w:r>
      <w:r>
        <w:br/>
      </w:r>
      <w:r>
        <w:rPr>
          <w:rStyle w:val="CommentTok"/>
        </w:rPr>
        <w:t xml:space="preserve"># all((covmat2 - </w:t>
      </w:r>
      <w:proofErr w:type="spellStart"/>
      <w:r>
        <w:rPr>
          <w:rStyle w:val="CommentTok"/>
        </w:rPr>
        <w:t>covmat</w:t>
      </w:r>
      <w:proofErr w:type="spellEnd"/>
      <w:r>
        <w:rPr>
          <w:rStyle w:val="CommentTok"/>
        </w:rPr>
        <w:t>) == 0) # TRUE! - also no speed change</w:t>
      </w:r>
    </w:p>
    <w:p w14:paraId="0D7B2956" w14:textId="77777777" w:rsidR="00E137AC" w:rsidRDefault="00315D12">
      <w:pPr>
        <w:pStyle w:val="Compact"/>
        <w:numPr>
          <w:ilvl w:val="0"/>
          <w:numId w:val="7"/>
        </w:numPr>
      </w:pPr>
      <w:r>
        <w:t xml:space="preserve">generate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with </w:t>
      </w:r>
      <w:proofErr w:type="spellStart"/>
      <w:r>
        <w:rPr>
          <w:rStyle w:val="VerbatimChar"/>
        </w:rPr>
        <w:t>rmvmnorm</w:t>
      </w:r>
      <w:proofErr w:type="spellEnd"/>
      <w:r>
        <w:rPr>
          <w:rStyle w:val="VerbatimChar"/>
        </w:rPr>
        <w:t>()</w:t>
      </w:r>
      <w:r>
        <w:t>.</w:t>
      </w:r>
    </w:p>
    <w:p w14:paraId="48ED9186" w14:textId="77777777" w:rsidR="00E137AC" w:rsidRDefault="00315D12">
      <w:pPr>
        <w:pStyle w:val="SourceCode"/>
      </w:pPr>
      <w:r>
        <w:rPr>
          <w:rStyle w:val="CommentTok"/>
        </w:rPr>
        <w:t># Generate spatially correlated errors (delta) ----</w:t>
      </w:r>
      <w:r>
        <w:br/>
      </w:r>
      <w:commentRangeStart w:id="142"/>
      <w:commentRangeStart w:id="143"/>
      <w:r>
        <w:rPr>
          <w:rStyle w:val="NormalTok"/>
        </w:rPr>
        <w:t>del =</w:t>
      </w:r>
      <w:r>
        <w:rPr>
          <w:rStyle w:val="StringTok"/>
        </w:rPr>
        <w:t xml:space="preserve"> </w:t>
      </w:r>
      <w:proofErr w:type="spellStart"/>
      <w:r>
        <w:rPr>
          <w:rStyle w:val="NormalTok"/>
        </w:rPr>
        <w:t>mvtnorm</w:t>
      </w:r>
      <w:proofErr w:type="spellEnd"/>
      <w:r>
        <w:rPr>
          <w:rStyle w:val="OperatorTok"/>
        </w:rPr>
        <w:t>::</w:t>
      </w:r>
      <w:bookmarkStart w:id="144" w:name="_Hlk66715444"/>
      <w:proofErr w:type="spellStart"/>
      <w:r>
        <w:rPr>
          <w:rStyle w:val="KeywordTok"/>
        </w:rPr>
        <w:t>rmvnorm</w:t>
      </w:r>
      <w:bookmarkEnd w:id="144"/>
      <w:proofErr w:type="spellEnd"/>
      <w:r>
        <w:rPr>
          <w:rStyle w:val="NormalTok"/>
        </w:rPr>
        <w:t>(</w:t>
      </w:r>
      <w:r>
        <w:rPr>
          <w:rStyle w:val="DataTypeTok"/>
        </w:rPr>
        <w:t>n =</w:t>
      </w:r>
      <w:r>
        <w:rPr>
          <w:rStyle w:val="NormalTok"/>
        </w:rPr>
        <w:t xml:space="preserve"> </w:t>
      </w:r>
      <w:proofErr w:type="spellStart"/>
      <w:r>
        <w:rPr>
          <w:rStyle w:val="NormalTok"/>
        </w:rPr>
        <w:t>ntime</w:t>
      </w:r>
      <w:proofErr w:type="spellEnd"/>
      <w:r>
        <w:rPr>
          <w:rStyle w:val="NormalTok"/>
        </w:rPr>
        <w:t xml:space="preserve">, </w:t>
      </w:r>
      <w:r>
        <w:rPr>
          <w:rStyle w:val="DataTypeTok"/>
        </w:rPr>
        <w:t>sigma =</w:t>
      </w:r>
      <w:r>
        <w:rPr>
          <w:rStyle w:val="NormalTok"/>
        </w:rPr>
        <w:t xml:space="preserve"> </w:t>
      </w:r>
      <w:proofErr w:type="spellStart"/>
      <w:r>
        <w:rPr>
          <w:rStyle w:val="NormalTok"/>
        </w:rPr>
        <w:t>covmat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w:t>
      </w:r>
      <w:commentRangeEnd w:id="142"/>
      <w:r w:rsidR="00745A1D">
        <w:rPr>
          <w:rStyle w:val="CommentReference"/>
        </w:rPr>
        <w:commentReference w:id="142"/>
      </w:r>
      <w:commentRangeEnd w:id="143"/>
      <w:r w:rsidR="006D0E29">
        <w:rPr>
          <w:rStyle w:val="CommentReference"/>
        </w:rPr>
        <w:commentReference w:id="143"/>
      </w:r>
    </w:p>
    <w:p w14:paraId="5CF48DE1" w14:textId="77777777" w:rsidR="00E137AC" w:rsidRDefault="00315D12">
      <w:pPr>
        <w:pStyle w:val="Compact"/>
        <w:numPr>
          <w:ilvl w:val="0"/>
          <w:numId w:val="8"/>
        </w:numPr>
      </w:pPr>
      <w:r>
        <w:t xml:space="preserve">generate </w:t>
      </w:r>
      <m:oMath>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(t)</m:t>
        </m:r>
      </m:oMath>
      <w:r>
        <w:t>.</w:t>
      </w:r>
    </w:p>
    <w:p w14:paraId="2CF3E687" w14:textId="77777777" w:rsidR="00E137AC" w:rsidRDefault="00315D12">
      <w:pPr>
        <w:pStyle w:val="SourceCode"/>
      </w:pPr>
      <w:r>
        <w:rPr>
          <w:rStyle w:val="CommentTok"/>
        </w:rPr>
        <w:t># Generate ARMA errors (epsilon) ----</w:t>
      </w:r>
      <w:r>
        <w:br/>
      </w:r>
      <w:r>
        <w:rPr>
          <w:rStyle w:val="CommentTok"/>
        </w:rPr>
        <w:t xml:space="preserve">## apply </w:t>
      </w:r>
      <w:proofErr w:type="spellStart"/>
      <w:r>
        <w:rPr>
          <w:rStyle w:val="CommentTok"/>
        </w:rPr>
        <w:t>arima.sim</w:t>
      </w:r>
      <w:proofErr w:type="spellEnd"/>
      <w:r>
        <w:rPr>
          <w:rStyle w:val="CommentTok"/>
        </w:rPr>
        <w:t>() to each column of del</w:t>
      </w:r>
      <w:r>
        <w:br/>
      </w:r>
      <w:r>
        <w:rPr>
          <w:rStyle w:val="NormalTok"/>
        </w:rPr>
        <w:t>eps =</w:t>
      </w:r>
      <w:r>
        <w:rPr>
          <w:rStyle w:val="StringTok"/>
        </w:rPr>
        <w:t xml:space="preserve"> </w:t>
      </w:r>
      <w:r>
        <w:rPr>
          <w:rStyle w:val="KeywordTok"/>
        </w:rPr>
        <w:t>t</w:t>
      </w:r>
      <w:r>
        <w:rPr>
          <w:rStyle w:val="NormalTok"/>
        </w:rPr>
        <w:t>(</w:t>
      </w:r>
      <w:r>
        <w:rPr>
          <w:rStyle w:val="KeywordTok"/>
        </w:rPr>
        <w:t>apply</w:t>
      </w:r>
      <w:r>
        <w:rPr>
          <w:rStyle w:val="NormalTok"/>
        </w:rPr>
        <w:t>(</w:t>
      </w:r>
      <w:r>
        <w:rPr>
          <w:rStyle w:val="DataTypeTok"/>
        </w:rPr>
        <w:t>X =</w:t>
      </w:r>
      <w:r>
        <w:rPr>
          <w:rStyle w:val="NormalTok"/>
        </w:rPr>
        <w:t xml:space="preserve"> del, </w:t>
      </w:r>
      <w:r>
        <w:rPr>
          <w:rStyle w:val="DataTypeTok"/>
        </w:rPr>
        <w:t>MARGIN =</w:t>
      </w:r>
      <w:r>
        <w:rPr>
          <w:rStyle w:val="NormalTok"/>
        </w:rPr>
        <w:t xml:space="preserve"> </w:t>
      </w:r>
      <w:r>
        <w:rPr>
          <w:rStyle w:val="DecValTok"/>
        </w:rPr>
        <w:t>2</w:t>
      </w:r>
      <w:r>
        <w:rPr>
          <w:rStyle w:val="NormalTok"/>
        </w:rPr>
        <w:t xml:space="preserve">, </w:t>
      </w:r>
      <w:r>
        <w:br/>
      </w:r>
      <w:r>
        <w:rPr>
          <w:rStyle w:val="NormalTok"/>
        </w:rPr>
        <w:t xml:space="preserve">             </w:t>
      </w:r>
      <w:r>
        <w:rPr>
          <w:rStyle w:val="ControlFlowTok"/>
        </w:rPr>
        <w:t>function</w:t>
      </w:r>
      <w:r>
        <w:rPr>
          <w:rStyle w:val="NormalTok"/>
        </w:rPr>
        <w:t>(e){</w:t>
      </w:r>
      <w:r>
        <w:br/>
      </w:r>
      <w:r>
        <w:rPr>
          <w:rStyle w:val="NormalTok"/>
        </w:rPr>
        <w:t xml:space="preserve">               </w:t>
      </w:r>
      <w:proofErr w:type="spellStart"/>
      <w:r>
        <w:rPr>
          <w:rStyle w:val="KeywordTok"/>
        </w:rPr>
        <w:t>arima.sim</w:t>
      </w:r>
      <w:proofErr w:type="spellEnd"/>
      <w:r>
        <w:rPr>
          <w:rStyle w:val="NormalTok"/>
        </w:rPr>
        <w:t>(</w:t>
      </w:r>
      <w:r>
        <w:rPr>
          <w:rStyle w:val="DataTypeTok"/>
        </w:rPr>
        <w:t>n =</w:t>
      </w:r>
      <w:r>
        <w:rPr>
          <w:rStyle w:val="NormalTok"/>
        </w:rPr>
        <w:t xml:space="preserve"> </w:t>
      </w:r>
      <w:proofErr w:type="spellStart"/>
      <w:r>
        <w:rPr>
          <w:rStyle w:val="NormalTok"/>
        </w:rPr>
        <w:t>ntime</w:t>
      </w:r>
      <w:proofErr w:type="spellEnd"/>
      <w:r>
        <w:rPr>
          <w:rStyle w:val="NormalTok"/>
        </w:rPr>
        <w:t xml:space="preserve">, </w:t>
      </w:r>
      <w:r>
        <w:br/>
      </w:r>
      <w:r>
        <w:rPr>
          <w:rStyle w:val="NormalTok"/>
        </w:rPr>
        <w:t xml:space="preserve">                         </w:t>
      </w:r>
      <w:r>
        <w:rPr>
          <w:rStyle w:val="DataTypeTok"/>
        </w:rPr>
        <w:t>model =</w:t>
      </w:r>
      <w:r>
        <w:rPr>
          <w:rStyle w:val="NormalTok"/>
        </w:rPr>
        <w:t xml:space="preserve"> </w:t>
      </w:r>
      <w:r>
        <w:rPr>
          <w:rStyle w:val="KeywordTok"/>
        </w:rPr>
        <w:t>list</w:t>
      </w:r>
      <w:r>
        <w:rPr>
          <w:rStyle w:val="NormalTok"/>
        </w:rPr>
        <w:t>(</w:t>
      </w:r>
      <w:proofErr w:type="spellStart"/>
      <w:r>
        <w:rPr>
          <w:rStyle w:val="DataTypeTok"/>
        </w:rPr>
        <w:t>ar</w:t>
      </w:r>
      <w:proofErr w:type="spellEnd"/>
      <w:r>
        <w:rPr>
          <w:rStyle w:val="DataTypeTok"/>
        </w:rPr>
        <w:t xml:space="preserve"> =</w:t>
      </w:r>
      <w:r>
        <w:rPr>
          <w:rStyle w:val="NormalTok"/>
        </w:rPr>
        <w:t xml:space="preserve"> </w:t>
      </w:r>
      <w:proofErr w:type="spellStart"/>
      <w:r>
        <w:rPr>
          <w:rStyle w:val="NormalTok"/>
        </w:rPr>
        <w:t>rhos</w:t>
      </w:r>
      <w:proofErr w:type="spellEnd"/>
      <w:r>
        <w:rPr>
          <w:rStyle w:val="NormalTok"/>
        </w:rPr>
        <w:t xml:space="preserve">, </w:t>
      </w:r>
      <w:r>
        <w:rPr>
          <w:rStyle w:val="DataTypeTok"/>
        </w:rPr>
        <w:t>ma =</w:t>
      </w:r>
      <w:r>
        <w:rPr>
          <w:rStyle w:val="NormalTok"/>
        </w:rPr>
        <w:t xml:space="preserve"> thetas), </w:t>
      </w:r>
      <w:r>
        <w:br/>
      </w:r>
      <w:r>
        <w:rPr>
          <w:rStyle w:val="NormalTok"/>
        </w:rPr>
        <w:t xml:space="preserve">                         </w:t>
      </w:r>
      <w:proofErr w:type="spellStart"/>
      <w:r>
        <w:rPr>
          <w:rStyle w:val="DataTypeTok"/>
        </w:rPr>
        <w:t>innov</w:t>
      </w:r>
      <w:proofErr w:type="spellEnd"/>
      <w:r>
        <w:rPr>
          <w:rStyle w:val="DataTypeTok"/>
        </w:rPr>
        <w:t xml:space="preserve"> =</w:t>
      </w:r>
      <w:r>
        <w:rPr>
          <w:rStyle w:val="NormalTok"/>
        </w:rPr>
        <w:t xml:space="preserve"> e)</w:t>
      </w:r>
      <w:r>
        <w:br/>
      </w:r>
      <w:r>
        <w:rPr>
          <w:rStyle w:val="NormalTok"/>
        </w:rPr>
        <w:t xml:space="preserve">             }))</w:t>
      </w:r>
    </w:p>
    <w:p w14:paraId="23DF9133" w14:textId="77777777" w:rsidR="00E137AC" w:rsidRDefault="00315D12">
      <w:pPr>
        <w:pStyle w:val="FirstParagraph"/>
      </w:pPr>
      <w:r>
        <w:lastRenderedPageBreak/>
        <w:t xml:space="preserve">Let’s visualize the correlations among </w:t>
      </w:r>
      <m:oMath>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(t)</m:t>
        </m:r>
      </m:oMath>
      <w:r>
        <w:t xml:space="preserve"> in space and time:</w:t>
      </w:r>
    </w:p>
    <w:p w14:paraId="52D2284B" w14:textId="77777777" w:rsidR="00E137AC" w:rsidRDefault="00315D12">
      <w:pPr>
        <w:pStyle w:val="BodyText"/>
      </w:pPr>
      <w:r>
        <w:rPr>
          <w:noProof/>
        </w:rPr>
        <w:drawing>
          <wp:inline distT="0" distB="0" distL="0" distR="0" wp14:anchorId="7E33D8CE" wp14:editId="261164C1">
            <wp:extent cx="3234088"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imulation-document_PARTS_files/figure-docx/viz_err-1.png"/>
                    <pic:cNvPicPr>
                      <a:picLocks noChangeAspect="1" noChangeArrowheads="1"/>
                    </pic:cNvPicPr>
                  </pic:nvPicPr>
                  <pic:blipFill>
                    <a:blip r:embed="rId11"/>
                    <a:stretch>
                      <a:fillRect/>
                    </a:stretch>
                  </pic:blipFill>
                  <pic:spPr bwMode="auto">
                    <a:xfrm>
                      <a:off x="0" y="0"/>
                      <a:ext cx="3234088" cy="3234088"/>
                    </a:xfrm>
                    <a:prstGeom prst="rect">
                      <a:avLst/>
                    </a:prstGeom>
                    <a:noFill/>
                    <a:ln w="9525">
                      <a:noFill/>
                      <a:headEnd/>
                      <a:tailEnd/>
                    </a:ln>
                  </pic:spPr>
                </pic:pic>
              </a:graphicData>
            </a:graphic>
          </wp:inline>
        </w:drawing>
      </w:r>
      <w:r>
        <w:rPr>
          <w:noProof/>
        </w:rPr>
        <w:drawing>
          <wp:inline distT="0" distB="0" distL="0" distR="0" wp14:anchorId="0452F4CB" wp14:editId="7D85B774">
            <wp:extent cx="3234088" cy="32340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imulation-document_PARTS_files/figure-docx/viz_err-2.png"/>
                    <pic:cNvPicPr>
                      <a:picLocks noChangeAspect="1" noChangeArrowheads="1"/>
                    </pic:cNvPicPr>
                  </pic:nvPicPr>
                  <pic:blipFill>
                    <a:blip r:embed="rId12"/>
                    <a:stretch>
                      <a:fillRect/>
                    </a:stretch>
                  </pic:blipFill>
                  <pic:spPr bwMode="auto">
                    <a:xfrm>
                      <a:off x="0" y="0"/>
                      <a:ext cx="3234088" cy="3234088"/>
                    </a:xfrm>
                    <a:prstGeom prst="rect">
                      <a:avLst/>
                    </a:prstGeom>
                    <a:noFill/>
                    <a:ln w="9525">
                      <a:noFill/>
                      <a:headEnd/>
                      <a:tailEnd/>
                    </a:ln>
                  </pic:spPr>
                </pic:pic>
              </a:graphicData>
            </a:graphic>
          </wp:inline>
        </w:drawing>
      </w:r>
    </w:p>
    <w:p w14:paraId="6360AC1F" w14:textId="77777777" w:rsidR="00E137AC" w:rsidRDefault="00315D12">
      <w:pPr>
        <w:pStyle w:val="Compact"/>
        <w:numPr>
          <w:ilvl w:val="0"/>
          <w:numId w:val="9"/>
        </w:numPr>
      </w:pPr>
      <w:r>
        <w:t>Add the errors to the rest of the sim model</w:t>
      </w:r>
    </w:p>
    <w:p w14:paraId="0EB80A2A" w14:textId="77777777" w:rsidR="00E137AC" w:rsidRDefault="00315D12">
      <w:pPr>
        <w:pStyle w:val="SourceCode"/>
      </w:pPr>
      <w:r>
        <w:rPr>
          <w:rStyle w:val="CommentTok"/>
        </w:rPr>
        <w:t># beta, phi, gamma: user defined effects parameters (possibly spatially variable)</w:t>
      </w:r>
      <w:r>
        <w:br/>
      </w:r>
      <w:r>
        <w:rPr>
          <w:rStyle w:val="CommentTok"/>
        </w:rPr>
        <w:t xml:space="preserve"># u: spatially generated predictors (via </w:t>
      </w:r>
      <w:proofErr w:type="spellStart"/>
      <w:r>
        <w:rPr>
          <w:rStyle w:val="CommentTok"/>
        </w:rPr>
        <w:t>mattern</w:t>
      </w:r>
      <w:proofErr w:type="spellEnd"/>
      <w:r>
        <w:rPr>
          <w:rStyle w:val="CommentTok"/>
        </w:rPr>
        <w:t xml:space="preserve"> function)</w:t>
      </w:r>
      <w:r>
        <w:br/>
      </w:r>
      <w:r>
        <w:rPr>
          <w:rStyle w:val="CommentTok"/>
        </w:rPr>
        <w:t xml:space="preserve"># m: </w:t>
      </w:r>
      <w:proofErr w:type="spellStart"/>
      <w:r>
        <w:rPr>
          <w:rStyle w:val="CommentTok"/>
        </w:rPr>
        <w:t>spatio</w:t>
      </w:r>
      <w:proofErr w:type="spellEnd"/>
      <w:r>
        <w:rPr>
          <w:rStyle w:val="CommentTok"/>
        </w:rPr>
        <w:t>-temporally generated predictors (</w:t>
      </w:r>
      <w:proofErr w:type="spellStart"/>
      <w:r>
        <w:rPr>
          <w:rStyle w:val="CommentTok"/>
        </w:rPr>
        <w:t>mattern</w:t>
      </w:r>
      <w:proofErr w:type="spellEnd"/>
      <w:r>
        <w:rPr>
          <w:rStyle w:val="CommentTok"/>
        </w:rPr>
        <w:t xml:space="preserve"> &amp; ARMA functions)</w:t>
      </w:r>
      <w:r>
        <w:br/>
      </w:r>
      <w:r>
        <w:br/>
      </w:r>
      <w:r>
        <w:rPr>
          <w:rStyle w:val="NormalTok"/>
        </w:rPr>
        <w:t>x =</w:t>
      </w:r>
      <w:r>
        <w:rPr>
          <w:rStyle w:val="StringTok"/>
        </w:rPr>
        <w:t xml:space="preserve"> </w:t>
      </w:r>
      <w:r>
        <w:rPr>
          <w:rStyle w:val="NormalTok"/>
        </w:rPr>
        <w:t>beta</w:t>
      </w:r>
      <w:r>
        <w:rPr>
          <w:rStyle w:val="OperatorTok"/>
        </w:rPr>
        <w:t>*</w:t>
      </w:r>
      <w:r>
        <w:rPr>
          <w:rStyle w:val="NormalTok"/>
        </w:rPr>
        <w:t xml:space="preserve">u </w:t>
      </w:r>
      <w:r>
        <w:rPr>
          <w:rStyle w:val="OperatorTok"/>
        </w:rPr>
        <w:t>+</w:t>
      </w:r>
      <w:r>
        <w:rPr>
          <w:rStyle w:val="StringTok"/>
        </w:rPr>
        <w:t xml:space="preserve">  </w:t>
      </w:r>
      <w:r>
        <w:rPr>
          <w:rStyle w:val="NormalTok"/>
        </w:rPr>
        <w:t>phi</w:t>
      </w:r>
      <w:r>
        <w:rPr>
          <w:rStyle w:val="OperatorTok"/>
        </w:rPr>
        <w:t>*</w:t>
      </w:r>
      <w:r>
        <w:rPr>
          <w:rStyle w:val="NormalTok"/>
        </w:rPr>
        <w:t>u</w:t>
      </w:r>
      <w:r>
        <w:rPr>
          <w:rStyle w:val="OperatorTok"/>
        </w:rPr>
        <w:t>*</w:t>
      </w:r>
      <w:r>
        <w:rPr>
          <w:rStyle w:val="NormalTok"/>
        </w:rPr>
        <w:t xml:space="preserve">time  </w:t>
      </w:r>
      <w:r>
        <w:rPr>
          <w:rStyle w:val="OperatorTok"/>
        </w:rPr>
        <w:t>+</w:t>
      </w:r>
      <w:r>
        <w:rPr>
          <w:rStyle w:val="StringTok"/>
        </w:rPr>
        <w:t xml:space="preserve"> </w:t>
      </w:r>
      <w:r>
        <w:rPr>
          <w:rStyle w:val="NormalTok"/>
        </w:rPr>
        <w:t>gamma</w:t>
      </w:r>
      <w:r>
        <w:rPr>
          <w:rStyle w:val="OperatorTok"/>
        </w:rPr>
        <w:t>*</w:t>
      </w:r>
      <w:r>
        <w:rPr>
          <w:rStyle w:val="NormalTok"/>
        </w:rPr>
        <w:t xml:space="preserve">w </w:t>
      </w:r>
      <w:r>
        <w:rPr>
          <w:rStyle w:val="OperatorTok"/>
        </w:rPr>
        <w:t>+</w:t>
      </w:r>
      <w:r>
        <w:rPr>
          <w:rStyle w:val="StringTok"/>
        </w:rPr>
        <w:t xml:space="preserve"> </w:t>
      </w:r>
      <w:r>
        <w:rPr>
          <w:rStyle w:val="NormalTok"/>
        </w:rPr>
        <w:t xml:space="preserve">eps </w:t>
      </w:r>
      <w:r>
        <w:br/>
      </w:r>
      <w:r>
        <w:lastRenderedPageBreak/>
        <w:br/>
      </w:r>
      <w:r>
        <w:rPr>
          <w:rStyle w:val="CommentTok"/>
        </w:rPr>
        <w:t>#Note: proper matrix multiplication will be used</w:t>
      </w:r>
    </w:p>
    <w:p w14:paraId="456AAC1F" w14:textId="77777777" w:rsidR="00E137AC" w:rsidRDefault="00315D12">
      <w:pPr>
        <w:pStyle w:val="Heading1"/>
      </w:pPr>
      <w:bookmarkStart w:id="145" w:name="spatially-variability-matern-covariance"/>
      <w:r>
        <w:t xml:space="preserve">Spatially variability: </w:t>
      </w:r>
      <w:proofErr w:type="spellStart"/>
      <w:r>
        <w:t>Matern</w:t>
      </w:r>
      <w:proofErr w:type="spellEnd"/>
      <w:r>
        <w:t xml:space="preserve"> Covariance</w:t>
      </w:r>
      <w:bookmarkEnd w:id="145"/>
    </w:p>
    <w:p w14:paraId="285A0A50" w14:textId="77777777" w:rsidR="00E137AC" w:rsidRDefault="00315D12">
      <w:pPr>
        <w:pStyle w:val="FirstParagraph"/>
      </w:pPr>
      <w:r>
        <w:t xml:space="preserve">To demonstrate how we can simulate a waved spatial pattern in our predictors and effects parameters, I’ll now generate a spatially variable nugget using </w:t>
      </w:r>
      <w:proofErr w:type="spellStart"/>
      <w:r>
        <w:t>Matern</w:t>
      </w:r>
      <w:proofErr w:type="spellEnd"/>
      <w:r>
        <w:t xml:space="preserve"> cross-covariance. When </w:t>
      </w:r>
      <m:oMath>
        <m:r>
          <w:rPr>
            <w:rFonts w:ascii="Cambria Math" w:hAnsi="Cambria Math"/>
          </w:rPr>
          <m:t>v</m:t>
        </m:r>
      </m:oMath>
      <w:r>
        <w:t xml:space="preserve"> and </w:t>
      </w:r>
      <m:oMath>
        <m:r>
          <w:rPr>
            <w:rFonts w:ascii="Cambria Math" w:hAnsi="Cambria Math"/>
          </w:rPr>
          <m:t>c</m:t>
        </m:r>
      </m:oMath>
      <w:r>
        <w:t xml:space="preserve"> are both large, you get a wave across the map:</w:t>
      </w:r>
    </w:p>
    <w:p w14:paraId="214A6BDE" w14:textId="77777777" w:rsidR="00E137AC" w:rsidRDefault="00315D12">
      <w:pPr>
        <w:pStyle w:val="BodyText"/>
      </w:pPr>
      <w:r>
        <w:rPr>
          <w:noProof/>
        </w:rPr>
        <w:drawing>
          <wp:inline distT="0" distB="0" distL="0" distR="0" wp14:anchorId="0DDBE7B0" wp14:editId="4853F8DE">
            <wp:extent cx="3234088" cy="257957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imulation-document_PARTS_files/figure-docx/unnamed-chunk-3-1.png"/>
                    <pic:cNvPicPr>
                      <a:picLocks noChangeAspect="1" noChangeArrowheads="1"/>
                    </pic:cNvPicPr>
                  </pic:nvPicPr>
                  <pic:blipFill>
                    <a:blip r:embed="rId13"/>
                    <a:stretch>
                      <a:fillRect/>
                    </a:stretch>
                  </pic:blipFill>
                  <pic:spPr bwMode="auto">
                    <a:xfrm>
                      <a:off x="0" y="0"/>
                      <a:ext cx="3234088" cy="2579570"/>
                    </a:xfrm>
                    <a:prstGeom prst="rect">
                      <a:avLst/>
                    </a:prstGeom>
                    <a:noFill/>
                    <a:ln w="9525">
                      <a:noFill/>
                      <a:headEnd/>
                      <a:tailEnd/>
                    </a:ln>
                  </pic:spPr>
                </pic:pic>
              </a:graphicData>
            </a:graphic>
          </wp:inline>
        </w:drawing>
      </w:r>
    </w:p>
    <w:p w14:paraId="3F18DE18" w14:textId="77777777" w:rsidR="00E137AC" w:rsidRDefault="00315D12">
      <w:pPr>
        <w:pStyle w:val="BodyText"/>
      </w:pPr>
      <w:r>
        <w:t xml:space="preserve">The </w:t>
      </w:r>
      <w:proofErr w:type="spellStart"/>
      <w:r>
        <w:t>Matern</w:t>
      </w:r>
      <w:proofErr w:type="spellEnd"/>
      <w:r>
        <w:t xml:space="preserve"> function is ideal for simulating spatial variables and spatial parameters because the resultant patterns can be </w:t>
      </w:r>
      <w:r>
        <w:rPr>
          <w:b/>
        </w:rPr>
        <w:t>substantially</w:t>
      </w:r>
      <w:r>
        <w:t xml:space="preserve"> changed by varying </w:t>
      </w:r>
      <m:oMath>
        <m:r>
          <w:rPr>
            <w:rFonts w:ascii="Cambria Math" w:hAnsi="Cambria Math"/>
          </w:rPr>
          <m:t>v</m:t>
        </m:r>
      </m:oMath>
      <w:r>
        <w:t xml:space="preserve"> and </w:t>
      </w:r>
      <m:oMath>
        <m:r>
          <w:rPr>
            <w:rFonts w:ascii="Cambria Math" w:hAnsi="Cambria Math"/>
          </w:rPr>
          <m:t>c</m:t>
        </m:r>
      </m:oMath>
      <w:r>
        <w:t xml:space="preserve">. To demonstrate this, I’ll vary </w:t>
      </w:r>
      <m:oMath>
        <m:r>
          <w:rPr>
            <w:rFonts w:ascii="Cambria Math" w:hAnsi="Cambria Math"/>
          </w:rPr>
          <m:t>c</m:t>
        </m:r>
      </m:oMath>
      <w:r>
        <w:t xml:space="preserve"> and </w:t>
      </w:r>
      <m:oMath>
        <m:r>
          <w:rPr>
            <w:rFonts w:ascii="Cambria Math" w:hAnsi="Cambria Math"/>
          </w:rPr>
          <m:t>r</m:t>
        </m:r>
      </m:oMath>
      <w:r>
        <w:t xml:space="preserve">. </w:t>
      </w:r>
      <m:oMath>
        <m:r>
          <w:rPr>
            <w:rFonts w:ascii="Cambria Math" w:hAnsi="Cambria Math"/>
          </w:rPr>
          <m:t>c=1/2,1,10,20</m:t>
        </m:r>
      </m:oMath>
      <w:r>
        <w:t xml:space="preserve"> and </w:t>
      </w:r>
      <m:oMath>
        <m:r>
          <w:rPr>
            <w:rFonts w:ascii="Cambria Math" w:hAnsi="Cambria Math"/>
          </w:rPr>
          <m:t>v=1/2,1,2,10</m:t>
        </m:r>
      </m:oMath>
    </w:p>
    <w:p w14:paraId="380D0C45" w14:textId="77777777" w:rsidR="00E137AC" w:rsidRDefault="00315D12">
      <w:pPr>
        <w:pStyle w:val="BodyText"/>
      </w:pPr>
      <w:r>
        <w:rPr>
          <w:noProof/>
        </w:rPr>
        <w:lastRenderedPageBreak/>
        <w:drawing>
          <wp:inline distT="0" distB="0" distL="0" distR="0" wp14:anchorId="587F43C0" wp14:editId="2556F431">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imulation-document_PARTS_files/figure-docx/unnamed-chunk-4-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679C8CD4" w14:textId="77777777" w:rsidR="00E137AC" w:rsidRDefault="00315D12">
      <w:pPr>
        <w:pStyle w:val="BodyText"/>
      </w:pPr>
      <w:r>
        <w:t>whereas the stable exponential function has more limited range (</w:t>
      </w:r>
      <m:oMath>
        <m:r>
          <w:rPr>
            <w:rFonts w:ascii="Cambria Math" w:hAnsi="Cambria Math"/>
          </w:rPr>
          <m:t>0&lt;a≤2</m:t>
        </m:r>
      </m:oMath>
      <w:r>
        <w:t>). Thou</w:t>
      </w:r>
      <w:proofErr w:type="spellStart"/>
      <w:r>
        <w:t>gh</w:t>
      </w:r>
      <w:proofErr w:type="spellEnd"/>
      <w:r>
        <w:t>, the Gaussian version (</w:t>
      </w:r>
      <m:oMath>
        <m:r>
          <w:rPr>
            <w:rFonts w:ascii="Cambria Math" w:hAnsi="Cambria Math"/>
          </w:rPr>
          <m:t>a=2</m:t>
        </m:r>
      </m:oMath>
      <w:r>
        <w:t>) can generate interesting and realistic patterns:</w:t>
      </w:r>
    </w:p>
    <w:p w14:paraId="7BD39214" w14:textId="77777777" w:rsidR="00E137AC" w:rsidRDefault="00315D12">
      <w:pPr>
        <w:pStyle w:val="SourceCode"/>
      </w:pPr>
      <w:proofErr w:type="spellStart"/>
      <w:r>
        <w:rPr>
          <w:rStyle w:val="NormalTok"/>
        </w:rPr>
        <w:t>r.tmp</w:t>
      </w:r>
      <w:proofErr w:type="spellEnd"/>
      <w:r>
        <w:rPr>
          <w:rStyle w:val="NormalTok"/>
        </w:rPr>
        <w:t xml:space="preserve"> =</w:t>
      </w:r>
      <w:r>
        <w:rPr>
          <w:rStyle w:val="StringTok"/>
        </w:rPr>
        <w:t xml:space="preserve"> </w:t>
      </w:r>
      <w:r>
        <w:rPr>
          <w:rStyle w:val="KeywordTok"/>
        </w:rPr>
        <w:t>c</w:t>
      </w:r>
      <w:r>
        <w:rPr>
          <w:rStyle w:val="NormalTok"/>
        </w:rPr>
        <w:t>(.</w:t>
      </w:r>
      <w:r>
        <w:rPr>
          <w:rStyle w:val="DecValTok"/>
        </w:rPr>
        <w:t>05</w:t>
      </w:r>
      <w:r>
        <w:rPr>
          <w:rStyle w:val="NormalTok"/>
        </w:rPr>
        <w:t xml:space="preserve">, </w:t>
      </w:r>
      <w:r>
        <w:rPr>
          <w:rStyle w:val="FloatTok"/>
        </w:rPr>
        <w:t>0.2</w:t>
      </w:r>
      <w:r>
        <w:rPr>
          <w:rStyle w:val="NormalTok"/>
        </w:rPr>
        <w:t xml:space="preserve">, </w:t>
      </w:r>
      <w:r>
        <w:rPr>
          <w:rStyle w:val="FloatTok"/>
        </w:rPr>
        <w:t>.5</w:t>
      </w:r>
      <w:r>
        <w:rPr>
          <w:rStyle w:val="NormalTok"/>
        </w:rPr>
        <w:t xml:space="preserve">, </w:t>
      </w:r>
      <w:r>
        <w:rPr>
          <w:rStyle w:val="DecValTok"/>
        </w:rPr>
        <w:t>1</w:t>
      </w:r>
      <w:r>
        <w:rPr>
          <w:rStyle w:val="NormalTok"/>
        </w:rPr>
        <w:t>)</w:t>
      </w:r>
      <w:r>
        <w:rPr>
          <w:rStyle w:val="OperatorTok"/>
        </w:rPr>
        <w:t>*</w:t>
      </w:r>
      <w:proofErr w:type="spellStart"/>
      <w:r>
        <w:rPr>
          <w:rStyle w:val="NormalTok"/>
        </w:rPr>
        <w:t>map.cols</w:t>
      </w:r>
      <w:proofErr w:type="spellEnd"/>
      <w:r>
        <w:br/>
      </w:r>
      <w:r>
        <w:br/>
      </w:r>
      <w:proofErr w:type="spellStart"/>
      <w:r>
        <w:rPr>
          <w:rStyle w:val="NormalTok"/>
        </w:rPr>
        <w:t>a.tmp</w:t>
      </w:r>
      <w:proofErr w:type="spellEnd"/>
      <w:r>
        <w:rPr>
          <w:rStyle w:val="NormalTok"/>
        </w:rPr>
        <w:t xml:space="preserve"> =</w:t>
      </w:r>
      <w:r>
        <w:rPr>
          <w:rStyle w:val="StringTok"/>
        </w:rPr>
        <w:t xml:space="preserve"> </w:t>
      </w:r>
      <w:r>
        <w:rPr>
          <w:rStyle w:val="KeywordTok"/>
        </w:rPr>
        <w:t>c</w:t>
      </w:r>
      <w:r>
        <w:rPr>
          <w:rStyle w:val="NormalTok"/>
        </w:rPr>
        <w:t>(.</w:t>
      </w:r>
      <w:r>
        <w:rPr>
          <w:rStyle w:val="DecValTok"/>
        </w:rPr>
        <w:t>5</w:t>
      </w:r>
      <w:r>
        <w:rPr>
          <w:rStyle w:val="NormalTok"/>
        </w:rPr>
        <w:t xml:space="preserve">, </w:t>
      </w:r>
      <w:r>
        <w:rPr>
          <w:rStyle w:val="DecValTok"/>
        </w:rPr>
        <w:t>1</w:t>
      </w:r>
      <w:r>
        <w:rPr>
          <w:rStyle w:val="NormalTok"/>
        </w:rPr>
        <w:t xml:space="preserve">, </w:t>
      </w:r>
      <w:r>
        <w:rPr>
          <w:rStyle w:val="FloatTok"/>
        </w:rPr>
        <w:t>1.5</w:t>
      </w:r>
      <w:r>
        <w:rPr>
          <w:rStyle w:val="NormalTok"/>
        </w:rPr>
        <w:t xml:space="preserve">, </w:t>
      </w:r>
      <w:r>
        <w:rPr>
          <w:rStyle w:val="DecValTok"/>
        </w:rPr>
        <w:t>2</w:t>
      </w:r>
      <w:r>
        <w:rPr>
          <w:rStyle w:val="NormalTok"/>
        </w:rPr>
        <w:t>)</w:t>
      </w:r>
      <w:r>
        <w:br/>
      </w:r>
      <w:r>
        <w:br/>
      </w:r>
      <w:proofErr w:type="spellStart"/>
      <w:r>
        <w:rPr>
          <w:rStyle w:val="NormalTok"/>
        </w:rPr>
        <w:t>spatcor.tab</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r>
        <w:rPr>
          <w:rStyle w:val="OtherTok"/>
        </w:rPr>
        <w:t>NULL</w:t>
      </w:r>
      <w:r>
        <w:rPr>
          <w:rStyle w:val="NormalTok"/>
        </w:rPr>
        <w:t>)</w:t>
      </w:r>
      <w:r>
        <w:br/>
      </w:r>
      <w:r>
        <w:br/>
      </w:r>
      <w:r>
        <w:rPr>
          <w:rStyle w:val="ControlFlowTok"/>
        </w:rPr>
        <w:t>for</w:t>
      </w:r>
      <w:r>
        <w:rPr>
          <w:rStyle w:val="NormalTok"/>
        </w:rPr>
        <w:t xml:space="preserve"> (a </w:t>
      </w:r>
      <w:r>
        <w:rPr>
          <w:rStyle w:val="ControlFlowTok"/>
        </w:rPr>
        <w:t>in</w:t>
      </w:r>
      <w:r>
        <w:rPr>
          <w:rStyle w:val="NormalTok"/>
        </w:rPr>
        <w:t xml:space="preserve"> </w:t>
      </w:r>
      <w:proofErr w:type="spellStart"/>
      <w:r>
        <w:rPr>
          <w:rStyle w:val="NormalTok"/>
        </w:rPr>
        <w:t>a.tmp</w:t>
      </w:r>
      <w:proofErr w:type="spellEnd"/>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w:t>
      </w:r>
      <w:proofErr w:type="spellStart"/>
      <w:r>
        <w:rPr>
          <w:rStyle w:val="NormalTok"/>
        </w:rPr>
        <w:t>r.tmp</w:t>
      </w:r>
      <w:proofErr w:type="spellEnd"/>
      <w:r>
        <w:rPr>
          <w:rStyle w:val="NormalTok"/>
        </w:rPr>
        <w:t>){</w:t>
      </w:r>
      <w:r>
        <w:br/>
      </w:r>
      <w:r>
        <w:rPr>
          <w:rStyle w:val="NormalTok"/>
        </w:rPr>
        <w:t xml:space="preserve">  </w:t>
      </w:r>
      <w:r>
        <w:br/>
      </w:r>
      <w:r>
        <w:rPr>
          <w:rStyle w:val="NormalTok"/>
        </w:rPr>
        <w:t xml:space="preserve">  </w:t>
      </w:r>
      <w:proofErr w:type="spellStart"/>
      <w:r>
        <w:rPr>
          <w:rStyle w:val="NormalTok"/>
        </w:rPr>
        <w:t>nugpars</w:t>
      </w:r>
      <w:proofErr w:type="spellEnd"/>
      <w:r>
        <w:rPr>
          <w:rStyle w:val="NormalTok"/>
        </w:rPr>
        <w:t xml:space="preserve"> =</w:t>
      </w:r>
      <w:r>
        <w:rPr>
          <w:rStyle w:val="StringTok"/>
        </w:rPr>
        <w:t xml:space="preserve"> </w:t>
      </w:r>
      <w:r>
        <w:rPr>
          <w:rStyle w:val="KeywordTok"/>
        </w:rPr>
        <w:t>list</w:t>
      </w:r>
      <w:r>
        <w:rPr>
          <w:rStyle w:val="NormalTok"/>
        </w:rPr>
        <w:t>(</w:t>
      </w:r>
      <w:r>
        <w:rPr>
          <w:rStyle w:val="DataTypeTok"/>
        </w:rPr>
        <w:t>scale =</w:t>
      </w:r>
      <w:r>
        <w:rPr>
          <w:rStyle w:val="NormalTok"/>
        </w:rPr>
        <w:t xml:space="preserve"> r, </w:t>
      </w:r>
      <w:r>
        <w:rPr>
          <w:rStyle w:val="DataTypeTok"/>
        </w:rPr>
        <w:t>power =</w:t>
      </w:r>
      <w:r>
        <w:rPr>
          <w:rStyle w:val="NormalTok"/>
        </w:rPr>
        <w:t xml:space="preserve"> a, </w:t>
      </w:r>
      <w:r>
        <w:br/>
      </w:r>
      <w:r>
        <w:rPr>
          <w:rStyle w:val="NormalTok"/>
        </w:rPr>
        <w:t xml:space="preserve">               </w:t>
      </w:r>
      <w:r>
        <w:rPr>
          <w:rStyle w:val="DataTypeTok"/>
        </w:rPr>
        <w:t>mean =</w:t>
      </w:r>
      <w:r>
        <w:rPr>
          <w:rStyle w:val="NormalTok"/>
        </w:rPr>
        <w:t xml:space="preserve"> </w:t>
      </w:r>
      <w:r>
        <w:rPr>
          <w:rStyle w:val="DecValTok"/>
        </w:rPr>
        <w:t>0</w:t>
      </w:r>
      <w:r>
        <w:rPr>
          <w:rStyle w:val="NormalTok"/>
        </w:rPr>
        <w:t xml:space="preserve">, </w:t>
      </w:r>
      <w:r>
        <w:rPr>
          <w:rStyle w:val="DataTypeTok"/>
        </w:rPr>
        <w:t>sill =</w:t>
      </w:r>
      <w:r>
        <w:rPr>
          <w:rStyle w:val="NormalTok"/>
        </w:rPr>
        <w:t xml:space="preserve"> </w:t>
      </w:r>
      <w:r>
        <w:rPr>
          <w:rStyle w:val="DecValTok"/>
        </w:rPr>
        <w:t>1</w:t>
      </w:r>
      <w:r>
        <w:rPr>
          <w:rStyle w:val="NormalTok"/>
        </w:rPr>
        <w:t xml:space="preserve">, </w:t>
      </w:r>
      <w:r>
        <w:rPr>
          <w:rStyle w:val="DataTypeTok"/>
        </w:rPr>
        <w:t>nugget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proofErr w:type="spellStart"/>
      <w:r>
        <w:rPr>
          <w:rStyle w:val="NormalTok"/>
        </w:rPr>
        <w:t>nug.vcov</w:t>
      </w:r>
      <w:proofErr w:type="spellEnd"/>
      <w:r>
        <w:rPr>
          <w:rStyle w:val="NormalTok"/>
        </w:rPr>
        <w:t xml:space="preserve"> =</w:t>
      </w:r>
      <w:r>
        <w:rPr>
          <w:rStyle w:val="StringTok"/>
        </w:rPr>
        <w:t xml:space="preserve"> </w:t>
      </w:r>
      <w:proofErr w:type="spellStart"/>
      <w:r>
        <w:rPr>
          <w:rStyle w:val="NormalTok"/>
        </w:rPr>
        <w:t>CompRandFld</w:t>
      </w:r>
      <w:proofErr w:type="spellEnd"/>
      <w:r>
        <w:rPr>
          <w:rStyle w:val="OperatorTok"/>
        </w:rPr>
        <w:t>::</w:t>
      </w:r>
      <w:proofErr w:type="spellStart"/>
      <w:r>
        <w:rPr>
          <w:rStyle w:val="KeywordTok"/>
        </w:rPr>
        <w:t>Covmatrix</w:t>
      </w:r>
      <w:proofErr w:type="spellEnd"/>
      <w:r>
        <w:rPr>
          <w:rStyle w:val="NormalTok"/>
        </w:rPr>
        <w:t>(</w:t>
      </w:r>
      <w:proofErr w:type="spellStart"/>
      <w:r>
        <w:rPr>
          <w:rStyle w:val="NormalTok"/>
        </w:rPr>
        <w:t>coords</w:t>
      </w:r>
      <w:proofErr w:type="spellEnd"/>
      <w:r>
        <w:rPr>
          <w:rStyle w:val="NormalTok"/>
        </w:rPr>
        <w:t xml:space="preserve">, </w:t>
      </w:r>
      <w:r>
        <w:br/>
      </w:r>
      <w:r>
        <w:rPr>
          <w:rStyle w:val="NormalTok"/>
        </w:rPr>
        <w:t xml:space="preserve">                                    </w:t>
      </w:r>
      <w:r>
        <w:rPr>
          <w:rStyle w:val="DataTypeTok"/>
        </w:rPr>
        <w:t>distance =</w:t>
      </w:r>
      <w:r>
        <w:rPr>
          <w:rStyle w:val="NormalTok"/>
        </w:rPr>
        <w:t xml:space="preserve"> </w:t>
      </w:r>
      <w:proofErr w:type="spellStart"/>
      <w:r>
        <w:rPr>
          <w:rStyle w:val="NormalTok"/>
        </w:rPr>
        <w:t>dist.meth</w:t>
      </w:r>
      <w:proofErr w:type="spellEnd"/>
      <w:r>
        <w:rPr>
          <w:rStyle w:val="NormalTok"/>
        </w:rPr>
        <w:t xml:space="preserve">, </w:t>
      </w:r>
      <w:r>
        <w:br/>
      </w:r>
      <w:r>
        <w:rPr>
          <w:rStyle w:val="NormalTok"/>
        </w:rPr>
        <w:lastRenderedPageBreak/>
        <w:t xml:space="preserve">                                    </w:t>
      </w:r>
      <w:proofErr w:type="spellStart"/>
      <w:r>
        <w:rPr>
          <w:rStyle w:val="DataTypeTok"/>
        </w:rPr>
        <w:t>corrmodel</w:t>
      </w:r>
      <w:proofErr w:type="spellEnd"/>
      <w:r>
        <w:rPr>
          <w:rStyle w:val="DataTypeTok"/>
        </w:rPr>
        <w:t xml:space="preserve"> =</w:t>
      </w:r>
      <w:r>
        <w:rPr>
          <w:rStyle w:val="NormalTok"/>
        </w:rPr>
        <w:t xml:space="preserve"> </w:t>
      </w:r>
      <w:r>
        <w:rPr>
          <w:rStyle w:val="StringTok"/>
        </w:rPr>
        <w:t>"stable"</w:t>
      </w:r>
      <w:r>
        <w:rPr>
          <w:rStyle w:val="NormalTok"/>
        </w:rPr>
        <w:t xml:space="preserve">, </w:t>
      </w:r>
      <w:r>
        <w:br/>
      </w:r>
      <w:r>
        <w:rPr>
          <w:rStyle w:val="NormalTok"/>
        </w:rPr>
        <w:t xml:space="preserve">                                    </w:t>
      </w:r>
      <w:r>
        <w:rPr>
          <w:rStyle w:val="DataTypeTok"/>
        </w:rPr>
        <w:t>param =</w:t>
      </w:r>
      <w:r>
        <w:rPr>
          <w:rStyle w:val="NormalTok"/>
        </w:rPr>
        <w:t xml:space="preserve"> </w:t>
      </w:r>
      <w:proofErr w:type="spellStart"/>
      <w:r>
        <w:rPr>
          <w:rStyle w:val="NormalTok"/>
        </w:rPr>
        <w:t>nugpars</w:t>
      </w:r>
      <w:proofErr w:type="spellEnd"/>
      <w:r>
        <w:rPr>
          <w:rStyle w:val="NormalTok"/>
        </w:rPr>
        <w:t>)</w:t>
      </w:r>
      <w:r>
        <w:rPr>
          <w:rStyle w:val="OperatorTok"/>
        </w:rPr>
        <w:t>$</w:t>
      </w:r>
      <w:proofErr w:type="spellStart"/>
      <w:r>
        <w:rPr>
          <w:rStyle w:val="NormalTok"/>
        </w:rPr>
        <w:t>covmatrix</w:t>
      </w:r>
      <w:proofErr w:type="spellEnd"/>
      <w:r>
        <w:br/>
      </w:r>
      <w:r>
        <w:rPr>
          <w:rStyle w:val="NormalTok"/>
        </w:rPr>
        <w:t xml:space="preserve">  </w:t>
      </w:r>
      <w:r>
        <w:rPr>
          <w:rStyle w:val="CommentTok"/>
        </w:rPr>
        <w:t># image(</w:t>
      </w:r>
      <w:proofErr w:type="spellStart"/>
      <w:r>
        <w:rPr>
          <w:rStyle w:val="CommentTok"/>
        </w:rPr>
        <w:t>nug.vcov</w:t>
      </w:r>
      <w:proofErr w:type="spellEnd"/>
      <w:r>
        <w:rPr>
          <w:rStyle w:val="CommentTok"/>
        </w:rPr>
        <w:t>)</w:t>
      </w:r>
      <w:r>
        <w:br/>
      </w:r>
      <w:r>
        <w:rPr>
          <w:rStyle w:val="NormalTok"/>
        </w:rPr>
        <w:t xml:space="preserve">  </w:t>
      </w:r>
      <w:proofErr w:type="spellStart"/>
      <w:r>
        <w:rPr>
          <w:rStyle w:val="NormalTok"/>
        </w:rPr>
        <w:t>spat.nug</w:t>
      </w:r>
      <w:proofErr w:type="spellEnd"/>
      <w:r>
        <w:rPr>
          <w:rStyle w:val="NormalTok"/>
        </w:rPr>
        <w:t xml:space="preserve"> &lt;-</w:t>
      </w:r>
      <w:r>
        <w:rPr>
          <w:rStyle w:val="StringTok"/>
        </w:rPr>
        <w:t xml:space="preserve"> </w:t>
      </w:r>
      <w:r>
        <w:rPr>
          <w:rStyle w:val="NormalTok"/>
        </w:rPr>
        <w:t>scales</w:t>
      </w:r>
      <w:r>
        <w:rPr>
          <w:rStyle w:val="OperatorTok"/>
        </w:rPr>
        <w:t>::</w:t>
      </w:r>
      <w:r>
        <w:rPr>
          <w:rStyle w:val="KeywordTok"/>
        </w:rPr>
        <w:t>rescale</w:t>
      </w:r>
      <w:r>
        <w:rPr>
          <w:rStyle w:val="NormalTok"/>
        </w:rPr>
        <w:t>(</w:t>
      </w:r>
      <w:proofErr w:type="spellStart"/>
      <w:r>
        <w:rPr>
          <w:rStyle w:val="NormalTok"/>
        </w:rPr>
        <w:t>mvtnorm</w:t>
      </w:r>
      <w:proofErr w:type="spellEnd"/>
      <w:r>
        <w:rPr>
          <w:rStyle w:val="OperatorTok"/>
        </w:rPr>
        <w:t>::</w:t>
      </w:r>
      <w:proofErr w:type="spellStart"/>
      <w:r>
        <w:rPr>
          <w:rStyle w:val="KeywordTok"/>
        </w:rPr>
        <w:t>rmvnorm</w:t>
      </w:r>
      <w:proofErr w:type="spellEnd"/>
      <w:r>
        <w:rPr>
          <w:rStyle w:val="NormalTok"/>
        </w:rPr>
        <w:t>(</w:t>
      </w:r>
      <w:r>
        <w:rPr>
          <w:rStyle w:val="DataTypeTok"/>
        </w:rPr>
        <w:t>n =</w:t>
      </w:r>
      <w:r>
        <w:rPr>
          <w:rStyle w:val="NormalTok"/>
        </w:rPr>
        <w:t xml:space="preserve"> </w:t>
      </w:r>
      <w:r>
        <w:rPr>
          <w:rStyle w:val="DecValTok"/>
        </w:rPr>
        <w:t>1</w:t>
      </w:r>
      <w:r>
        <w:rPr>
          <w:rStyle w:val="NormalTok"/>
        </w:rPr>
        <w:t xml:space="preserve">, </w:t>
      </w:r>
      <w:r>
        <w:rPr>
          <w:rStyle w:val="DataTypeTok"/>
        </w:rPr>
        <w:t>sigma =</w:t>
      </w:r>
      <w:r>
        <w:rPr>
          <w:rStyle w:val="NormalTok"/>
        </w:rPr>
        <w:t xml:space="preserve"> </w:t>
      </w:r>
      <w:proofErr w:type="spellStart"/>
      <w:r>
        <w:rPr>
          <w:rStyle w:val="NormalTok"/>
        </w:rPr>
        <w:t>nug.vcov</w:t>
      </w:r>
      <w:proofErr w:type="spellEnd"/>
      <w:r>
        <w:rPr>
          <w:rStyle w:val="NormalTok"/>
        </w:rPr>
        <w:t xml:space="preserve">), </w:t>
      </w:r>
      <w:r>
        <w:rPr>
          <w:rStyle w:val="DataTypeTok"/>
        </w:rPr>
        <w:t>to =</w:t>
      </w:r>
      <w:r>
        <w:rPr>
          <w:rStyle w:val="NormalTok"/>
        </w:rPr>
        <w:t xml:space="preserve"> </w:t>
      </w:r>
      <w:proofErr w:type="spellStart"/>
      <w:r>
        <w:rPr>
          <w:rStyle w:val="NormalTok"/>
        </w:rPr>
        <w:t>constrain.nug</w:t>
      </w:r>
      <w:proofErr w:type="spellEnd"/>
      <w:r>
        <w:rPr>
          <w:rStyle w:val="NormalTok"/>
        </w:rPr>
        <w:t>)</w:t>
      </w:r>
      <w:r>
        <w:br/>
      </w:r>
      <w:r>
        <w:rPr>
          <w:rStyle w:val="NormalTok"/>
        </w:rPr>
        <w:t xml:space="preserve">  </w:t>
      </w:r>
      <w:proofErr w:type="spellStart"/>
      <w:r>
        <w:rPr>
          <w:rStyle w:val="NormalTok"/>
        </w:rPr>
        <w:t>tmp</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NormalTok"/>
        </w:rPr>
        <w:t>coords</w:t>
      </w:r>
      <w:proofErr w:type="spellEnd"/>
      <w:r>
        <w:rPr>
          <w:rStyle w:val="NormalTok"/>
        </w:rPr>
        <w:t xml:space="preserve">, </w:t>
      </w:r>
      <w:proofErr w:type="spellStart"/>
      <w:r>
        <w:rPr>
          <w:rStyle w:val="DataTypeTok"/>
        </w:rPr>
        <w:t>nug</w:t>
      </w:r>
      <w:proofErr w:type="spellEnd"/>
      <w:r>
        <w:rPr>
          <w:rStyle w:val="DataTypeTok"/>
        </w:rPr>
        <w:t xml:space="preserve"> =</w:t>
      </w:r>
      <w:r>
        <w:rPr>
          <w:rStyle w:val="NormalTok"/>
        </w:rPr>
        <w:t xml:space="preserve"> </w:t>
      </w:r>
      <w:proofErr w:type="spellStart"/>
      <w:r>
        <w:rPr>
          <w:rStyle w:val="KeywordTok"/>
        </w:rPr>
        <w:t>as.vector</w:t>
      </w:r>
      <w:proofErr w:type="spellEnd"/>
      <w:r>
        <w:rPr>
          <w:rStyle w:val="NormalTok"/>
        </w:rPr>
        <w:t>(</w:t>
      </w:r>
      <w:proofErr w:type="spellStart"/>
      <w:r>
        <w:rPr>
          <w:rStyle w:val="NormalTok"/>
        </w:rPr>
        <w:t>spat.nug</w:t>
      </w:r>
      <w:proofErr w:type="spellEnd"/>
      <w:r>
        <w:rPr>
          <w:rStyle w:val="NormalTok"/>
        </w:rPr>
        <w:t xml:space="preserve">), </w:t>
      </w:r>
      <w:r>
        <w:rPr>
          <w:rStyle w:val="DataTypeTok"/>
        </w:rPr>
        <w:t>r =</w:t>
      </w:r>
      <w:r>
        <w:rPr>
          <w:rStyle w:val="NormalTok"/>
        </w:rPr>
        <w:t xml:space="preserve"> r</w:t>
      </w:r>
      <w:r>
        <w:rPr>
          <w:rStyle w:val="OperatorTok"/>
        </w:rPr>
        <w:t>/</w:t>
      </w:r>
      <w:proofErr w:type="spellStart"/>
      <w:r>
        <w:rPr>
          <w:rStyle w:val="NormalTok"/>
        </w:rPr>
        <w:t>map.cols</w:t>
      </w:r>
      <w:proofErr w:type="spellEnd"/>
      <w:r>
        <w:rPr>
          <w:rStyle w:val="NormalTok"/>
        </w:rPr>
        <w:t xml:space="preserve">, </w:t>
      </w:r>
      <w:r>
        <w:rPr>
          <w:rStyle w:val="DataTypeTok"/>
        </w:rPr>
        <w:t>a =</w:t>
      </w:r>
      <w:r>
        <w:rPr>
          <w:rStyle w:val="NormalTok"/>
        </w:rPr>
        <w:t xml:space="preserve"> a)</w:t>
      </w:r>
      <w:r>
        <w:br/>
      </w:r>
      <w:r>
        <w:rPr>
          <w:rStyle w:val="NormalTok"/>
        </w:rPr>
        <w:t xml:space="preserve">  </w:t>
      </w:r>
      <w:proofErr w:type="spellStart"/>
      <w:r>
        <w:rPr>
          <w:rStyle w:val="NormalTok"/>
        </w:rPr>
        <w:t>spatcor.tab</w:t>
      </w:r>
      <w:proofErr w:type="spellEnd"/>
      <w:r>
        <w:rPr>
          <w:rStyle w:val="NormalTok"/>
        </w:rPr>
        <w:t xml:space="preserve"> =</w:t>
      </w:r>
      <w:r>
        <w:rPr>
          <w:rStyle w:val="StringTok"/>
        </w:rPr>
        <w:t xml:space="preserve"> </w:t>
      </w:r>
      <w:proofErr w:type="spellStart"/>
      <w:r>
        <w:rPr>
          <w:rStyle w:val="KeywordTok"/>
        </w:rPr>
        <w:t>rbind</w:t>
      </w:r>
      <w:proofErr w:type="spellEnd"/>
      <w:r>
        <w:rPr>
          <w:rStyle w:val="NormalTok"/>
        </w:rPr>
        <w:t>(</w:t>
      </w:r>
      <w:proofErr w:type="spellStart"/>
      <w:r>
        <w:rPr>
          <w:rStyle w:val="NormalTok"/>
        </w:rPr>
        <w:t>spatcor.tab</w:t>
      </w:r>
      <w:proofErr w:type="spellEnd"/>
      <w:r>
        <w:rPr>
          <w:rStyle w:val="NormalTok"/>
        </w:rPr>
        <w:t xml:space="preserve">, </w:t>
      </w:r>
      <w:proofErr w:type="spellStart"/>
      <w:r>
        <w:rPr>
          <w:rStyle w:val="NormalTok"/>
        </w:rPr>
        <w:t>tmp</w:t>
      </w:r>
      <w:proofErr w:type="spellEnd"/>
      <w:r>
        <w:rPr>
          <w:rStyle w:val="NormalTok"/>
        </w:rPr>
        <w:t>)</w:t>
      </w:r>
      <w:r>
        <w:br/>
      </w:r>
      <w:r>
        <w:rPr>
          <w:rStyle w:val="NormalTok"/>
        </w:rPr>
        <w:t xml:space="preserve">  </w:t>
      </w:r>
      <w:r>
        <w:br/>
      </w:r>
      <w:r>
        <w:rPr>
          <w:rStyle w:val="NormalTok"/>
        </w:rPr>
        <w:t xml:space="preserve">  </w:t>
      </w:r>
      <w:r>
        <w:rPr>
          <w:rStyle w:val="CommentTok"/>
        </w:rPr>
        <w:t xml:space="preserve"># </w:t>
      </w:r>
      <w:proofErr w:type="spellStart"/>
      <w:r>
        <w:rPr>
          <w:rStyle w:val="CommentTok"/>
        </w:rPr>
        <w:t>nug.corpars</w:t>
      </w:r>
      <w:proofErr w:type="spellEnd"/>
      <w:r>
        <w:rPr>
          <w:rStyle w:val="CommentTok"/>
        </w:rPr>
        <w:t xml:space="preserve"> = list(scale = range, power = a, sill = </w:t>
      </w:r>
      <w:proofErr w:type="spellStart"/>
      <w:r>
        <w:rPr>
          <w:rStyle w:val="CommentTok"/>
        </w:rPr>
        <w:t>psill</w:t>
      </w:r>
      <w:proofErr w:type="spellEnd"/>
      <w:r>
        <w:rPr>
          <w:rStyle w:val="CommentTok"/>
        </w:rPr>
        <w:t>, nugget = 0, mean = 0)</w:t>
      </w:r>
      <w:r>
        <w:br/>
      </w:r>
      <w:r>
        <w:rPr>
          <w:rStyle w:val="NormalTok"/>
        </w:rPr>
        <w:t xml:space="preserve">  </w:t>
      </w:r>
      <w:r>
        <w:rPr>
          <w:rStyle w:val="CommentTok"/>
        </w:rPr>
        <w:t xml:space="preserve"># </w:t>
      </w:r>
      <w:proofErr w:type="spellStart"/>
      <w:r>
        <w:rPr>
          <w:rStyle w:val="CommentTok"/>
        </w:rPr>
        <w:t>covmat</w:t>
      </w:r>
      <w:proofErr w:type="spellEnd"/>
      <w:r>
        <w:rPr>
          <w:rStyle w:val="CommentTok"/>
        </w:rPr>
        <w:t xml:space="preserve"> = </w:t>
      </w:r>
      <w:proofErr w:type="spellStart"/>
      <w:r>
        <w:rPr>
          <w:rStyle w:val="CommentTok"/>
        </w:rPr>
        <w:t>CompRandFld</w:t>
      </w:r>
      <w:proofErr w:type="spellEnd"/>
      <w:r>
        <w:rPr>
          <w:rStyle w:val="CommentTok"/>
        </w:rPr>
        <w:t>::</w:t>
      </w:r>
      <w:proofErr w:type="spellStart"/>
      <w:r>
        <w:rPr>
          <w:rStyle w:val="CommentTok"/>
        </w:rPr>
        <w:t>Covmatrix</w:t>
      </w:r>
      <w:proofErr w:type="spellEnd"/>
      <w:r>
        <w:rPr>
          <w:rStyle w:val="CommentTok"/>
        </w:rPr>
        <w:t>(</w:t>
      </w:r>
      <w:proofErr w:type="spellStart"/>
      <w:r>
        <w:rPr>
          <w:rStyle w:val="CommentTok"/>
        </w:rPr>
        <w:t>coordx</w:t>
      </w:r>
      <w:proofErr w:type="spellEnd"/>
      <w:r>
        <w:rPr>
          <w:rStyle w:val="CommentTok"/>
        </w:rPr>
        <w:t xml:space="preserve"> = </w:t>
      </w:r>
      <w:proofErr w:type="spellStart"/>
      <w:r>
        <w:rPr>
          <w:rStyle w:val="CommentTok"/>
        </w:rPr>
        <w:t>coords</w:t>
      </w:r>
      <w:proofErr w:type="spellEnd"/>
      <w:r>
        <w:rPr>
          <w:rStyle w:val="CommentTok"/>
        </w:rPr>
        <w:t xml:space="preserve">, </w:t>
      </w:r>
      <w:r>
        <w:br/>
      </w:r>
      <w:r>
        <w:rPr>
          <w:rStyle w:val="NormalTok"/>
        </w:rPr>
        <w:t xml:space="preserve">  </w:t>
      </w:r>
      <w:r>
        <w:rPr>
          <w:rStyle w:val="CommentTok"/>
        </w:rPr>
        <w:t xml:space="preserve">#                                 distance = </w:t>
      </w:r>
      <w:proofErr w:type="spellStart"/>
      <w:r>
        <w:rPr>
          <w:rStyle w:val="CommentTok"/>
        </w:rPr>
        <w:t>dist.meth</w:t>
      </w:r>
      <w:proofErr w:type="spellEnd"/>
      <w:r>
        <w:rPr>
          <w:rStyle w:val="CommentTok"/>
        </w:rPr>
        <w:t>,</w:t>
      </w:r>
      <w:r>
        <w:br/>
      </w:r>
      <w:r>
        <w:rPr>
          <w:rStyle w:val="NormalTok"/>
        </w:rPr>
        <w:t xml:space="preserve">  </w:t>
      </w:r>
      <w:r>
        <w:rPr>
          <w:rStyle w:val="CommentTok"/>
        </w:rPr>
        <w:t xml:space="preserve">#                                 </w:t>
      </w:r>
      <w:proofErr w:type="spellStart"/>
      <w:r>
        <w:rPr>
          <w:rStyle w:val="CommentTok"/>
        </w:rPr>
        <w:t>corrmodel</w:t>
      </w:r>
      <w:proofErr w:type="spellEnd"/>
      <w:r>
        <w:rPr>
          <w:rStyle w:val="CommentTok"/>
        </w:rPr>
        <w:t xml:space="preserve"> = </w:t>
      </w:r>
      <w:proofErr w:type="spellStart"/>
      <w:r>
        <w:rPr>
          <w:rStyle w:val="CommentTok"/>
        </w:rPr>
        <w:t>cormod</w:t>
      </w:r>
      <w:proofErr w:type="spellEnd"/>
      <w:r>
        <w:rPr>
          <w:rStyle w:val="CommentTok"/>
        </w:rPr>
        <w:t>,</w:t>
      </w:r>
      <w:r>
        <w:br/>
      </w:r>
      <w:r>
        <w:rPr>
          <w:rStyle w:val="NormalTok"/>
        </w:rPr>
        <w:t xml:space="preserve">  </w:t>
      </w:r>
      <w:r>
        <w:rPr>
          <w:rStyle w:val="CommentTok"/>
        </w:rPr>
        <w:t xml:space="preserve">#                                 param = </w:t>
      </w:r>
      <w:proofErr w:type="spellStart"/>
      <w:r>
        <w:rPr>
          <w:rStyle w:val="CommentTok"/>
        </w:rPr>
        <w:t>nug.corpars</w:t>
      </w:r>
      <w:proofErr w:type="spellEnd"/>
      <w:r>
        <w:rPr>
          <w:rStyle w:val="CommentTok"/>
        </w:rPr>
        <w:t>)$</w:t>
      </w:r>
      <w:proofErr w:type="spellStart"/>
      <w:r>
        <w:rPr>
          <w:rStyle w:val="CommentTok"/>
        </w:rPr>
        <w:t>covmatrix</w:t>
      </w:r>
      <w:proofErr w:type="spellEnd"/>
      <w:r>
        <w:br/>
      </w:r>
      <w:r>
        <w:rPr>
          <w:rStyle w:val="NormalTok"/>
        </w:rPr>
        <w:t xml:space="preserve">  </w:t>
      </w:r>
      <w:r>
        <w:rPr>
          <w:rStyle w:val="CommentTok"/>
        </w:rPr>
        <w:t xml:space="preserve"># </w:t>
      </w:r>
      <w:r>
        <w:br/>
      </w:r>
      <w:r>
        <w:rPr>
          <w:rStyle w:val="NormalTok"/>
        </w:rPr>
        <w:t xml:space="preserve">  </w:t>
      </w:r>
      <w:r>
        <w:rPr>
          <w:rStyle w:val="CommentTok"/>
        </w:rPr>
        <w:t xml:space="preserve"># </w:t>
      </w:r>
      <w:proofErr w:type="spellStart"/>
      <w:r>
        <w:rPr>
          <w:rStyle w:val="CommentTok"/>
        </w:rPr>
        <w:t>covmat</w:t>
      </w:r>
      <w:proofErr w:type="spellEnd"/>
      <w:r>
        <w:rPr>
          <w:rStyle w:val="CommentTok"/>
        </w:rPr>
        <w:t xml:space="preserve"> = </w:t>
      </w:r>
      <w:proofErr w:type="spellStart"/>
      <w:r>
        <w:rPr>
          <w:rStyle w:val="CommentTok"/>
        </w:rPr>
        <w:t>diag</w:t>
      </w:r>
      <w:proofErr w:type="spellEnd"/>
      <w:r>
        <w:rPr>
          <w:rStyle w:val="CommentTok"/>
        </w:rPr>
        <w:t>(</w:t>
      </w:r>
      <w:proofErr w:type="spellStart"/>
      <w:r>
        <w:rPr>
          <w:rStyle w:val="CommentTok"/>
        </w:rPr>
        <w:t>as.vector</w:t>
      </w:r>
      <w:proofErr w:type="spellEnd"/>
      <w:r>
        <w:rPr>
          <w:rStyle w:val="CommentTok"/>
        </w:rPr>
        <w:t>(</w:t>
      </w:r>
      <w:proofErr w:type="spellStart"/>
      <w:r>
        <w:rPr>
          <w:rStyle w:val="CommentTok"/>
        </w:rPr>
        <w:t>spat.nug</w:t>
      </w:r>
      <w:proofErr w:type="spellEnd"/>
      <w:r>
        <w:rPr>
          <w:rStyle w:val="CommentTok"/>
        </w:rPr>
        <w:t>)) + (1-mean(</w:t>
      </w:r>
      <w:proofErr w:type="spellStart"/>
      <w:r>
        <w:rPr>
          <w:rStyle w:val="CommentTok"/>
        </w:rPr>
        <w:t>as.vector</w:t>
      </w:r>
      <w:proofErr w:type="spellEnd"/>
      <w:r>
        <w:rPr>
          <w:rStyle w:val="CommentTok"/>
        </w:rPr>
        <w:t>(</w:t>
      </w:r>
      <w:proofErr w:type="spellStart"/>
      <w:r>
        <w:rPr>
          <w:rStyle w:val="CommentTok"/>
        </w:rPr>
        <w:t>spat.nug</w:t>
      </w:r>
      <w:proofErr w:type="spellEnd"/>
      <w:r>
        <w:rPr>
          <w:rStyle w:val="CommentTok"/>
        </w:rPr>
        <w:t>)))*</w:t>
      </w:r>
      <w:proofErr w:type="spellStart"/>
      <w:r>
        <w:rPr>
          <w:rStyle w:val="CommentTok"/>
        </w:rPr>
        <w:t>covmat</w:t>
      </w:r>
      <w:proofErr w:type="spellEnd"/>
      <w:r>
        <w:br/>
      </w:r>
      <w:r>
        <w:rPr>
          <w:rStyle w:val="NormalTok"/>
        </w:rPr>
        <w:t xml:space="preserve">  </w:t>
      </w:r>
      <w:r>
        <w:rPr>
          <w:rStyle w:val="CommentTok"/>
        </w:rPr>
        <w:t xml:space="preserve"># del = </w:t>
      </w:r>
      <w:proofErr w:type="spellStart"/>
      <w:r>
        <w:rPr>
          <w:rStyle w:val="CommentTok"/>
        </w:rPr>
        <w:t>mvtnorm</w:t>
      </w:r>
      <w:proofErr w:type="spellEnd"/>
      <w:r>
        <w:rPr>
          <w:rStyle w:val="CommentTok"/>
        </w:rPr>
        <w:t>::</w:t>
      </w:r>
      <w:proofErr w:type="spellStart"/>
      <w:r>
        <w:rPr>
          <w:rStyle w:val="CommentTok"/>
        </w:rPr>
        <w:t>rmvnorm</w:t>
      </w:r>
      <w:proofErr w:type="spellEnd"/>
      <w:r>
        <w:rPr>
          <w:rStyle w:val="CommentTok"/>
        </w:rPr>
        <w:t xml:space="preserve">(n = </w:t>
      </w:r>
      <w:proofErr w:type="spellStart"/>
      <w:r>
        <w:rPr>
          <w:rStyle w:val="CommentTok"/>
        </w:rPr>
        <w:t>ntime</w:t>
      </w:r>
      <w:proofErr w:type="spellEnd"/>
      <w:r>
        <w:rPr>
          <w:rStyle w:val="CommentTok"/>
        </w:rPr>
        <w:t xml:space="preserve">, sigma = </w:t>
      </w:r>
      <w:proofErr w:type="spellStart"/>
      <w:r>
        <w:rPr>
          <w:rStyle w:val="CommentTok"/>
        </w:rPr>
        <w:t>covmat</w:t>
      </w:r>
      <w:proofErr w:type="spellEnd"/>
      <w:r>
        <w:rPr>
          <w:rStyle w:val="CommentTok"/>
        </w:rPr>
        <w:t>, method = "</w:t>
      </w:r>
      <w:proofErr w:type="spellStart"/>
      <w:r>
        <w:rPr>
          <w:rStyle w:val="CommentTok"/>
        </w:rPr>
        <w:t>chol</w:t>
      </w:r>
      <w:proofErr w:type="spellEnd"/>
      <w:r>
        <w:rPr>
          <w:rStyle w:val="CommentTok"/>
        </w:rPr>
        <w:t>")</w:t>
      </w:r>
      <w:r>
        <w:br/>
      </w:r>
      <w:r>
        <w:rPr>
          <w:rStyle w:val="NormalTok"/>
        </w:rPr>
        <w:t xml:space="preserve">  </w:t>
      </w:r>
      <w:r>
        <w:rPr>
          <w:rStyle w:val="CommentTok"/>
        </w:rPr>
        <w:t xml:space="preserve"># eps = t(apply(X = del, MARGIN = 2, </w:t>
      </w:r>
      <w:r>
        <w:br/>
      </w:r>
      <w:r>
        <w:rPr>
          <w:rStyle w:val="NormalTok"/>
        </w:rPr>
        <w:t xml:space="preserve">  </w:t>
      </w:r>
      <w:r>
        <w:rPr>
          <w:rStyle w:val="CommentTok"/>
        </w:rPr>
        <w:t>#               function(e){</w:t>
      </w:r>
      <w:r>
        <w:br/>
      </w:r>
      <w:r>
        <w:rPr>
          <w:rStyle w:val="NormalTok"/>
        </w:rPr>
        <w:t xml:space="preserve">  </w:t>
      </w:r>
      <w:r>
        <w:rPr>
          <w:rStyle w:val="CommentTok"/>
        </w:rPr>
        <w:t xml:space="preserve">#                 </w:t>
      </w:r>
      <w:proofErr w:type="spellStart"/>
      <w:r>
        <w:rPr>
          <w:rStyle w:val="CommentTok"/>
        </w:rPr>
        <w:t>arima.sim</w:t>
      </w:r>
      <w:proofErr w:type="spellEnd"/>
      <w:r>
        <w:rPr>
          <w:rStyle w:val="CommentTok"/>
        </w:rPr>
        <w:t xml:space="preserve">(n = </w:t>
      </w:r>
      <w:proofErr w:type="spellStart"/>
      <w:r>
        <w:rPr>
          <w:rStyle w:val="CommentTok"/>
        </w:rPr>
        <w:t>ntime</w:t>
      </w:r>
      <w:proofErr w:type="spellEnd"/>
      <w:r>
        <w:rPr>
          <w:rStyle w:val="CommentTok"/>
        </w:rPr>
        <w:t xml:space="preserve">, </w:t>
      </w:r>
      <w:r>
        <w:br/>
      </w:r>
      <w:r>
        <w:rPr>
          <w:rStyle w:val="NormalTok"/>
        </w:rPr>
        <w:t xml:space="preserve">  </w:t>
      </w:r>
      <w:r>
        <w:rPr>
          <w:rStyle w:val="CommentTok"/>
        </w:rPr>
        <w:t>#                           model = list(</w:t>
      </w:r>
      <w:proofErr w:type="spellStart"/>
      <w:r>
        <w:rPr>
          <w:rStyle w:val="CommentTok"/>
        </w:rPr>
        <w:t>ar</w:t>
      </w:r>
      <w:proofErr w:type="spellEnd"/>
      <w:r>
        <w:rPr>
          <w:rStyle w:val="CommentTok"/>
        </w:rPr>
        <w:t xml:space="preserve"> = </w:t>
      </w:r>
      <w:proofErr w:type="spellStart"/>
      <w:r>
        <w:rPr>
          <w:rStyle w:val="CommentTok"/>
        </w:rPr>
        <w:t>rhos</w:t>
      </w:r>
      <w:proofErr w:type="spellEnd"/>
      <w:r>
        <w:rPr>
          <w:rStyle w:val="CommentTok"/>
        </w:rPr>
        <w:t xml:space="preserve">, ma = thetas), </w:t>
      </w:r>
      <w:r>
        <w:br/>
      </w:r>
      <w:r>
        <w:rPr>
          <w:rStyle w:val="NormalTok"/>
        </w:rPr>
        <w:t xml:space="preserve">  </w:t>
      </w:r>
      <w:r>
        <w:rPr>
          <w:rStyle w:val="CommentTok"/>
        </w:rPr>
        <w:t xml:space="preserve">#                           </w:t>
      </w:r>
      <w:proofErr w:type="spellStart"/>
      <w:r>
        <w:rPr>
          <w:rStyle w:val="CommentTok"/>
        </w:rPr>
        <w:t>innov</w:t>
      </w:r>
      <w:proofErr w:type="spellEnd"/>
      <w:r>
        <w:rPr>
          <w:rStyle w:val="CommentTok"/>
        </w:rPr>
        <w:t xml:space="preserve"> = e)</w:t>
      </w:r>
      <w:r>
        <w:br/>
      </w:r>
      <w:r>
        <w:rPr>
          <w:rStyle w:val="NormalTok"/>
        </w:rPr>
        <w:t xml:space="preserve">  </w:t>
      </w:r>
      <w:r>
        <w:rPr>
          <w:rStyle w:val="CommentTok"/>
        </w:rPr>
        <w:t>#               }))</w:t>
      </w:r>
      <w:r>
        <w:br/>
      </w:r>
      <w:r>
        <w:rPr>
          <w:rStyle w:val="NormalTok"/>
        </w:rPr>
        <w:t xml:space="preserve">  </w:t>
      </w:r>
      <w:r>
        <w:br/>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spatcor.tab</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fill =</w:t>
      </w:r>
      <w:r>
        <w:rPr>
          <w:rStyle w:val="NormalTok"/>
        </w:rPr>
        <w:t xml:space="preserve"> </w:t>
      </w:r>
      <w:proofErr w:type="spellStart"/>
      <w:r>
        <w:rPr>
          <w:rStyle w:val="NormalTok"/>
        </w:rPr>
        <w:t>nug</w:t>
      </w:r>
      <w:proofErr w:type="spellEnd"/>
      <w:r>
        <w:rPr>
          <w:rStyle w:val="NormalTok"/>
        </w:rPr>
        <w:t xml:space="preserve">)) </w:t>
      </w:r>
      <w:r>
        <w:rPr>
          <w:rStyle w:val="OperatorTok"/>
        </w:rPr>
        <w:t>+</w:t>
      </w:r>
      <w:r>
        <w:br/>
      </w:r>
      <w:r>
        <w:rPr>
          <w:rStyle w:val="StringTok"/>
        </w:rPr>
        <w:t xml:space="preserve">  </w:t>
      </w:r>
      <w:proofErr w:type="spellStart"/>
      <w:r>
        <w:rPr>
          <w:rStyle w:val="KeywordTok"/>
        </w:rPr>
        <w:t>theme_classic</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w:t>
      </w:r>
      <w:r>
        <w:br/>
      </w:r>
      <w:r>
        <w:rPr>
          <w:rStyle w:val="NormalTok"/>
        </w:rPr>
        <w:t xml:space="preserve">        </w:t>
      </w:r>
      <w:proofErr w:type="spellStart"/>
      <w:r>
        <w:rPr>
          <w:rStyle w:val="DataTypeTok"/>
        </w:rPr>
        <w:t>panel.spacing</w:t>
      </w:r>
      <w:proofErr w:type="spellEnd"/>
      <w:r>
        <w:rPr>
          <w:rStyle w:val="DataTypeTok"/>
        </w:rPr>
        <w:t xml:space="preserve"> =</w:t>
      </w:r>
      <w:r>
        <w:rPr>
          <w:rStyle w:val="NormalTok"/>
        </w:rPr>
        <w:t xml:space="preserve"> </w:t>
      </w:r>
      <w:r>
        <w:rPr>
          <w:rStyle w:val="KeywordTok"/>
        </w:rPr>
        <w:t>unit</w:t>
      </w:r>
      <w:r>
        <w:rPr>
          <w:rStyle w:val="NormalTok"/>
        </w:rPr>
        <w:t>(</w:t>
      </w:r>
      <w:r>
        <w:rPr>
          <w:rStyle w:val="DecValTok"/>
        </w:rPr>
        <w:t>0</w:t>
      </w:r>
      <w:r>
        <w:rPr>
          <w:rStyle w:val="NormalTok"/>
        </w:rPr>
        <w:t xml:space="preserve">, </w:t>
      </w:r>
      <w:r>
        <w:rPr>
          <w:rStyle w:val="StringTok"/>
        </w:rPr>
        <w:t>"lines"</w:t>
      </w:r>
      <w:r>
        <w:rPr>
          <w:rStyle w:val="NormalTok"/>
        </w:rPr>
        <w:t xml:space="preserve">)) </w:t>
      </w:r>
      <w:r>
        <w:rPr>
          <w:rStyle w:val="OperatorTok"/>
        </w:rPr>
        <w:t>+</w:t>
      </w:r>
      <w:r>
        <w:br/>
      </w:r>
      <w:r>
        <w:rPr>
          <w:rStyle w:val="StringTok"/>
        </w:rPr>
        <w:t xml:space="preserve">  </w:t>
      </w:r>
      <w:proofErr w:type="spellStart"/>
      <w:r>
        <w:rPr>
          <w:rStyle w:val="KeywordTok"/>
        </w:rPr>
        <w:t>geom_tile</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scale_fill_viridis_c</w:t>
      </w:r>
      <w:proofErr w:type="spellEnd"/>
      <w:r>
        <w:rPr>
          <w:rStyle w:val="NormalTok"/>
        </w:rPr>
        <w:t>(</w:t>
      </w:r>
      <w:r>
        <w:rPr>
          <w:rStyle w:val="DataTypeTok"/>
        </w:rPr>
        <w:t>option =</w:t>
      </w:r>
      <w:r>
        <w:rPr>
          <w:rStyle w:val="NormalTok"/>
        </w:rPr>
        <w:t xml:space="preserve"> </w:t>
      </w:r>
      <w:r>
        <w:rPr>
          <w:rStyle w:val="StringTok"/>
        </w:rPr>
        <w:t>"magma"</w:t>
      </w:r>
      <w:r>
        <w:rPr>
          <w:rStyle w:val="NormalTok"/>
        </w:rPr>
        <w:t xml:space="preserve">) </w:t>
      </w:r>
      <w:r>
        <w:rPr>
          <w:rStyle w:val="OperatorTok"/>
        </w:rPr>
        <w:t>+</w:t>
      </w:r>
      <w:r>
        <w:br/>
      </w:r>
      <w:r>
        <w:rPr>
          <w:rStyle w:val="StringTok"/>
        </w:rPr>
        <w:t xml:space="preserve">  </w:t>
      </w:r>
      <w:proofErr w:type="spellStart"/>
      <w:r>
        <w:rPr>
          <w:rStyle w:val="KeywordTok"/>
        </w:rPr>
        <w:t>facet_grid</w:t>
      </w:r>
      <w:proofErr w:type="spellEnd"/>
      <w:r>
        <w:rPr>
          <w:rStyle w:val="NormalTok"/>
        </w:rPr>
        <w:t xml:space="preserve">(r </w:t>
      </w:r>
      <w:r>
        <w:rPr>
          <w:rStyle w:val="OperatorTok"/>
        </w:rPr>
        <w:t>~</w:t>
      </w:r>
      <w:r>
        <w:rPr>
          <w:rStyle w:val="StringTok"/>
        </w:rPr>
        <w:t xml:space="preserve"> </w:t>
      </w:r>
      <w:r>
        <w:rPr>
          <w:rStyle w:val="NormalTok"/>
        </w:rPr>
        <w:t xml:space="preserve">a, </w:t>
      </w:r>
      <w:proofErr w:type="spellStart"/>
      <w:r>
        <w:rPr>
          <w:rStyle w:val="DataTypeTok"/>
        </w:rPr>
        <w:t>labeller</w:t>
      </w:r>
      <w:proofErr w:type="spellEnd"/>
      <w:r>
        <w:rPr>
          <w:rStyle w:val="DataTypeTok"/>
        </w:rPr>
        <w:t xml:space="preserve"> =</w:t>
      </w:r>
      <w:r>
        <w:rPr>
          <w:rStyle w:val="NormalTok"/>
        </w:rPr>
        <w:t xml:space="preserve"> </w:t>
      </w:r>
      <w:r>
        <w:rPr>
          <w:rStyle w:val="StringTok"/>
        </w:rPr>
        <w:t>"</w:t>
      </w:r>
      <w:proofErr w:type="spellStart"/>
      <w:r>
        <w:rPr>
          <w:rStyle w:val="StringTok"/>
        </w:rPr>
        <w:t>label_both</w:t>
      </w:r>
      <w:proofErr w:type="spellEnd"/>
      <w:r>
        <w:rPr>
          <w:rStyle w:val="StringTok"/>
        </w:rPr>
        <w: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 xml:space="preserve">"x </w:t>
      </w:r>
      <w:proofErr w:type="spellStart"/>
      <w:r>
        <w:rPr>
          <w:rStyle w:val="StringTok"/>
        </w:rPr>
        <w:t>coord</w:t>
      </w:r>
      <w:proofErr w:type="spellEnd"/>
      <w:r>
        <w:rPr>
          <w:rStyle w:val="StringTok"/>
        </w:rPr>
        <w:t>"</w:t>
      </w:r>
      <w:r>
        <w:rPr>
          <w:rStyle w:val="NormalTok"/>
        </w:rPr>
        <w:t xml:space="preserve">, </w:t>
      </w:r>
      <w:r>
        <w:rPr>
          <w:rStyle w:val="DataTypeTok"/>
        </w:rPr>
        <w:t>y =</w:t>
      </w:r>
      <w:r>
        <w:rPr>
          <w:rStyle w:val="NormalTok"/>
        </w:rPr>
        <w:t xml:space="preserve"> </w:t>
      </w:r>
      <w:r>
        <w:rPr>
          <w:rStyle w:val="StringTok"/>
        </w:rPr>
        <w:t xml:space="preserve">"y </w:t>
      </w:r>
      <w:proofErr w:type="spellStart"/>
      <w:r>
        <w:rPr>
          <w:rStyle w:val="StringTok"/>
        </w:rPr>
        <w:t>coord</w:t>
      </w:r>
      <w:proofErr w:type="spellEnd"/>
      <w:r>
        <w:rPr>
          <w:rStyle w:val="StringTok"/>
        </w:rPr>
        <w:t>"</w:t>
      </w:r>
      <w:r>
        <w:rPr>
          <w:rStyle w:val="NormalTok"/>
        </w:rPr>
        <w:t xml:space="preserve">, </w:t>
      </w:r>
      <w:r>
        <w:rPr>
          <w:rStyle w:val="DataTypeTok"/>
        </w:rPr>
        <w:t>title =</w:t>
      </w:r>
      <w:r>
        <w:rPr>
          <w:rStyle w:val="NormalTok"/>
        </w:rPr>
        <w:t xml:space="preserve"> </w:t>
      </w:r>
      <w:r>
        <w:rPr>
          <w:rStyle w:val="StringTok"/>
        </w:rPr>
        <w:t>"spatial patterns (stable exp covariance)"</w:t>
      </w:r>
      <w:r>
        <w:rPr>
          <w:rStyle w:val="NormalTok"/>
        </w:rPr>
        <w:t>)</w:t>
      </w:r>
    </w:p>
    <w:p w14:paraId="7E980D23" w14:textId="77777777" w:rsidR="00E137AC" w:rsidRDefault="00315D12">
      <w:pPr>
        <w:pStyle w:val="FirstParagraph"/>
      </w:pPr>
      <w:r>
        <w:rPr>
          <w:noProof/>
        </w:rPr>
        <w:lastRenderedPageBreak/>
        <w:drawing>
          <wp:inline distT="0" distB="0" distL="0" distR="0" wp14:anchorId="13E2D4AB" wp14:editId="000567EF">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imulation-document_PARTS_files/figure-docx/unnamed-chunk-5-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2A3CEBEE" w14:textId="77777777" w:rsidR="00E137AC" w:rsidRDefault="00315D12">
      <w:pPr>
        <w:pStyle w:val="BodyText"/>
      </w:pPr>
      <w:r>
        <w:t xml:space="preserve">The </w:t>
      </w:r>
      <w:proofErr w:type="spellStart"/>
      <w:r>
        <w:t>matern</w:t>
      </w:r>
      <w:proofErr w:type="spellEnd"/>
      <w:r>
        <w:t xml:space="preserve"> covariance structure seems to have been developed to generate more </w:t>
      </w:r>
      <w:proofErr w:type="spellStart"/>
      <w:r>
        <w:t>bioligically</w:t>
      </w:r>
      <w:proofErr w:type="spellEnd"/>
      <w:r>
        <w:t xml:space="preserve"> realistic spatial patterns.</w:t>
      </w:r>
    </w:p>
    <w:sectPr w:rsidR="00E137A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thony R. Ives" w:date="2021-03-14T12:00:00Z" w:initials="ARI">
    <w:p w14:paraId="1F15A8A6" w14:textId="5AD8ED7E" w:rsidR="00527F94" w:rsidRDefault="00527F94">
      <w:pPr>
        <w:pStyle w:val="CommentText"/>
      </w:pPr>
      <w:r>
        <w:rPr>
          <w:rStyle w:val="CommentReference"/>
        </w:rPr>
        <w:annotationRef/>
      </w:r>
      <w:r>
        <w:t>Need to define T (length of time series)</w:t>
      </w:r>
    </w:p>
  </w:comment>
  <w:comment w:id="2" w:author="Anthony R. Ives" w:date="2021-03-14T11:37:00Z" w:initials="ARI">
    <w:p w14:paraId="2D4393F0" w14:textId="5D72797D" w:rsidR="0095078E" w:rsidRDefault="0095078E">
      <w:pPr>
        <w:pStyle w:val="CommentText"/>
      </w:pPr>
      <w:r>
        <w:rPr>
          <w:rStyle w:val="CommentReference"/>
        </w:rPr>
        <w:annotationRef/>
      </w:r>
      <w:r>
        <w:t xml:space="preserve">As written, </w:t>
      </w:r>
      <w:proofErr w:type="spellStart"/>
      <w:r>
        <w:t>uk,i</w:t>
      </w:r>
      <w:proofErr w:type="spellEnd"/>
      <w:r>
        <w:t xml:space="preserve"> is the variable, not model matrix.</w:t>
      </w:r>
    </w:p>
  </w:comment>
  <w:comment w:id="3" w:author="Anthony R. Ives" w:date="2021-03-14T11:44:00Z" w:initials="ARI">
    <w:p w14:paraId="22091E65" w14:textId="7AA240D0" w:rsidR="0095078E" w:rsidRDefault="0095078E">
      <w:pPr>
        <w:pStyle w:val="CommentText"/>
      </w:pPr>
      <w:r>
        <w:rPr>
          <w:rStyle w:val="CommentReference"/>
        </w:rPr>
        <w:annotationRef/>
      </w:r>
      <w:r>
        <w:t>This needs fixing</w:t>
      </w:r>
    </w:p>
  </w:comment>
  <w:comment w:id="4" w:author="Anthony R. Ives" w:date="2021-03-14T11:45:00Z" w:initials="ARI">
    <w:p w14:paraId="7439B2F9" w14:textId="77777777" w:rsidR="003963C4" w:rsidRDefault="003963C4">
      <w:pPr>
        <w:pStyle w:val="CommentText"/>
      </w:pPr>
      <w:r>
        <w:rPr>
          <w:rStyle w:val="CommentReference"/>
        </w:rPr>
        <w:annotationRef/>
      </w:r>
      <w:r>
        <w:t>This should be 1 instead of sigma. I know you state this later, but why not make it simpler from the start?</w:t>
      </w:r>
    </w:p>
    <w:p w14:paraId="18131B8A" w14:textId="77777777" w:rsidR="003963C4" w:rsidRDefault="003963C4">
      <w:pPr>
        <w:pStyle w:val="CommentText"/>
      </w:pPr>
    </w:p>
    <w:p w14:paraId="22B18BB0" w14:textId="77777777" w:rsidR="003963C4" w:rsidRDefault="003963C4">
      <w:pPr>
        <w:pStyle w:val="CommentText"/>
      </w:pPr>
      <w:r>
        <w:t xml:space="preserve">Also, it should be </w:t>
      </w:r>
      <w:proofErr w:type="spellStart"/>
      <w:r>
        <w:t>ada</w:t>
      </w:r>
      <w:proofErr w:type="spellEnd"/>
      <w:r>
        <w:t xml:space="preserve">, not </w:t>
      </w:r>
      <w:proofErr w:type="spellStart"/>
      <w:r>
        <w:t>mu_ada</w:t>
      </w:r>
      <w:proofErr w:type="spellEnd"/>
    </w:p>
    <w:p w14:paraId="4CF1A97D" w14:textId="77777777" w:rsidR="004D5BDF" w:rsidRDefault="004D5BDF">
      <w:pPr>
        <w:pStyle w:val="CommentText"/>
      </w:pPr>
    </w:p>
    <w:p w14:paraId="190C4190" w14:textId="0AAF0F6E" w:rsidR="004D5BDF" w:rsidRDefault="004D5BDF">
      <w:pPr>
        <w:pStyle w:val="CommentText"/>
      </w:pPr>
      <w:r>
        <w:t>For a true test of robustness, you could use a tapered distribution here, rather than the exponential power function. This would make it impossible to test how well PARTS was getting the true correlation structure, but since this is only a minor target in the analyses, that might be fine.</w:t>
      </w:r>
    </w:p>
  </w:comment>
  <w:comment w:id="5" w:author="Anthony R. Ives" w:date="2021-03-14T11:36:00Z" w:initials="ARI">
    <w:p w14:paraId="36B97988" w14:textId="254A44F1" w:rsidR="0095078E" w:rsidRDefault="0095078E">
      <w:pPr>
        <w:pStyle w:val="CommentText"/>
      </w:pPr>
      <w:r>
        <w:rPr>
          <w:rStyle w:val="CommentReference"/>
        </w:rPr>
        <w:annotationRef/>
      </w:r>
      <w:r>
        <w:t>missing parentheses</w:t>
      </w:r>
    </w:p>
  </w:comment>
  <w:comment w:id="6" w:author="Anthony R. Ives" w:date="2021-03-14T11:48:00Z" w:initials="ARI">
    <w:p w14:paraId="6CC65884" w14:textId="7D6869F2" w:rsidR="00A36E54" w:rsidRDefault="00A36E54">
      <w:pPr>
        <w:pStyle w:val="CommentText"/>
      </w:pPr>
      <w:r>
        <w:rPr>
          <w:rStyle w:val="CommentReference"/>
        </w:rPr>
        <w:annotationRef/>
      </w:r>
      <w:r>
        <w:t>Cool</w:t>
      </w:r>
    </w:p>
  </w:comment>
  <w:comment w:id="70" w:author="CLAY MORROW" w:date="2021-03-15T15:29:00Z" w:initials="CM">
    <w:p w14:paraId="74A68660" w14:textId="4D865E14" w:rsidR="00C219B4" w:rsidRDefault="00C219B4">
      <w:pPr>
        <w:pStyle w:val="CommentText"/>
      </w:pPr>
      <w:r>
        <w:rPr>
          <w:rStyle w:val="CommentReference"/>
        </w:rPr>
        <w:annotationRef/>
      </w:r>
      <w:r w:rsidR="006D0E29">
        <w:t>See comment below</w:t>
      </w:r>
    </w:p>
  </w:comment>
  <w:comment w:id="81" w:author="CLAY MORROW" w:date="2021-03-15T17:04:00Z" w:initials="CM">
    <w:p w14:paraId="196CA33A" w14:textId="159235E4" w:rsidR="00C443FB" w:rsidRDefault="00C443FB">
      <w:pPr>
        <w:pStyle w:val="CommentText"/>
      </w:pPr>
      <w:r>
        <w:rPr>
          <w:rStyle w:val="CommentReference"/>
        </w:rPr>
        <w:annotationRef/>
      </w:r>
      <w:r>
        <w:t>Bs</w:t>
      </w:r>
    </w:p>
  </w:comment>
  <w:comment w:id="89" w:author="CLAY MORROW" w:date="2021-03-15T17:04:00Z" w:initials="CM">
    <w:p w14:paraId="252A394E" w14:textId="784AB45B" w:rsidR="00C443FB" w:rsidRDefault="00C443FB">
      <w:pPr>
        <w:pStyle w:val="CommentText"/>
      </w:pPr>
      <w:r>
        <w:rPr>
          <w:rStyle w:val="CommentReference"/>
        </w:rPr>
        <w:annotationRef/>
      </w:r>
      <w:r>
        <w:t>Bs and Ps</w:t>
      </w:r>
    </w:p>
  </w:comment>
  <w:comment w:id="98" w:author="CLAY MORROW" w:date="2021-03-15T17:04:00Z" w:initials="CM">
    <w:p w14:paraId="64F60F6D" w14:textId="59D27E91" w:rsidR="00C443FB" w:rsidRDefault="00C443FB">
      <w:pPr>
        <w:pStyle w:val="CommentText"/>
      </w:pPr>
      <w:r>
        <w:rPr>
          <w:rStyle w:val="CommentReference"/>
        </w:rPr>
        <w:annotationRef/>
      </w:r>
      <w:r>
        <w:t>Bs, Ps, Gs</w:t>
      </w:r>
    </w:p>
  </w:comment>
  <w:comment w:id="107" w:author="CLAY MORROW" w:date="2021-03-15T17:04:00Z" w:initials="CM">
    <w:p w14:paraId="7B4E630E" w14:textId="776EAC52" w:rsidR="00C443FB" w:rsidRDefault="00C443FB">
      <w:pPr>
        <w:pStyle w:val="CommentText"/>
      </w:pPr>
      <w:r>
        <w:rPr>
          <w:rStyle w:val="CommentReference"/>
        </w:rPr>
        <w:annotationRef/>
      </w:r>
      <w:r>
        <w:t xml:space="preserve">Without Gs and </w:t>
      </w:r>
      <w:proofErr w:type="spellStart"/>
      <w:r>
        <w:t>Ws</w:t>
      </w:r>
      <w:proofErr w:type="spellEnd"/>
    </w:p>
  </w:comment>
  <w:comment w:id="140" w:author="Anthony R. Ives" w:date="2021-03-14T19:39:00Z" w:initials="ARI">
    <w:p w14:paraId="16868C46" w14:textId="20C94199" w:rsidR="00745A1D" w:rsidRDefault="00745A1D">
      <w:pPr>
        <w:pStyle w:val="CommentText"/>
      </w:pPr>
      <w:r>
        <w:rPr>
          <w:rStyle w:val="CommentReference"/>
        </w:rPr>
        <w:annotationRef/>
      </w:r>
      <w:r>
        <w:t xml:space="preserve">The way you set this out, it isn't really using partitions, it </w:t>
      </w:r>
      <w:proofErr w:type="spellStart"/>
      <w:r>
        <w:t>it</w:t>
      </w:r>
      <w:proofErr w:type="spellEnd"/>
      <w:r>
        <w:t>?</w:t>
      </w:r>
    </w:p>
  </w:comment>
  <w:comment w:id="142" w:author="Anthony R. Ives" w:date="2021-03-14T19:42:00Z" w:initials="ARI">
    <w:p w14:paraId="63E65788" w14:textId="787485DE" w:rsidR="00745A1D" w:rsidRDefault="00745A1D">
      <w:pPr>
        <w:pStyle w:val="CommentText"/>
      </w:pPr>
      <w:r>
        <w:rPr>
          <w:rStyle w:val="CommentReference"/>
        </w:rPr>
        <w:annotationRef/>
      </w:r>
      <w:r>
        <w:t xml:space="preserve">This is </w:t>
      </w:r>
      <w:proofErr w:type="spellStart"/>
      <w:r>
        <w:t>goign</w:t>
      </w:r>
      <w:proofErr w:type="spellEnd"/>
      <w:r>
        <w:t xml:space="preserve"> to be a costly way of doing the simulations for large maps, because it has to invert the covariance matrix with each call. It is more efficient just to invert it and reuse the inverse.</w:t>
      </w:r>
    </w:p>
  </w:comment>
  <w:comment w:id="143" w:author="CLAY MORROW" w:date="2021-03-15T15:43:00Z" w:initials="CM">
    <w:p w14:paraId="151D07DE" w14:textId="229DAA43" w:rsidR="006D0E29" w:rsidRDefault="006D0E29">
      <w:pPr>
        <w:pStyle w:val="CommentText"/>
      </w:pPr>
      <w:r>
        <w:rPr>
          <w:rStyle w:val="CommentReference"/>
        </w:rPr>
        <w:annotationRef/>
      </w:r>
      <w:r>
        <w:t xml:space="preserve">How, though? The code I have from you also uses </w:t>
      </w:r>
      <w:proofErr w:type="spellStart"/>
      <w:r>
        <w:rPr>
          <w:rStyle w:val="KeywordTok"/>
        </w:rPr>
        <w:t>rmvnorm</w:t>
      </w:r>
      <w:proofErr w:type="spellEnd"/>
      <w:r>
        <w:t xml:space="preserve"> to get the residuals. I guess I don’t understand the math well enough to do this step. Working backwards from </w:t>
      </w:r>
      <w:proofErr w:type="spellStart"/>
      <w:r>
        <w:t>fitGLS</w:t>
      </w:r>
      <w:proofErr w:type="spellEnd"/>
      <w:r>
        <w:t>() doesn’t make sense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15A8A6" w15:done="0"/>
  <w15:commentEx w15:paraId="2D4393F0" w15:done="0"/>
  <w15:commentEx w15:paraId="22091E65" w15:done="0"/>
  <w15:commentEx w15:paraId="190C4190" w15:done="0"/>
  <w15:commentEx w15:paraId="36B97988" w15:done="0"/>
  <w15:commentEx w15:paraId="6CC65884" w15:done="0"/>
  <w15:commentEx w15:paraId="74A68660" w15:done="0"/>
  <w15:commentEx w15:paraId="196CA33A" w15:done="0"/>
  <w15:commentEx w15:paraId="252A394E" w15:done="0"/>
  <w15:commentEx w15:paraId="64F60F6D" w15:done="0"/>
  <w15:commentEx w15:paraId="7B4E630E" w15:done="0"/>
  <w15:commentEx w15:paraId="16868C46" w15:done="0"/>
  <w15:commentEx w15:paraId="63E65788" w15:done="0"/>
  <w15:commentEx w15:paraId="151D07DE" w15:paraIdParent="63E657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87949" w16cex:dateUtc="2021-03-14T17:00:00Z"/>
  <w16cex:commentExtensible w16cex:durableId="23F873F2" w16cex:dateUtc="2021-03-14T16:37:00Z"/>
  <w16cex:commentExtensible w16cex:durableId="23F87592" w16cex:dateUtc="2021-03-14T16:44:00Z"/>
  <w16cex:commentExtensible w16cex:durableId="23F875DF" w16cex:dateUtc="2021-03-14T16:45:00Z"/>
  <w16cex:commentExtensible w16cex:durableId="23F873AA" w16cex:dateUtc="2021-03-14T16:36:00Z"/>
  <w16cex:commentExtensible w16cex:durableId="23F8768A" w16cex:dateUtc="2021-03-14T16:48:00Z"/>
  <w16cex:commentExtensible w16cex:durableId="23F9FBC0" w16cex:dateUtc="2021-03-15T20:29:00Z"/>
  <w16cex:commentExtensible w16cex:durableId="23FA1218" w16cex:dateUtc="2021-03-15T22:04:00Z"/>
  <w16cex:commentExtensible w16cex:durableId="23FA121F" w16cex:dateUtc="2021-03-15T22:04:00Z"/>
  <w16cex:commentExtensible w16cex:durableId="23FA1226" w16cex:dateUtc="2021-03-15T22:04:00Z"/>
  <w16cex:commentExtensible w16cex:durableId="23FA1231" w16cex:dateUtc="2021-03-15T22:04:00Z"/>
  <w16cex:commentExtensible w16cex:durableId="23F8E4F1" w16cex:dateUtc="2021-03-15T00:39:00Z"/>
  <w16cex:commentExtensible w16cex:durableId="23F8E58D" w16cex:dateUtc="2021-03-15T00:42:00Z"/>
  <w16cex:commentExtensible w16cex:durableId="23F9FF3A" w16cex:dateUtc="2021-03-15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15A8A6" w16cid:durableId="23F87949"/>
  <w16cid:commentId w16cid:paraId="2D4393F0" w16cid:durableId="23F873F2"/>
  <w16cid:commentId w16cid:paraId="22091E65" w16cid:durableId="23F87592"/>
  <w16cid:commentId w16cid:paraId="190C4190" w16cid:durableId="23F875DF"/>
  <w16cid:commentId w16cid:paraId="36B97988" w16cid:durableId="23F873AA"/>
  <w16cid:commentId w16cid:paraId="6CC65884" w16cid:durableId="23F8768A"/>
  <w16cid:commentId w16cid:paraId="74A68660" w16cid:durableId="23F9FBC0"/>
  <w16cid:commentId w16cid:paraId="196CA33A" w16cid:durableId="23FA1218"/>
  <w16cid:commentId w16cid:paraId="252A394E" w16cid:durableId="23FA121F"/>
  <w16cid:commentId w16cid:paraId="64F60F6D" w16cid:durableId="23FA1226"/>
  <w16cid:commentId w16cid:paraId="7B4E630E" w16cid:durableId="23FA1231"/>
  <w16cid:commentId w16cid:paraId="16868C46" w16cid:durableId="23F8E4F1"/>
  <w16cid:commentId w16cid:paraId="63E65788" w16cid:durableId="23F8E58D"/>
  <w16cid:commentId w16cid:paraId="151D07DE" w16cid:durableId="23F9FF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47512" w14:textId="77777777" w:rsidR="0048408E" w:rsidRDefault="0048408E">
      <w:pPr>
        <w:spacing w:after="0"/>
      </w:pPr>
      <w:r>
        <w:separator/>
      </w:r>
    </w:p>
  </w:endnote>
  <w:endnote w:type="continuationSeparator" w:id="0">
    <w:p w14:paraId="5A7CF3C8" w14:textId="77777777" w:rsidR="0048408E" w:rsidRDefault="004840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4ED55" w14:textId="77777777" w:rsidR="0048408E" w:rsidRDefault="0048408E">
      <w:r>
        <w:separator/>
      </w:r>
    </w:p>
  </w:footnote>
  <w:footnote w:type="continuationSeparator" w:id="0">
    <w:p w14:paraId="6D571ABF" w14:textId="77777777" w:rsidR="0048408E" w:rsidRDefault="00484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6EDECF9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5B02B3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A9769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ABC759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4FBE019A"/>
    <w:multiLevelType w:val="multilevel"/>
    <w:tmpl w:val="FC90E14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71315DCA"/>
    <w:multiLevelType w:val="multilevel"/>
    <w:tmpl w:val="DDA218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1"/>
  </w:num>
  <w:num w:numId="4">
    <w:abstractNumId w:val="1"/>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hony R. Ives">
    <w15:presenceInfo w15:providerId="AD" w15:userId="S::arives@wisc.edu::6afaeb8f-a906-4fe2-b880-3c8b9d57faf8"/>
  </w15:person>
  <w15:person w15:author="CLAY MORROW">
    <w15:presenceInfo w15:providerId="None" w15:userId="CLAY MORR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5D12"/>
    <w:rsid w:val="003963C4"/>
    <w:rsid w:val="0048408E"/>
    <w:rsid w:val="00491470"/>
    <w:rsid w:val="004B59C4"/>
    <w:rsid w:val="004D5BDF"/>
    <w:rsid w:val="004E29B3"/>
    <w:rsid w:val="00527F94"/>
    <w:rsid w:val="00590D07"/>
    <w:rsid w:val="00601329"/>
    <w:rsid w:val="00645485"/>
    <w:rsid w:val="006D0E29"/>
    <w:rsid w:val="00745A1D"/>
    <w:rsid w:val="00784D58"/>
    <w:rsid w:val="008D6863"/>
    <w:rsid w:val="0095078E"/>
    <w:rsid w:val="00A36E54"/>
    <w:rsid w:val="00B86B75"/>
    <w:rsid w:val="00BC48D5"/>
    <w:rsid w:val="00C219B4"/>
    <w:rsid w:val="00C36279"/>
    <w:rsid w:val="00C443FB"/>
    <w:rsid w:val="00CF64EB"/>
    <w:rsid w:val="00E137AC"/>
    <w:rsid w:val="00E315A3"/>
    <w:rsid w:val="00E3664B"/>
    <w:rsid w:val="00E40A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F71A"/>
  <w15:docId w15:val="{1A3D1B1E-A201-7542-B085-443AEC1E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5078E"/>
    <w:rPr>
      <w:sz w:val="16"/>
      <w:szCs w:val="16"/>
    </w:rPr>
  </w:style>
  <w:style w:type="paragraph" w:styleId="CommentText">
    <w:name w:val="annotation text"/>
    <w:basedOn w:val="Normal"/>
    <w:link w:val="CommentTextChar"/>
    <w:semiHidden/>
    <w:unhideWhenUsed/>
    <w:rsid w:val="0095078E"/>
    <w:rPr>
      <w:sz w:val="20"/>
      <w:szCs w:val="20"/>
    </w:rPr>
  </w:style>
  <w:style w:type="character" w:customStyle="1" w:styleId="CommentTextChar">
    <w:name w:val="Comment Text Char"/>
    <w:basedOn w:val="DefaultParagraphFont"/>
    <w:link w:val="CommentText"/>
    <w:semiHidden/>
    <w:rsid w:val="0095078E"/>
    <w:rPr>
      <w:sz w:val="20"/>
      <w:szCs w:val="20"/>
    </w:rPr>
  </w:style>
  <w:style w:type="paragraph" w:styleId="CommentSubject">
    <w:name w:val="annotation subject"/>
    <w:basedOn w:val="CommentText"/>
    <w:next w:val="CommentText"/>
    <w:link w:val="CommentSubjectChar"/>
    <w:semiHidden/>
    <w:unhideWhenUsed/>
    <w:rsid w:val="0095078E"/>
    <w:rPr>
      <w:b/>
      <w:bCs/>
    </w:rPr>
  </w:style>
  <w:style w:type="character" w:customStyle="1" w:styleId="CommentSubjectChar">
    <w:name w:val="Comment Subject Char"/>
    <w:basedOn w:val="CommentTextChar"/>
    <w:link w:val="CommentSubject"/>
    <w:semiHidden/>
    <w:rsid w:val="009507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PARTS Simulations</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PARTS Simulations</dc:title>
  <dc:creator>Clay Morrow</dc:creator>
  <cp:keywords/>
  <cp:lastModifiedBy>CLAY MORROW</cp:lastModifiedBy>
  <cp:revision>8</cp:revision>
  <dcterms:created xsi:type="dcterms:W3CDTF">2021-03-13T18:42:00Z</dcterms:created>
  <dcterms:modified xsi:type="dcterms:W3CDTF">2021-03-15T22:04:00Z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3/10/2021</vt:lpwstr>
  </property>
  <property fmtid="{D5CDD505-2E9C-101B-9397-08002B2CF9AE}" pid="3" name="output">
    <vt:lpwstr/>
  </property>
</Properties>
</file>