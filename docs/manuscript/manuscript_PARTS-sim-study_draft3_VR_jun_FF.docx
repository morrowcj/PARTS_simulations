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204A" w14:textId="72CDCCA7" w:rsidR="00183F46" w:rsidRPr="00117881" w:rsidRDefault="00251AC0" w:rsidP="005239A5">
      <w:pPr>
        <w:spacing w:after="0" w:line="480" w:lineRule="auto"/>
        <w:rPr>
          <w:rFonts w:ascii="Times New Roman" w:hAnsi="Times New Roman" w:cs="Times New Roman"/>
          <w:sz w:val="24"/>
          <w:szCs w:val="24"/>
        </w:rPr>
      </w:pPr>
      <w:r w:rsidRPr="00117881">
        <w:rPr>
          <w:rFonts w:ascii="Times New Roman" w:hAnsi="Times New Roman" w:cs="Times New Roman"/>
          <w:b/>
          <w:bCs/>
          <w:sz w:val="24"/>
          <w:szCs w:val="24"/>
        </w:rPr>
        <w:t xml:space="preserve">Title: </w:t>
      </w:r>
      <w:commentRangeStart w:id="0"/>
      <w:commentRangeStart w:id="1"/>
      <w:proofErr w:type="spellStart"/>
      <w:r w:rsidR="00D147D9" w:rsidRPr="00117881">
        <w:rPr>
          <w:rFonts w:ascii="Times New Roman" w:hAnsi="Times New Roman" w:cs="Times New Roman"/>
          <w:sz w:val="24"/>
          <w:szCs w:val="24"/>
        </w:rPr>
        <w:t>remote</w:t>
      </w:r>
      <w:r w:rsidRPr="00117881">
        <w:rPr>
          <w:rFonts w:ascii="Times New Roman" w:hAnsi="Times New Roman" w:cs="Times New Roman"/>
          <w:sz w:val="24"/>
          <w:szCs w:val="24"/>
        </w:rPr>
        <w:t>PARTS</w:t>
      </w:r>
      <w:proofErr w:type="spellEnd"/>
      <w:r w:rsidRPr="00117881">
        <w:rPr>
          <w:rFonts w:ascii="Times New Roman" w:hAnsi="Times New Roman" w:cs="Times New Roman"/>
          <w:sz w:val="24"/>
          <w:szCs w:val="24"/>
        </w:rPr>
        <w:t>:</w:t>
      </w:r>
      <w:r w:rsidR="00D147D9" w:rsidRPr="00117881">
        <w:rPr>
          <w:rFonts w:ascii="Times New Roman" w:hAnsi="Times New Roman" w:cs="Times New Roman"/>
          <w:sz w:val="24"/>
          <w:szCs w:val="24"/>
        </w:rPr>
        <w:t xml:space="preserve"> statistical analysis of </w:t>
      </w:r>
      <w:r w:rsidR="0080301C" w:rsidRPr="00117881">
        <w:rPr>
          <w:rFonts w:ascii="Times New Roman" w:hAnsi="Times New Roman" w:cs="Times New Roman"/>
          <w:sz w:val="24"/>
          <w:szCs w:val="24"/>
        </w:rPr>
        <w:t xml:space="preserve">very large </w:t>
      </w:r>
      <w:r w:rsidR="00D147D9" w:rsidRPr="00117881">
        <w:rPr>
          <w:rFonts w:ascii="Times New Roman" w:hAnsi="Times New Roman" w:cs="Times New Roman"/>
          <w:sz w:val="24"/>
          <w:szCs w:val="24"/>
        </w:rPr>
        <w:t>spatial and spatiotemporal datasets</w:t>
      </w:r>
      <w:commentRangeEnd w:id="0"/>
      <w:r w:rsidR="00F95BB8" w:rsidRPr="00117881">
        <w:rPr>
          <w:rStyle w:val="CommentReference"/>
          <w:rFonts w:ascii="Times New Roman" w:hAnsi="Times New Roman" w:cs="Times New Roman"/>
          <w:sz w:val="24"/>
          <w:szCs w:val="24"/>
        </w:rPr>
        <w:commentReference w:id="0"/>
      </w:r>
      <w:commentRangeEnd w:id="1"/>
      <w:r w:rsidR="002C7F72">
        <w:rPr>
          <w:rStyle w:val="CommentReference"/>
        </w:rPr>
        <w:commentReference w:id="1"/>
      </w:r>
    </w:p>
    <w:p w14:paraId="1DCDFDBA" w14:textId="107B122D" w:rsidR="00976FD2"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Abstract</w:t>
      </w:r>
    </w:p>
    <w:p w14:paraId="5C74F48E" w14:textId="26CCB1E2"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Many </w:t>
      </w:r>
      <w:r w:rsidR="0080301C" w:rsidRPr="00117881">
        <w:rPr>
          <w:rFonts w:ascii="Times New Roman" w:hAnsi="Times New Roman" w:cs="Times New Roman"/>
          <w:sz w:val="24"/>
          <w:szCs w:val="24"/>
        </w:rPr>
        <w:t xml:space="preserve">spatiotemporal environmental datasets </w:t>
      </w:r>
      <w:r w:rsidRPr="00117881">
        <w:rPr>
          <w:rFonts w:ascii="Times New Roman" w:hAnsi="Times New Roman" w:cs="Times New Roman"/>
          <w:sz w:val="24"/>
          <w:szCs w:val="24"/>
        </w:rPr>
        <w:t xml:space="preserve">exhibit </w:t>
      </w:r>
      <w:r w:rsidR="0080301C" w:rsidRPr="00117881">
        <w:rPr>
          <w:rFonts w:ascii="Times New Roman" w:hAnsi="Times New Roman" w:cs="Times New Roman"/>
          <w:sz w:val="24"/>
          <w:szCs w:val="24"/>
        </w:rPr>
        <w:t xml:space="preserve">both </w:t>
      </w:r>
      <w:r w:rsidRPr="00117881">
        <w:rPr>
          <w:rFonts w:ascii="Times New Roman" w:hAnsi="Times New Roman" w:cs="Times New Roman"/>
          <w:sz w:val="24"/>
          <w:szCs w:val="24"/>
        </w:rPr>
        <w:t xml:space="preserve">temporal </w:t>
      </w:r>
      <w:r w:rsidR="00062823" w:rsidRPr="00117881">
        <w:rPr>
          <w:rFonts w:ascii="Times New Roman" w:hAnsi="Times New Roman" w:cs="Times New Roman"/>
          <w:sz w:val="24"/>
          <w:szCs w:val="24"/>
        </w:rPr>
        <w:t xml:space="preserve">and spatial </w:t>
      </w:r>
      <w:r w:rsidRPr="00117881">
        <w:rPr>
          <w:rFonts w:ascii="Times New Roman" w:hAnsi="Times New Roman" w:cs="Times New Roman"/>
          <w:sz w:val="24"/>
          <w:szCs w:val="24"/>
        </w:rPr>
        <w:t xml:space="preserve">autocorrelation. </w:t>
      </w:r>
      <w:r w:rsidR="00062823" w:rsidRPr="00117881">
        <w:rPr>
          <w:rFonts w:ascii="Times New Roman" w:hAnsi="Times New Roman" w:cs="Times New Roman"/>
          <w:sz w:val="24"/>
          <w:szCs w:val="24"/>
        </w:rPr>
        <w:t xml:space="preserve">Although statistical methods are available to account for temporal and spatial autocorrelation, these methods struggle to analyze </w:t>
      </w:r>
      <w:r w:rsidR="007A5B99" w:rsidRPr="00117881">
        <w:rPr>
          <w:rFonts w:ascii="Times New Roman" w:hAnsi="Times New Roman" w:cs="Times New Roman"/>
          <w:sz w:val="24"/>
          <w:szCs w:val="24"/>
        </w:rPr>
        <w:t xml:space="preserve">the large remote-sensing datasets </w:t>
      </w:r>
      <w:r w:rsidR="00062823" w:rsidRPr="00117881">
        <w:rPr>
          <w:rFonts w:ascii="Times New Roman" w:hAnsi="Times New Roman" w:cs="Times New Roman"/>
          <w:sz w:val="24"/>
          <w:szCs w:val="24"/>
        </w:rPr>
        <w:t>that consist of maps containing millions of pixels, with each pixel containing a time series of data.</w:t>
      </w:r>
    </w:p>
    <w:p w14:paraId="29441093" w14:textId="686E5405"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PARTS (Partitioned Autoregressive Time Series</w:t>
      </w:r>
      <w:r w:rsidR="00062823" w:rsidRPr="00117881">
        <w:rPr>
          <w:rFonts w:ascii="Times New Roman" w:hAnsi="Times New Roman" w:cs="Times New Roman"/>
          <w:sz w:val="24"/>
          <w:szCs w:val="24"/>
        </w:rPr>
        <w:t>)</w:t>
      </w:r>
      <w:r w:rsidRPr="00117881">
        <w:rPr>
          <w:rFonts w:ascii="Times New Roman" w:hAnsi="Times New Roman" w:cs="Times New Roman"/>
          <w:sz w:val="24"/>
          <w:szCs w:val="24"/>
        </w:rPr>
        <w:t xml:space="preserve"> analysis can be used to conduct map-scale </w:t>
      </w:r>
      <w:r w:rsidR="00062823" w:rsidRPr="00117881">
        <w:rPr>
          <w:rFonts w:ascii="Times New Roman" w:hAnsi="Times New Roman" w:cs="Times New Roman"/>
          <w:sz w:val="24"/>
          <w:szCs w:val="24"/>
        </w:rPr>
        <w:t xml:space="preserve">estimation and </w:t>
      </w:r>
      <w:del w:id="2" w:author="Wang, Fangfang" w:date="2022-05-10T11:05:00Z">
        <w:r w:rsidR="007A5B99" w:rsidRPr="00117881" w:rsidDel="00AB17D2">
          <w:rPr>
            <w:rFonts w:ascii="Times New Roman" w:hAnsi="Times New Roman" w:cs="Times New Roman"/>
            <w:sz w:val="24"/>
            <w:szCs w:val="24"/>
          </w:rPr>
          <w:delText xml:space="preserve">test </w:delText>
        </w:r>
      </w:del>
      <w:r w:rsidRPr="00117881">
        <w:rPr>
          <w:rFonts w:ascii="Times New Roman" w:hAnsi="Times New Roman" w:cs="Times New Roman"/>
          <w:sz w:val="24"/>
          <w:szCs w:val="24"/>
        </w:rPr>
        <w:t>hypothes</w:t>
      </w:r>
      <w:del w:id="3" w:author="Wang, Fangfang" w:date="2022-05-10T11:05:00Z">
        <w:r w:rsidR="007A5B99" w:rsidRPr="00117881" w:rsidDel="00AB17D2">
          <w:rPr>
            <w:rFonts w:ascii="Times New Roman" w:hAnsi="Times New Roman" w:cs="Times New Roman"/>
            <w:sz w:val="24"/>
            <w:szCs w:val="24"/>
          </w:rPr>
          <w:delText>e</w:delText>
        </w:r>
      </w:del>
      <w:ins w:id="4" w:author="Wang, Fangfang" w:date="2022-05-10T11:05:00Z">
        <w:r w:rsidR="00AB17D2">
          <w:rPr>
            <w:rFonts w:ascii="Times New Roman" w:hAnsi="Times New Roman" w:cs="Times New Roman"/>
            <w:sz w:val="24"/>
            <w:szCs w:val="24"/>
          </w:rPr>
          <w:t>i</w:t>
        </w:r>
      </w:ins>
      <w:r w:rsidRPr="00117881">
        <w:rPr>
          <w:rFonts w:ascii="Times New Roman" w:hAnsi="Times New Roman" w:cs="Times New Roman"/>
          <w:sz w:val="24"/>
          <w:szCs w:val="24"/>
        </w:rPr>
        <w:t>s</w:t>
      </w:r>
      <w:ins w:id="5" w:author="Wang, Fangfang" w:date="2022-05-10T11:06:00Z">
        <w:r w:rsidR="00AB17D2">
          <w:rPr>
            <w:rFonts w:ascii="Times New Roman" w:hAnsi="Times New Roman" w:cs="Times New Roman"/>
            <w:sz w:val="24"/>
            <w:szCs w:val="24"/>
          </w:rPr>
          <w:t xml:space="preserve"> testing</w:t>
        </w:r>
      </w:ins>
      <w:r w:rsidRPr="00117881">
        <w:rPr>
          <w:rFonts w:ascii="Times New Roman" w:hAnsi="Times New Roman" w:cs="Times New Roman"/>
          <w:sz w:val="24"/>
          <w:szCs w:val="24"/>
        </w:rPr>
        <w:t xml:space="preserve"> </w:t>
      </w:r>
      <w:del w:id="6" w:author="Volker Radeloff" w:date="2022-05-02T07:17:00Z">
        <w:r w:rsidR="007A5B99" w:rsidRPr="00117881" w:rsidDel="00201B34">
          <w:rPr>
            <w:rFonts w:ascii="Times New Roman" w:hAnsi="Times New Roman" w:cs="Times New Roman"/>
            <w:sz w:val="24"/>
            <w:szCs w:val="24"/>
          </w:rPr>
          <w:delText>that are formulated as</w:delText>
        </w:r>
      </w:del>
      <w:ins w:id="7" w:author="Volker Radeloff" w:date="2022-05-02T07:17:00Z">
        <w:r w:rsidR="00201B34">
          <w:rPr>
            <w:rFonts w:ascii="Times New Roman" w:hAnsi="Times New Roman" w:cs="Times New Roman"/>
            <w:sz w:val="24"/>
            <w:szCs w:val="24"/>
          </w:rPr>
          <w:t>via</w:t>
        </w:r>
      </w:ins>
      <w:r w:rsidR="007A5B99" w:rsidRPr="00117881">
        <w:rPr>
          <w:rFonts w:ascii="Times New Roman" w:hAnsi="Times New Roman" w:cs="Times New Roman"/>
          <w:sz w:val="24"/>
          <w:szCs w:val="24"/>
        </w:rPr>
        <w:t xml:space="preserve"> regression</w:t>
      </w:r>
      <w:ins w:id="8" w:author="Volker Radeloff" w:date="2022-05-02T07:17:00Z">
        <w:r w:rsidR="00201B34">
          <w:rPr>
            <w:rFonts w:ascii="Times New Roman" w:hAnsi="Times New Roman" w:cs="Times New Roman"/>
            <w:sz w:val="24"/>
            <w:szCs w:val="24"/>
          </w:rPr>
          <w:t xml:space="preserve"> analysi</w:t>
        </w:r>
      </w:ins>
      <w:r w:rsidR="007A5B99" w:rsidRPr="00117881">
        <w:rPr>
          <w:rFonts w:ascii="Times New Roman" w:hAnsi="Times New Roman" w:cs="Times New Roman"/>
          <w:sz w:val="24"/>
          <w:szCs w:val="24"/>
        </w:rPr>
        <w:t>s</w:t>
      </w:r>
      <w:r w:rsidRPr="00117881">
        <w:rPr>
          <w:rFonts w:ascii="Times New Roman" w:hAnsi="Times New Roman" w:cs="Times New Roman"/>
          <w:sz w:val="24"/>
          <w:szCs w:val="24"/>
        </w:rPr>
        <w:t>.</w:t>
      </w:r>
      <w:r w:rsidR="007A5B99" w:rsidRPr="00117881">
        <w:rPr>
          <w:rFonts w:ascii="Times New Roman" w:hAnsi="Times New Roman" w:cs="Times New Roman"/>
          <w:sz w:val="24"/>
          <w:szCs w:val="24"/>
        </w:rPr>
        <w:t xml:space="preserve"> Here, we present</w:t>
      </w:r>
      <w:r w:rsidRPr="00117881">
        <w:rPr>
          <w:rFonts w:ascii="Times New Roman" w:hAnsi="Times New Roman" w:cs="Times New Roman"/>
          <w:sz w:val="24"/>
          <w:szCs w:val="24"/>
        </w:rPr>
        <w:t xml:space="preserve"> </w:t>
      </w:r>
      <w:proofErr w:type="spellStart"/>
      <w:r w:rsidR="00AD33A4" w:rsidRPr="00BE50AD">
        <w:rPr>
          <w:rFonts w:ascii="Times New Roman" w:hAnsi="Times New Roman" w:cs="Times New Roman"/>
          <w:sz w:val="24"/>
          <w:szCs w:val="24"/>
        </w:rPr>
        <w:t>remotePARTS</w:t>
      </w:r>
      <w:proofErr w:type="spellEnd"/>
      <w:r w:rsidR="007A5B99" w:rsidRPr="00117881">
        <w:rPr>
          <w:rFonts w:ascii="Times New Roman" w:hAnsi="Times New Roman" w:cs="Times New Roman"/>
          <w:sz w:val="24"/>
          <w:szCs w:val="24"/>
        </w:rPr>
        <w:t xml:space="preserve">, </w:t>
      </w:r>
      <w:r w:rsidR="00AD33A4" w:rsidRPr="00117881">
        <w:rPr>
          <w:rFonts w:ascii="Times New Roman" w:hAnsi="Times New Roman" w:cs="Times New Roman"/>
          <w:sz w:val="24"/>
          <w:szCs w:val="24"/>
        </w:rPr>
        <w:t xml:space="preserve">a software package for the R statistical programming language that contains the tools to conduct PARTS analyses. To demonstrate the applicability of PARTS to a variety of statistical and ecological problems, we conducted a set of simulation studies with </w:t>
      </w:r>
      <w:del w:id="9" w:author="Volker Radeloff" w:date="2022-05-02T07:17:00Z">
        <w:r w:rsidR="00AD33A4" w:rsidRPr="00117881" w:rsidDel="00201B34">
          <w:rPr>
            <w:rFonts w:ascii="Times New Roman" w:hAnsi="Times New Roman" w:cs="Times New Roman"/>
            <w:sz w:val="24"/>
            <w:szCs w:val="24"/>
          </w:rPr>
          <w:delText xml:space="preserve">the </w:delText>
        </w:r>
      </w:del>
      <w:proofErr w:type="spellStart"/>
      <w:r w:rsidR="00AD33A4" w:rsidRPr="00BE50AD">
        <w:rPr>
          <w:rFonts w:ascii="Times New Roman" w:hAnsi="Times New Roman" w:cs="Times New Roman"/>
          <w:sz w:val="24"/>
          <w:szCs w:val="24"/>
        </w:rPr>
        <w:t>remotePARTS</w:t>
      </w:r>
      <w:proofErr w:type="spellEnd"/>
      <w:del w:id="10" w:author="Volker Radeloff" w:date="2022-05-02T07:17:00Z">
        <w:r w:rsidR="00AD33A4" w:rsidRPr="00117881" w:rsidDel="00201B34">
          <w:rPr>
            <w:rFonts w:ascii="Times New Roman" w:hAnsi="Times New Roman" w:cs="Times New Roman"/>
            <w:sz w:val="24"/>
            <w:szCs w:val="24"/>
          </w:rPr>
          <w:delText xml:space="preserve"> software</w:delText>
        </w:r>
      </w:del>
      <w:r w:rsidR="00AD33A4" w:rsidRPr="00117881">
        <w:rPr>
          <w:rFonts w:ascii="Times New Roman" w:hAnsi="Times New Roman" w:cs="Times New Roman"/>
          <w:sz w:val="24"/>
          <w:szCs w:val="24"/>
        </w:rPr>
        <w:t xml:space="preserve">. </w:t>
      </w:r>
    </w:p>
    <w:p w14:paraId="2DACDB3E" w14:textId="04A29BD9" w:rsidR="00976FD2" w:rsidRPr="00117881" w:rsidRDefault="00AD33A4"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We found that PARTS is a robust and accurate statistical approach for testing a variety of hypotheses</w:t>
      </w:r>
      <w:del w:id="11" w:author="JUN ZHU" w:date="2022-05-02T09:49:00Z">
        <w:r w:rsidRPr="00117881" w:rsidDel="00E53386">
          <w:rPr>
            <w:rFonts w:ascii="Times New Roman" w:hAnsi="Times New Roman" w:cs="Times New Roman"/>
            <w:sz w:val="24"/>
            <w:szCs w:val="24"/>
          </w:rPr>
          <w:delText xml:space="preserve">. </w:delText>
        </w:r>
        <w:r w:rsidR="001472EB" w:rsidRPr="00BE50AD" w:rsidDel="00E53386">
          <w:rPr>
            <w:rFonts w:ascii="Times New Roman" w:hAnsi="Times New Roman" w:cs="Times New Roman"/>
            <w:sz w:val="24"/>
            <w:szCs w:val="24"/>
          </w:rPr>
          <w:delText>remotePARTS</w:delText>
        </w:r>
        <w:r w:rsidRPr="00117881" w:rsidDel="00E53386">
          <w:rPr>
            <w:rFonts w:ascii="Times New Roman" w:hAnsi="Times New Roman" w:cs="Times New Roman"/>
            <w:sz w:val="24"/>
            <w:szCs w:val="24"/>
          </w:rPr>
          <w:delText xml:space="preserve"> performed well </w:delText>
        </w:r>
        <w:r w:rsidR="001472EB" w:rsidRPr="00117881" w:rsidDel="00E53386">
          <w:rPr>
            <w:rFonts w:ascii="Times New Roman" w:hAnsi="Times New Roman" w:cs="Times New Roman"/>
            <w:sz w:val="24"/>
            <w:szCs w:val="24"/>
          </w:rPr>
          <w:delText xml:space="preserve">in </w:delText>
        </w:r>
        <w:r w:rsidR="00C16B7B" w:rsidRPr="00117881" w:rsidDel="00E53386">
          <w:rPr>
            <w:rFonts w:ascii="Times New Roman" w:hAnsi="Times New Roman" w:cs="Times New Roman"/>
            <w:sz w:val="24"/>
            <w:szCs w:val="24"/>
          </w:rPr>
          <w:delText xml:space="preserve">testing </w:delText>
        </w:r>
        <w:r w:rsidR="001472EB" w:rsidRPr="00117881" w:rsidDel="00E53386">
          <w:rPr>
            <w:rFonts w:ascii="Times New Roman" w:hAnsi="Times New Roman" w:cs="Times New Roman"/>
            <w:sz w:val="24"/>
            <w:szCs w:val="24"/>
          </w:rPr>
          <w:delText>hypotheses about</w:delText>
        </w:r>
      </w:del>
      <w:ins w:id="12" w:author="JUN ZHU" w:date="2022-05-02T09:49:00Z">
        <w:r w:rsidR="00E53386">
          <w:rPr>
            <w:rFonts w:ascii="Times New Roman" w:hAnsi="Times New Roman" w:cs="Times New Roman"/>
            <w:sz w:val="24"/>
            <w:szCs w:val="24"/>
          </w:rPr>
          <w:t xml:space="preserve"> including</w:t>
        </w:r>
      </w:ins>
      <w:r w:rsidR="001472EB" w:rsidRPr="00117881">
        <w:rPr>
          <w:rFonts w:ascii="Times New Roman" w:hAnsi="Times New Roman" w:cs="Times New Roman"/>
          <w:sz w:val="24"/>
          <w:szCs w:val="24"/>
        </w:rPr>
        <w:t xml:space="preserve"> the</w:t>
      </w:r>
      <w:r w:rsidR="00C16B7B" w:rsidRPr="00117881">
        <w:rPr>
          <w:rFonts w:ascii="Times New Roman" w:hAnsi="Times New Roman" w:cs="Times New Roman"/>
          <w:sz w:val="24"/>
          <w:szCs w:val="24"/>
        </w:rPr>
        <w:t xml:space="preserve"> effects of spatial variables, temporal variables, and spatiotemporal variables on spatial and spatiotemporal responses.</w:t>
      </w:r>
      <w:del w:id="13" w:author="Volker Radeloff" w:date="2022-05-02T07:18:00Z">
        <w:r w:rsidR="00C16B7B" w:rsidRPr="00117881" w:rsidDel="00201B34">
          <w:rPr>
            <w:rFonts w:ascii="Times New Roman" w:hAnsi="Times New Roman" w:cs="Times New Roman"/>
            <w:sz w:val="24"/>
            <w:szCs w:val="24"/>
          </w:rPr>
          <w:delText xml:space="preserve">  </w:delText>
        </w:r>
      </w:del>
    </w:p>
    <w:p w14:paraId="1DB62F71" w14:textId="23C77759" w:rsidR="00E10234" w:rsidRPr="00117881" w:rsidRDefault="00C16B7B" w:rsidP="005239A5">
      <w:pPr>
        <w:pStyle w:val="ListParagraph"/>
        <w:numPr>
          <w:ilvl w:val="0"/>
          <w:numId w:val="2"/>
        </w:numPr>
        <w:spacing w:after="0" w:line="480" w:lineRule="auto"/>
        <w:ind w:left="0" w:firstLine="0"/>
        <w:rPr>
          <w:rFonts w:ascii="Times New Roman" w:hAnsi="Times New Roman" w:cs="Times New Roman"/>
          <w:sz w:val="24"/>
          <w:szCs w:val="24"/>
        </w:rPr>
      </w:pPr>
      <w:del w:id="14" w:author="Volker Radeloff" w:date="2022-05-02T07:18:00Z">
        <w:r w:rsidRPr="00117881" w:rsidDel="00201B34">
          <w:rPr>
            <w:rFonts w:ascii="Times New Roman" w:hAnsi="Times New Roman" w:cs="Times New Roman"/>
            <w:sz w:val="24"/>
            <w:szCs w:val="24"/>
          </w:rPr>
          <w:delText xml:space="preserve">These </w:delText>
        </w:r>
      </w:del>
      <w:ins w:id="15" w:author="Volker Radeloff" w:date="2022-05-02T07:18:00Z">
        <w:r w:rsidR="00201B34">
          <w:rPr>
            <w:rFonts w:ascii="Times New Roman" w:hAnsi="Times New Roman" w:cs="Times New Roman"/>
            <w:sz w:val="24"/>
            <w:szCs w:val="24"/>
          </w:rPr>
          <w:t>Our</w:t>
        </w:r>
        <w:r w:rsidR="00201B34" w:rsidRPr="00117881">
          <w:rPr>
            <w:rFonts w:ascii="Times New Roman" w:hAnsi="Times New Roman" w:cs="Times New Roman"/>
            <w:sz w:val="24"/>
            <w:szCs w:val="24"/>
          </w:rPr>
          <w:t xml:space="preserve"> </w:t>
        </w:r>
      </w:ins>
      <w:r w:rsidRPr="00117881">
        <w:rPr>
          <w:rFonts w:ascii="Times New Roman" w:hAnsi="Times New Roman" w:cs="Times New Roman"/>
          <w:sz w:val="24"/>
          <w:szCs w:val="24"/>
        </w:rPr>
        <w:t xml:space="preserve">results demonstrate that </w:t>
      </w:r>
      <w:proofErr w:type="spellStart"/>
      <w:r w:rsidRPr="00BE50AD">
        <w:rPr>
          <w:rFonts w:ascii="Times New Roman" w:hAnsi="Times New Roman" w:cs="Times New Roman"/>
          <w:sz w:val="24"/>
          <w:szCs w:val="24"/>
        </w:rPr>
        <w:t>remotePARTS</w:t>
      </w:r>
      <w:proofErr w:type="spellEnd"/>
      <w:r w:rsidRPr="00117881">
        <w:rPr>
          <w:rFonts w:ascii="Times New Roman" w:hAnsi="Times New Roman" w:cs="Times New Roman"/>
          <w:sz w:val="24"/>
          <w:szCs w:val="24"/>
        </w:rPr>
        <w:t xml:space="preserve"> </w:t>
      </w:r>
      <w:r w:rsidR="001472EB" w:rsidRPr="00117881">
        <w:rPr>
          <w:rFonts w:ascii="Times New Roman" w:hAnsi="Times New Roman" w:cs="Times New Roman"/>
          <w:sz w:val="24"/>
          <w:szCs w:val="24"/>
        </w:rPr>
        <w:t xml:space="preserve">solves many of the challenges </w:t>
      </w:r>
      <w:del w:id="16" w:author="Volker Radeloff" w:date="2022-05-02T07:18:00Z">
        <w:r w:rsidR="001472EB" w:rsidRPr="00117881" w:rsidDel="00201B34">
          <w:rPr>
            <w:rFonts w:ascii="Times New Roman" w:hAnsi="Times New Roman" w:cs="Times New Roman"/>
            <w:sz w:val="24"/>
            <w:szCs w:val="24"/>
          </w:rPr>
          <w:delText>of using</w:delText>
        </w:r>
      </w:del>
      <w:ins w:id="17" w:author="Volker Radeloff" w:date="2022-05-02T07:18:00Z">
        <w:r w:rsidR="00201B34">
          <w:rPr>
            <w:rFonts w:ascii="Times New Roman" w:hAnsi="Times New Roman" w:cs="Times New Roman"/>
            <w:sz w:val="24"/>
            <w:szCs w:val="24"/>
          </w:rPr>
          <w:t>that have constrained the analyses of</w:t>
        </w:r>
      </w:ins>
      <w:r w:rsidR="001472EB" w:rsidRPr="00117881">
        <w:rPr>
          <w:rFonts w:ascii="Times New Roman" w:hAnsi="Times New Roman" w:cs="Times New Roman"/>
          <w:sz w:val="24"/>
          <w:szCs w:val="24"/>
        </w:rPr>
        <w:t xml:space="preserve"> big spatiotemporal data to understand ecological, biogeographical, and environmental problems at global scales</w:t>
      </w:r>
      <w:r w:rsidRPr="00117881">
        <w:rPr>
          <w:rFonts w:ascii="Times New Roman" w:hAnsi="Times New Roman" w:cs="Times New Roman"/>
          <w:sz w:val="24"/>
          <w:szCs w:val="24"/>
        </w:rPr>
        <w:t xml:space="preserve">. </w:t>
      </w:r>
    </w:p>
    <w:p w14:paraId="125D8D6C" w14:textId="77777777" w:rsidR="00E10234" w:rsidRPr="00117881" w:rsidRDefault="00E10234" w:rsidP="005239A5">
      <w:pPr>
        <w:spacing w:after="0" w:line="480" w:lineRule="auto"/>
        <w:rPr>
          <w:rFonts w:ascii="Times New Roman" w:hAnsi="Times New Roman" w:cs="Times New Roman"/>
          <w:b/>
          <w:bCs/>
          <w:sz w:val="24"/>
          <w:szCs w:val="24"/>
        </w:rPr>
      </w:pPr>
    </w:p>
    <w:p w14:paraId="5E3BCCA3" w14:textId="7C277FC4"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Introduction</w:t>
      </w:r>
    </w:p>
    <w:p w14:paraId="50E5C05E" w14:textId="1FB59404" w:rsidR="0022341B" w:rsidRPr="00117881" w:rsidRDefault="0090218C" w:rsidP="005239A5">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 xml:space="preserve">Many </w:t>
      </w:r>
      <w:r w:rsidR="001F2F70" w:rsidRPr="00117881">
        <w:rPr>
          <w:rFonts w:ascii="Times New Roman" w:hAnsi="Times New Roman" w:cs="Times New Roman"/>
          <w:sz w:val="24"/>
          <w:szCs w:val="24"/>
        </w:rPr>
        <w:t xml:space="preserve">environmental </w:t>
      </w:r>
      <w:r w:rsidRPr="00117881">
        <w:rPr>
          <w:rFonts w:ascii="Times New Roman" w:hAnsi="Times New Roman" w:cs="Times New Roman"/>
          <w:sz w:val="24"/>
          <w:szCs w:val="24"/>
        </w:rPr>
        <w:t xml:space="preserve">problems involve </w:t>
      </w:r>
      <w:r w:rsidR="001F2F70" w:rsidRPr="00117881">
        <w:rPr>
          <w:rFonts w:ascii="Times New Roman" w:hAnsi="Times New Roman" w:cs="Times New Roman"/>
          <w:sz w:val="24"/>
          <w:szCs w:val="24"/>
        </w:rPr>
        <w:t xml:space="preserve">time and </w:t>
      </w:r>
      <w:r w:rsidRPr="00117881">
        <w:rPr>
          <w:rFonts w:ascii="Times New Roman" w:hAnsi="Times New Roman" w:cs="Times New Roman"/>
          <w:sz w:val="24"/>
          <w:szCs w:val="24"/>
        </w:rPr>
        <w:t xml:space="preserve">space. How does a species use </w:t>
      </w:r>
      <w:r w:rsidR="001F2F70" w:rsidRPr="00117881">
        <w:rPr>
          <w:rFonts w:ascii="Times New Roman" w:hAnsi="Times New Roman" w:cs="Times New Roman"/>
          <w:sz w:val="24"/>
          <w:szCs w:val="24"/>
        </w:rPr>
        <w:t xml:space="preserve">different </w:t>
      </w:r>
      <w:r w:rsidRPr="00117881">
        <w:rPr>
          <w:rFonts w:ascii="Times New Roman" w:hAnsi="Times New Roman" w:cs="Times New Roman"/>
          <w:sz w:val="24"/>
          <w:szCs w:val="24"/>
        </w:rPr>
        <w:t>habitat types</w:t>
      </w:r>
      <w:r w:rsidR="001F2F70" w:rsidRPr="00117881">
        <w:rPr>
          <w:rFonts w:ascii="Times New Roman" w:hAnsi="Times New Roman" w:cs="Times New Roman"/>
          <w:sz w:val="24"/>
          <w:szCs w:val="24"/>
        </w:rPr>
        <w:t>,</w:t>
      </w:r>
      <w:r w:rsidRPr="00117881">
        <w:rPr>
          <w:rFonts w:ascii="Times New Roman" w:hAnsi="Times New Roman" w:cs="Times New Roman"/>
          <w:sz w:val="24"/>
          <w:szCs w:val="24"/>
        </w:rPr>
        <w:t xml:space="preserve"> and how </w:t>
      </w:r>
      <w:r w:rsidR="001F2F70" w:rsidRPr="00117881">
        <w:rPr>
          <w:rFonts w:ascii="Times New Roman" w:hAnsi="Times New Roman" w:cs="Times New Roman"/>
          <w:sz w:val="24"/>
          <w:szCs w:val="24"/>
        </w:rPr>
        <w:t>does habitat use change over</w:t>
      </w:r>
      <w:r w:rsidRPr="00117881">
        <w:rPr>
          <w:rFonts w:ascii="Times New Roman" w:hAnsi="Times New Roman" w:cs="Times New Roman"/>
          <w:sz w:val="24"/>
          <w:szCs w:val="24"/>
        </w:rPr>
        <w:t xml:space="preserve"> decade</w:t>
      </w:r>
      <w:r w:rsidR="001F2F70" w:rsidRPr="00117881">
        <w:rPr>
          <w:rFonts w:ascii="Times New Roman" w:hAnsi="Times New Roman" w:cs="Times New Roman"/>
          <w:sz w:val="24"/>
          <w:szCs w:val="24"/>
        </w:rPr>
        <w:t>s</w:t>
      </w:r>
      <w:r w:rsidRPr="00117881">
        <w:rPr>
          <w:rFonts w:ascii="Times New Roman" w:hAnsi="Times New Roman" w:cs="Times New Roman"/>
          <w:sz w:val="24"/>
          <w:szCs w:val="24"/>
        </w:rPr>
        <w:t xml:space="preserve">? Are fires becoming more prevalent </w:t>
      </w:r>
      <w:r w:rsidR="001F2F70" w:rsidRPr="00117881">
        <w:rPr>
          <w:rFonts w:ascii="Times New Roman" w:hAnsi="Times New Roman" w:cs="Times New Roman"/>
          <w:sz w:val="24"/>
          <w:szCs w:val="24"/>
        </w:rPr>
        <w:t xml:space="preserve">or larger </w:t>
      </w:r>
      <w:r w:rsidRPr="00117881">
        <w:rPr>
          <w:rFonts w:ascii="Times New Roman" w:hAnsi="Times New Roman" w:cs="Times New Roman"/>
          <w:sz w:val="24"/>
          <w:szCs w:val="24"/>
        </w:rPr>
        <w:t xml:space="preserve">in </w:t>
      </w:r>
      <w:r w:rsidR="001F2F70" w:rsidRPr="00117881">
        <w:rPr>
          <w:rFonts w:ascii="Times New Roman" w:hAnsi="Times New Roman" w:cs="Times New Roman"/>
          <w:sz w:val="24"/>
          <w:szCs w:val="24"/>
        </w:rPr>
        <w:t xml:space="preserve">some </w:t>
      </w:r>
      <w:r w:rsidRPr="00117881">
        <w:rPr>
          <w:rFonts w:ascii="Times New Roman" w:hAnsi="Times New Roman" w:cs="Times New Roman"/>
          <w:sz w:val="24"/>
          <w:szCs w:val="24"/>
        </w:rPr>
        <w:t>regions</w:t>
      </w:r>
      <w:del w:id="18" w:author="Volker Radeloff" w:date="2022-05-02T07:19:00Z">
        <w:r w:rsidRPr="00117881" w:rsidDel="00201B34">
          <w:rPr>
            <w:rFonts w:ascii="Times New Roman" w:hAnsi="Times New Roman" w:cs="Times New Roman"/>
            <w:sz w:val="24"/>
            <w:szCs w:val="24"/>
          </w:rPr>
          <w:delText xml:space="preserve"> </w:delText>
        </w:r>
        <w:r w:rsidR="001F2F70" w:rsidRPr="00117881" w:rsidDel="00201B34">
          <w:rPr>
            <w:rFonts w:ascii="Times New Roman" w:hAnsi="Times New Roman" w:cs="Times New Roman"/>
            <w:sz w:val="24"/>
            <w:szCs w:val="24"/>
          </w:rPr>
          <w:delText xml:space="preserve">and not </w:delText>
        </w:r>
        <w:r w:rsidRPr="00117881" w:rsidDel="00201B34">
          <w:rPr>
            <w:rFonts w:ascii="Times New Roman" w:hAnsi="Times New Roman" w:cs="Times New Roman"/>
            <w:sz w:val="24"/>
            <w:szCs w:val="24"/>
          </w:rPr>
          <w:delText>others</w:delText>
        </w:r>
      </w:del>
      <w:r w:rsidRPr="00117881">
        <w:rPr>
          <w:rFonts w:ascii="Times New Roman" w:hAnsi="Times New Roman" w:cs="Times New Roman"/>
          <w:sz w:val="24"/>
          <w:szCs w:val="24"/>
        </w:rPr>
        <w:t xml:space="preserve">? Are changes in plant phenology, driven by increasing global temperatures, more pronounced in some </w:t>
      </w:r>
      <w:r w:rsidR="001F2F70" w:rsidRPr="00117881">
        <w:rPr>
          <w:rFonts w:ascii="Times New Roman" w:hAnsi="Times New Roman" w:cs="Times New Roman"/>
          <w:sz w:val="24"/>
          <w:szCs w:val="24"/>
        </w:rPr>
        <w:t xml:space="preserve">regions, </w:t>
      </w:r>
      <w:r w:rsidRPr="00117881">
        <w:rPr>
          <w:rFonts w:ascii="Times New Roman" w:hAnsi="Times New Roman" w:cs="Times New Roman"/>
          <w:sz w:val="24"/>
          <w:szCs w:val="24"/>
        </w:rPr>
        <w:t xml:space="preserve">and are </w:t>
      </w:r>
      <w:del w:id="19" w:author="Volker Radeloff" w:date="2022-05-02T07:19:00Z">
        <w:r w:rsidRPr="00117881" w:rsidDel="00201B34">
          <w:rPr>
            <w:rFonts w:ascii="Times New Roman" w:hAnsi="Times New Roman" w:cs="Times New Roman"/>
            <w:sz w:val="24"/>
            <w:szCs w:val="24"/>
          </w:rPr>
          <w:delText xml:space="preserve">these </w:delText>
        </w:r>
      </w:del>
      <w:ins w:id="20" w:author="Volker Radeloff" w:date="2022-05-02T07:19:00Z">
        <w:r w:rsidR="00201B34">
          <w:rPr>
            <w:rFonts w:ascii="Times New Roman" w:hAnsi="Times New Roman" w:cs="Times New Roman"/>
            <w:sz w:val="24"/>
            <w:szCs w:val="24"/>
          </w:rPr>
          <w:t>rates of</w:t>
        </w:r>
        <w:r w:rsidR="00201B34" w:rsidRPr="00117881">
          <w:rPr>
            <w:rFonts w:ascii="Times New Roman" w:hAnsi="Times New Roman" w:cs="Times New Roman"/>
            <w:sz w:val="24"/>
            <w:szCs w:val="24"/>
          </w:rPr>
          <w:t xml:space="preserve"> </w:t>
        </w:r>
      </w:ins>
      <w:r w:rsidR="001F2F70" w:rsidRPr="00117881">
        <w:rPr>
          <w:rFonts w:ascii="Times New Roman" w:hAnsi="Times New Roman" w:cs="Times New Roman"/>
          <w:sz w:val="24"/>
          <w:szCs w:val="24"/>
        </w:rPr>
        <w:t xml:space="preserve">phenological changes </w:t>
      </w:r>
      <w:r w:rsidR="001F2F70" w:rsidRPr="00117881">
        <w:rPr>
          <w:rFonts w:ascii="Times New Roman" w:hAnsi="Times New Roman" w:cs="Times New Roman"/>
          <w:sz w:val="24"/>
          <w:szCs w:val="24"/>
        </w:rPr>
        <w:lastRenderedPageBreak/>
        <w:t>increasing</w:t>
      </w:r>
      <w:del w:id="21" w:author="Volker Radeloff" w:date="2022-05-02T07:19:00Z">
        <w:r w:rsidRPr="00117881" w:rsidDel="00201B34">
          <w:rPr>
            <w:rFonts w:ascii="Times New Roman" w:hAnsi="Times New Roman" w:cs="Times New Roman"/>
            <w:sz w:val="24"/>
            <w:szCs w:val="24"/>
          </w:rPr>
          <w:delText xml:space="preserve"> through time</w:delText>
        </w:r>
      </w:del>
      <w:r w:rsidRPr="00117881">
        <w:rPr>
          <w:rFonts w:ascii="Times New Roman" w:hAnsi="Times New Roman" w:cs="Times New Roman"/>
          <w:sz w:val="24"/>
          <w:szCs w:val="24"/>
        </w:rPr>
        <w:t xml:space="preserve">? These </w:t>
      </w:r>
      <w:r w:rsidR="00A37F28" w:rsidRPr="00117881">
        <w:rPr>
          <w:rFonts w:ascii="Times New Roman" w:hAnsi="Times New Roman" w:cs="Times New Roman"/>
          <w:sz w:val="24"/>
          <w:szCs w:val="24"/>
        </w:rPr>
        <w:t xml:space="preserve">example questions </w:t>
      </w:r>
      <w:del w:id="22" w:author="Volker Radeloff" w:date="2022-05-02T07:19:00Z">
        <w:r w:rsidR="00A37F28" w:rsidRPr="00117881" w:rsidDel="00201B34">
          <w:rPr>
            <w:rFonts w:ascii="Times New Roman" w:hAnsi="Times New Roman" w:cs="Times New Roman"/>
            <w:sz w:val="24"/>
            <w:szCs w:val="24"/>
          </w:rPr>
          <w:delText xml:space="preserve">all </w:delText>
        </w:r>
      </w:del>
      <w:r w:rsidR="00A37F28" w:rsidRPr="00117881">
        <w:rPr>
          <w:rFonts w:ascii="Times New Roman" w:hAnsi="Times New Roman" w:cs="Times New Roman"/>
          <w:sz w:val="24"/>
          <w:szCs w:val="24"/>
        </w:rPr>
        <w:t xml:space="preserve">illustrate the importance of understanding spatiotemporal systems from a statistical perspective. Ecologists and </w:t>
      </w:r>
      <w:r w:rsidR="00EB28FD" w:rsidRPr="00117881">
        <w:rPr>
          <w:rFonts w:ascii="Times New Roman" w:hAnsi="Times New Roman" w:cs="Times New Roman"/>
          <w:sz w:val="24"/>
          <w:szCs w:val="24"/>
        </w:rPr>
        <w:t>environmental</w:t>
      </w:r>
      <w:r w:rsidR="00A37F28" w:rsidRPr="00117881">
        <w:rPr>
          <w:rFonts w:ascii="Times New Roman" w:hAnsi="Times New Roman" w:cs="Times New Roman"/>
          <w:sz w:val="24"/>
          <w:szCs w:val="24"/>
        </w:rPr>
        <w:t xml:space="preserve"> scientists are </w:t>
      </w:r>
      <w:del w:id="23" w:author="Volker Radeloff" w:date="2022-05-02T07:20:00Z">
        <w:r w:rsidR="00A37F28" w:rsidRPr="00117881" w:rsidDel="00201B34">
          <w:rPr>
            <w:rFonts w:ascii="Times New Roman" w:hAnsi="Times New Roman" w:cs="Times New Roman"/>
            <w:sz w:val="24"/>
            <w:szCs w:val="24"/>
          </w:rPr>
          <w:delText>constantly addressing</w:delText>
        </w:r>
      </w:del>
      <w:ins w:id="24" w:author="Volker Radeloff" w:date="2022-05-02T07:20:00Z">
        <w:r w:rsidR="00201B34">
          <w:rPr>
            <w:rFonts w:ascii="Times New Roman" w:hAnsi="Times New Roman" w:cs="Times New Roman"/>
            <w:sz w:val="24"/>
            <w:szCs w:val="24"/>
          </w:rPr>
          <w:t>grappling with</w:t>
        </w:r>
      </w:ins>
      <w:r w:rsidR="00A37F28" w:rsidRPr="00117881">
        <w:rPr>
          <w:rFonts w:ascii="Times New Roman" w:hAnsi="Times New Roman" w:cs="Times New Roman"/>
          <w:sz w:val="24"/>
          <w:szCs w:val="24"/>
        </w:rPr>
        <w:t xml:space="preserve"> such </w:t>
      </w:r>
      <w:r w:rsidR="00137FAA" w:rsidRPr="00117881">
        <w:rPr>
          <w:rFonts w:ascii="Times New Roman" w:hAnsi="Times New Roman" w:cs="Times New Roman"/>
          <w:sz w:val="24"/>
          <w:szCs w:val="24"/>
        </w:rPr>
        <w:t>questions and</w:t>
      </w:r>
      <w:r w:rsidR="00016BE4">
        <w:rPr>
          <w:rFonts w:ascii="Times New Roman" w:hAnsi="Times New Roman" w:cs="Times New Roman"/>
          <w:sz w:val="24"/>
          <w:szCs w:val="24"/>
        </w:rPr>
        <w:t xml:space="preserve"> answering them requires</w:t>
      </w:r>
      <w:r w:rsidR="00A37F28" w:rsidRPr="00117881">
        <w:rPr>
          <w:rFonts w:ascii="Times New Roman" w:hAnsi="Times New Roman" w:cs="Times New Roman"/>
          <w:sz w:val="24"/>
          <w:szCs w:val="24"/>
        </w:rPr>
        <w:t xml:space="preserve"> account</w:t>
      </w:r>
      <w:r w:rsidR="00016BE4">
        <w:rPr>
          <w:rFonts w:ascii="Times New Roman" w:hAnsi="Times New Roman" w:cs="Times New Roman"/>
          <w:sz w:val="24"/>
          <w:szCs w:val="24"/>
        </w:rPr>
        <w:t>ing</w:t>
      </w:r>
      <w:r w:rsidR="00A37F28" w:rsidRPr="00117881">
        <w:rPr>
          <w:rFonts w:ascii="Times New Roman" w:hAnsi="Times New Roman" w:cs="Times New Roman"/>
          <w:sz w:val="24"/>
          <w:szCs w:val="24"/>
        </w:rPr>
        <w:t xml:space="preserve"> for both spatial and temporal autocorrelation. </w:t>
      </w:r>
      <w:r w:rsidR="001C1EBE" w:rsidRPr="00117881">
        <w:rPr>
          <w:rFonts w:ascii="Times New Roman" w:hAnsi="Times New Roman" w:cs="Times New Roman"/>
          <w:sz w:val="24"/>
          <w:szCs w:val="24"/>
        </w:rPr>
        <w:t xml:space="preserve">Tobler’s first law of geography </w:t>
      </w:r>
      <w:r w:rsidR="00AA3FC9">
        <w:rPr>
          <w:rFonts w:ascii="Times New Roman" w:hAnsi="Times New Roman" w:cs="Times New Roman"/>
          <w:sz w:val="24"/>
          <w:szCs w:val="24"/>
        </w:rPr>
        <w:fldChar w:fldCharType="begin" w:fldLock="1"/>
      </w:r>
      <w:r w:rsidR="001C4025">
        <w:rPr>
          <w:rFonts w:ascii="Times New Roman" w:hAnsi="Times New Roman" w:cs="Times New Roman"/>
          <w:sz w:val="24"/>
          <w:szCs w:val="24"/>
        </w:rPr>
        <w:instrText>ADDIN CSL_CITATION {"citationItems":[{"id":"ITEM-1","itemData":{"DOI":"10.2307/143141","ISSN":"00130095","abstract":"Work units, called danwei, are one of the principal territorial forms used to organize China's urban population. These enclosed spaces are the socio-spatial units in which the livelihood and domestic and social activities of its members are carried out. The danwei are described by considering: (1) the origins of the concept, (2) phenomenological meanings in contemporary society, (3) socio- economic-political characteristics, and (4) their spatial implications in the trans- formation of Chinese society. How","author":[{"dropping-particle":"","family":"Tobler","given":"W. R.","non-dropping-particle":"","parse-names":false,"suffix":""}],"container-title":"Economic Geography","id":"ITEM-1","issued":{"date-parts":[["1970"]]},"page":"234","title":"A Computer Movie Simulating Urban Growth in the Detroit Region","type":"article-journal","volume":"46"},"uris":["http://www.mendeley.com/documents/?uuid=958d0f7f-1866-4e53-ad15-4b67bb080bcd"]}],"mendeley":{"formattedCitation":"(Tobler 1970)","plainTextFormattedCitation":"(Tobler 1970)","previouslyFormattedCitation":"(Tobler 1970)"},"properties":{"noteIndex":0},"schema":"https://github.com/citation-style-language/schema/raw/master/csl-citation.json"}</w:instrText>
      </w:r>
      <w:r w:rsidR="00AA3FC9">
        <w:rPr>
          <w:rFonts w:ascii="Times New Roman" w:hAnsi="Times New Roman" w:cs="Times New Roman"/>
          <w:sz w:val="24"/>
          <w:szCs w:val="24"/>
        </w:rPr>
        <w:fldChar w:fldCharType="separate"/>
      </w:r>
      <w:r w:rsidR="00AA3FC9" w:rsidRPr="00AA3FC9">
        <w:rPr>
          <w:rFonts w:ascii="Times New Roman" w:hAnsi="Times New Roman" w:cs="Times New Roman"/>
          <w:noProof/>
          <w:sz w:val="24"/>
          <w:szCs w:val="24"/>
        </w:rPr>
        <w:t>(Tobler 1970)</w:t>
      </w:r>
      <w:r w:rsidR="00AA3FC9">
        <w:rPr>
          <w:rFonts w:ascii="Times New Roman" w:hAnsi="Times New Roman" w:cs="Times New Roman"/>
          <w:sz w:val="24"/>
          <w:szCs w:val="24"/>
        </w:rPr>
        <w:fldChar w:fldCharType="end"/>
      </w:r>
      <w:r w:rsidR="001C1EBE" w:rsidRPr="00117881">
        <w:rPr>
          <w:rFonts w:ascii="Times New Roman" w:hAnsi="Times New Roman" w:cs="Times New Roman"/>
          <w:sz w:val="24"/>
          <w:szCs w:val="24"/>
        </w:rPr>
        <w:t xml:space="preserve"> states that nearby entities are more similar than distant ones. This is </w:t>
      </w:r>
      <w:del w:id="25" w:author="Volker Radeloff" w:date="2022-05-02T07:20:00Z">
        <w:r w:rsidR="001C1EBE" w:rsidRPr="00117881" w:rsidDel="00201B34">
          <w:rPr>
            <w:rFonts w:ascii="Times New Roman" w:hAnsi="Times New Roman" w:cs="Times New Roman"/>
            <w:sz w:val="24"/>
            <w:szCs w:val="24"/>
          </w:rPr>
          <w:delText xml:space="preserve">often </w:delText>
        </w:r>
      </w:del>
      <w:ins w:id="26" w:author="Volker Radeloff" w:date="2022-05-02T07:20:00Z">
        <w:r w:rsidR="00201B34">
          <w:rPr>
            <w:rFonts w:ascii="Times New Roman" w:hAnsi="Times New Roman" w:cs="Times New Roman"/>
            <w:sz w:val="24"/>
            <w:szCs w:val="24"/>
          </w:rPr>
          <w:t>also</w:t>
        </w:r>
        <w:r w:rsidR="00201B34" w:rsidRPr="00117881">
          <w:rPr>
            <w:rFonts w:ascii="Times New Roman" w:hAnsi="Times New Roman" w:cs="Times New Roman"/>
            <w:sz w:val="24"/>
            <w:szCs w:val="24"/>
          </w:rPr>
          <w:t xml:space="preserve"> </w:t>
        </w:r>
      </w:ins>
      <w:r w:rsidR="001C1EBE" w:rsidRPr="00117881">
        <w:rPr>
          <w:rFonts w:ascii="Times New Roman" w:hAnsi="Times New Roman" w:cs="Times New Roman"/>
          <w:sz w:val="24"/>
          <w:szCs w:val="24"/>
        </w:rPr>
        <w:t xml:space="preserve">true </w:t>
      </w:r>
      <w:del w:id="27" w:author="Volker Radeloff" w:date="2022-05-02T07:20:00Z">
        <w:r w:rsidR="00EB28FD" w:rsidRPr="00117881" w:rsidDel="00201B34">
          <w:rPr>
            <w:rFonts w:ascii="Times New Roman" w:hAnsi="Times New Roman" w:cs="Times New Roman"/>
            <w:sz w:val="24"/>
            <w:szCs w:val="24"/>
          </w:rPr>
          <w:delText xml:space="preserve">not only in space, but also </w:delText>
        </w:r>
      </w:del>
      <w:r w:rsidR="00EB28FD" w:rsidRPr="00117881">
        <w:rPr>
          <w:rFonts w:ascii="Times New Roman" w:hAnsi="Times New Roman" w:cs="Times New Roman"/>
          <w:sz w:val="24"/>
          <w:szCs w:val="24"/>
        </w:rPr>
        <w:t>in time</w:t>
      </w:r>
      <w:ins w:id="28" w:author="Volker Radeloff" w:date="2022-05-02T07:21:00Z">
        <w:r w:rsidR="00201B34">
          <w:rPr>
            <w:rFonts w:ascii="Times New Roman" w:hAnsi="Times New Roman" w:cs="Times New Roman"/>
            <w:sz w:val="24"/>
            <w:szCs w:val="24"/>
          </w:rPr>
          <w:t xml:space="preserve"> in that ecosystems and populations often </w:t>
        </w:r>
      </w:ins>
      <w:del w:id="29" w:author="Volker Radeloff" w:date="2022-05-02T07:22:00Z">
        <w:r w:rsidR="00EB28FD" w:rsidRPr="00117881" w:rsidDel="00201B34">
          <w:rPr>
            <w:rFonts w:ascii="Times New Roman" w:hAnsi="Times New Roman" w:cs="Times New Roman"/>
            <w:sz w:val="24"/>
            <w:szCs w:val="24"/>
          </w:rPr>
          <w:delText>:</w:delText>
        </w:r>
        <w:r w:rsidR="001C1EBE" w:rsidRPr="00117881" w:rsidDel="00201B34">
          <w:rPr>
            <w:rFonts w:ascii="Times New Roman" w:hAnsi="Times New Roman" w:cs="Times New Roman"/>
            <w:sz w:val="24"/>
            <w:szCs w:val="24"/>
          </w:rPr>
          <w:delText xml:space="preserve"> </w:delText>
        </w:r>
        <w:commentRangeStart w:id="30"/>
        <w:r w:rsidR="001C1EBE" w:rsidRPr="00117881" w:rsidDel="00201B34">
          <w:rPr>
            <w:rFonts w:ascii="Times New Roman" w:hAnsi="Times New Roman" w:cs="Times New Roman"/>
            <w:sz w:val="24"/>
            <w:szCs w:val="24"/>
          </w:rPr>
          <w:delText xml:space="preserve">nearby locations are exposed to similar environmental conditions </w:delText>
        </w:r>
      </w:del>
      <w:commentRangeEnd w:id="30"/>
      <w:r w:rsidR="00201B34">
        <w:rPr>
          <w:rStyle w:val="CommentReference"/>
        </w:rPr>
        <w:commentReference w:id="30"/>
      </w:r>
      <w:del w:id="31" w:author="Volker Radeloff" w:date="2022-05-02T07:22:00Z">
        <w:r w:rsidR="001C1EBE" w:rsidRPr="00117881" w:rsidDel="00201B34">
          <w:rPr>
            <w:rFonts w:ascii="Times New Roman" w:hAnsi="Times New Roman" w:cs="Times New Roman"/>
            <w:sz w:val="24"/>
            <w:szCs w:val="24"/>
          </w:rPr>
          <w:delText>and those conditions tend to change slowly over time</w:delText>
        </w:r>
      </w:del>
      <w:ins w:id="32" w:author="Volker Radeloff" w:date="2022-05-02T07:22:00Z">
        <w:r w:rsidR="00201B34">
          <w:rPr>
            <w:rFonts w:ascii="Times New Roman" w:hAnsi="Times New Roman" w:cs="Times New Roman"/>
            <w:sz w:val="24"/>
            <w:szCs w:val="24"/>
          </w:rPr>
          <w:t>change slowly, and exhibit lag effects</w:t>
        </w:r>
      </w:ins>
      <w:r w:rsidR="001C1EBE" w:rsidRPr="00117881">
        <w:rPr>
          <w:rFonts w:ascii="Times New Roman" w:hAnsi="Times New Roman" w:cs="Times New Roman"/>
          <w:sz w:val="24"/>
          <w:szCs w:val="24"/>
        </w:rPr>
        <w:t>.</w:t>
      </w:r>
      <w:r w:rsidR="00A37F28" w:rsidRPr="00117881">
        <w:rPr>
          <w:rFonts w:ascii="Times New Roman" w:hAnsi="Times New Roman" w:cs="Times New Roman"/>
          <w:sz w:val="24"/>
          <w:szCs w:val="24"/>
        </w:rPr>
        <w:t xml:space="preserve"> </w:t>
      </w:r>
      <w:r w:rsidR="00EB28FD" w:rsidRPr="00117881">
        <w:rPr>
          <w:rFonts w:ascii="Times New Roman" w:hAnsi="Times New Roman" w:cs="Times New Roman"/>
          <w:sz w:val="24"/>
          <w:szCs w:val="24"/>
        </w:rPr>
        <w:t xml:space="preserve">Methods that fail to account for spatiotemporal autocorrelation </w:t>
      </w:r>
      <w:del w:id="33" w:author="Volker Radeloff" w:date="2022-05-02T07:22:00Z">
        <w:r w:rsidR="00EB28FD" w:rsidRPr="00117881" w:rsidDel="00201B34">
          <w:rPr>
            <w:rFonts w:ascii="Times New Roman" w:hAnsi="Times New Roman" w:cs="Times New Roman"/>
            <w:sz w:val="24"/>
            <w:szCs w:val="24"/>
          </w:rPr>
          <w:delText xml:space="preserve">can </w:delText>
        </w:r>
      </w:del>
      <w:del w:id="34" w:author="JUN ZHU" w:date="2022-05-04T06:29:00Z">
        <w:r w:rsidR="00317A1D" w:rsidRPr="00117881" w:rsidDel="00A50DDB">
          <w:rPr>
            <w:rFonts w:ascii="Times New Roman" w:hAnsi="Times New Roman" w:cs="Times New Roman"/>
            <w:sz w:val="24"/>
            <w:szCs w:val="24"/>
          </w:rPr>
          <w:delText>both</w:delText>
        </w:r>
      </w:del>
      <w:ins w:id="35" w:author="JUN ZHU" w:date="2022-05-04T06:29:00Z">
        <w:r w:rsidR="00A50DDB">
          <w:rPr>
            <w:rFonts w:ascii="Times New Roman" w:hAnsi="Times New Roman" w:cs="Times New Roman"/>
            <w:sz w:val="24"/>
            <w:szCs w:val="24"/>
          </w:rPr>
          <w:t>may</w:t>
        </w:r>
      </w:ins>
      <w:r w:rsidR="00317A1D" w:rsidRPr="00117881">
        <w:rPr>
          <w:rFonts w:ascii="Times New Roman" w:hAnsi="Times New Roman" w:cs="Times New Roman"/>
          <w:sz w:val="24"/>
          <w:szCs w:val="24"/>
        </w:rPr>
        <w:t xml:space="preserve"> falsely identify patterns that do not exist </w:t>
      </w:r>
      <w:del w:id="36" w:author="JUN ZHU" w:date="2022-05-04T06:29:00Z">
        <w:r w:rsidR="00317A1D" w:rsidRPr="00117881" w:rsidDel="00A50DDB">
          <w:rPr>
            <w:rFonts w:ascii="Times New Roman" w:hAnsi="Times New Roman" w:cs="Times New Roman"/>
            <w:sz w:val="24"/>
            <w:szCs w:val="24"/>
          </w:rPr>
          <w:delText xml:space="preserve">and </w:delText>
        </w:r>
      </w:del>
      <w:ins w:id="37" w:author="JUN ZHU" w:date="2022-05-04T06:29:00Z">
        <w:r w:rsidR="00A50DDB">
          <w:rPr>
            <w:rFonts w:ascii="Times New Roman" w:hAnsi="Times New Roman" w:cs="Times New Roman"/>
            <w:sz w:val="24"/>
            <w:szCs w:val="24"/>
          </w:rPr>
          <w:t>or</w:t>
        </w:r>
        <w:r w:rsidR="00A50DDB" w:rsidRPr="00117881">
          <w:rPr>
            <w:rFonts w:ascii="Times New Roman" w:hAnsi="Times New Roman" w:cs="Times New Roman"/>
            <w:sz w:val="24"/>
            <w:szCs w:val="24"/>
          </w:rPr>
          <w:t xml:space="preserve"> </w:t>
        </w:r>
      </w:ins>
      <w:r w:rsidR="00317A1D" w:rsidRPr="00117881">
        <w:rPr>
          <w:rFonts w:ascii="Times New Roman" w:hAnsi="Times New Roman" w:cs="Times New Roman"/>
          <w:sz w:val="24"/>
          <w:szCs w:val="24"/>
        </w:rPr>
        <w:t>overlook patterns that do</w:t>
      </w:r>
      <w:r w:rsidR="00016BE4">
        <w:rPr>
          <w:rFonts w:ascii="Times New Roman" w:hAnsi="Times New Roman" w:cs="Times New Roman"/>
          <w:sz w:val="24"/>
          <w:szCs w:val="24"/>
        </w:rPr>
        <w:t xml:space="preserve"> </w:t>
      </w:r>
      <w:r w:rsidR="00137FAA">
        <w:rPr>
          <w:rFonts w:ascii="Times New Roman" w:hAnsi="Times New Roman" w:cs="Times New Roman"/>
          <w:sz w:val="24"/>
          <w:szCs w:val="24"/>
        </w:rPr>
        <w:fldChar w:fldCharType="begin" w:fldLock="1"/>
      </w:r>
      <w:r w:rsidR="00137FAA">
        <w:rPr>
          <w:rFonts w:ascii="Times New Roman" w:hAnsi="Times New Roman" w:cs="Times New Roman"/>
          <w:sz w:val="24"/>
          <w:szCs w:val="24"/>
        </w:rPr>
        <w:instrText>ADDIN CSL_CITATION {"citationItems":[{"id":"ITEM-1","itemData":{"author":[{"dropping-particle":"","family":"Cressie","given":"N A","non-dropping-particle":"","parse-names":false,"suffix":""}],"container-title":"Hoboken NJJohn Wiley \\&amp; Sons","id":"ITEM-1","issued":{"date-parts":[["0"]]},"title":"C. 1993. Statistics for Spatial Data, revised edition","type":"article-journal"},"uris":["http://www.mendeley.com/documents/?uuid=c854093f-ec82-4e7f-8913-600946fb23c0"]},{"id":"ITEM-2","itemData":{"author":[{"dropping-particle":"","family":"Box","given":"George E P","non-dropping-particle":"","parse-names":false,"suffix":""},{"dropping-particle":"","family":"Jenkins","given":"Gwilym M","non-dropping-particle":"","parse-names":false,"suffix":""},{"dropping-particle":"","family":"Reinsel","given":"Gregory C","non-dropping-particle":"","parse-names":false,"suffix":""},{"dropping-particle":"","family":"Ljung","given":"Greta M","non-dropping-particle":"","parse-names":false,"suffix":""}],"id":"ITEM-2","issued":{"date-parts":[["2015"]]},"publisher":"John Wiley \\&amp; Sons","title":"Time series analysis: forecasting and control","type":"book"},"uris":["http://www.mendeley.com/documents/?uuid=d415730d-04ea-4d36-aafd-d3dae7de9caf"]}],"mendeley":{"formattedCitation":"(Cressie; Box et al. 2015)","plainTextFormattedCitation":"(Cressie; Box et al. 2015)"},"properties":{"noteIndex":0},"schema":"https://github.com/citation-style-language/schema/raw/master/csl-citation.json"}</w:instrText>
      </w:r>
      <w:r w:rsidR="00137FAA">
        <w:rPr>
          <w:rFonts w:ascii="Times New Roman" w:hAnsi="Times New Roman" w:cs="Times New Roman"/>
          <w:sz w:val="24"/>
          <w:szCs w:val="24"/>
        </w:rPr>
        <w:fldChar w:fldCharType="separate"/>
      </w:r>
      <w:r w:rsidR="00137FAA" w:rsidRPr="00137FAA">
        <w:rPr>
          <w:rFonts w:ascii="Times New Roman" w:hAnsi="Times New Roman" w:cs="Times New Roman"/>
          <w:noProof/>
          <w:sz w:val="24"/>
          <w:szCs w:val="24"/>
        </w:rPr>
        <w:t>(Cressie; Box et al. 2015)</w:t>
      </w:r>
      <w:r w:rsidR="00137FAA">
        <w:rPr>
          <w:rFonts w:ascii="Times New Roman" w:hAnsi="Times New Roman" w:cs="Times New Roman"/>
          <w:sz w:val="24"/>
          <w:szCs w:val="24"/>
        </w:rPr>
        <w:fldChar w:fldCharType="end"/>
      </w:r>
      <w:r w:rsidR="00A37F28" w:rsidRPr="00117881">
        <w:rPr>
          <w:rFonts w:ascii="Times New Roman" w:hAnsi="Times New Roman" w:cs="Times New Roman"/>
          <w:sz w:val="24"/>
          <w:szCs w:val="24"/>
        </w:rPr>
        <w:t xml:space="preserve">. </w:t>
      </w:r>
    </w:p>
    <w:p w14:paraId="1EBEFEC9" w14:textId="45CCF1BC" w:rsidR="00E3217E" w:rsidRPr="00174D44" w:rsidRDefault="002C3611"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44E">
        <w:rPr>
          <w:rFonts w:ascii="Times New Roman" w:hAnsi="Times New Roman" w:cs="Times New Roman"/>
          <w:sz w:val="24"/>
          <w:szCs w:val="24"/>
        </w:rPr>
        <w:t>M</w:t>
      </w:r>
      <w:r>
        <w:rPr>
          <w:rFonts w:ascii="Times New Roman" w:hAnsi="Times New Roman" w:cs="Times New Roman"/>
          <w:sz w:val="24"/>
          <w:szCs w:val="24"/>
        </w:rPr>
        <w:t>any of the questions that researchers ask using spatiotemporal datasets</w:t>
      </w:r>
      <w:r w:rsidR="00F6344E">
        <w:rPr>
          <w:rFonts w:ascii="Times New Roman" w:hAnsi="Times New Roman" w:cs="Times New Roman"/>
          <w:sz w:val="24"/>
          <w:szCs w:val="24"/>
        </w:rPr>
        <w:t xml:space="preserve"> can be </w:t>
      </w:r>
      <w:r w:rsidR="005E7F64">
        <w:rPr>
          <w:rFonts w:ascii="Times New Roman" w:hAnsi="Times New Roman" w:cs="Times New Roman"/>
          <w:sz w:val="24"/>
          <w:szCs w:val="24"/>
        </w:rPr>
        <w:t>formulated as</w:t>
      </w:r>
      <w:r w:rsidR="00F6344E">
        <w:rPr>
          <w:rFonts w:ascii="Times New Roman" w:hAnsi="Times New Roman" w:cs="Times New Roman"/>
          <w:sz w:val="24"/>
          <w:szCs w:val="24"/>
        </w:rPr>
        <w:t xml:space="preserve"> </w:t>
      </w:r>
      <w:ins w:id="38" w:author="Wang, Fangfang" w:date="2022-05-10T11:17:00Z">
        <w:r w:rsidR="00A67839">
          <w:rPr>
            <w:rFonts w:ascii="Times New Roman" w:hAnsi="Times New Roman" w:cs="Times New Roman"/>
            <w:sz w:val="24"/>
            <w:szCs w:val="24"/>
          </w:rPr>
          <w:t xml:space="preserve">a </w:t>
        </w:r>
      </w:ins>
      <w:r w:rsidR="00F6344E">
        <w:rPr>
          <w:rFonts w:ascii="Times New Roman" w:hAnsi="Times New Roman" w:cs="Times New Roman"/>
          <w:sz w:val="24"/>
          <w:szCs w:val="24"/>
        </w:rPr>
        <w:t xml:space="preserve">regression </w:t>
      </w:r>
      <w:r w:rsidR="00500DDF">
        <w:rPr>
          <w:rFonts w:ascii="Times New Roman" w:hAnsi="Times New Roman" w:cs="Times New Roman"/>
          <w:sz w:val="24"/>
          <w:szCs w:val="24"/>
        </w:rPr>
        <w:t xml:space="preserve">problem </w:t>
      </w:r>
      <w:r w:rsidR="00F6344E">
        <w:rPr>
          <w:rFonts w:ascii="Times New Roman" w:hAnsi="Times New Roman" w:cs="Times New Roman"/>
          <w:sz w:val="24"/>
          <w:szCs w:val="24"/>
        </w:rPr>
        <w:t xml:space="preserve">with a </w:t>
      </w:r>
      <w:r w:rsidR="00F6344E">
        <w:rPr>
          <w:rFonts w:ascii="Times New Roman" w:eastAsia="MS Mincho" w:hAnsi="Times New Roman" w:cs="Times New Roman"/>
          <w:color w:val="000000" w:themeColor="text1"/>
          <w:kern w:val="24"/>
          <w:sz w:val="24"/>
          <w:szCs w:val="24"/>
        </w:rPr>
        <w:t xml:space="preserve">response </w:t>
      </w:r>
      <w:del w:id="39" w:author="Volker Radeloff" w:date="2022-05-02T07:23:00Z">
        <w:r w:rsidR="00F6344E" w:rsidDel="00201B34">
          <w:rPr>
            <w:rFonts w:ascii="Times New Roman" w:eastAsia="MS Mincho" w:hAnsi="Times New Roman" w:cs="Times New Roman"/>
            <w:color w:val="000000" w:themeColor="text1"/>
            <w:kern w:val="24"/>
            <w:sz w:val="24"/>
            <w:szCs w:val="24"/>
          </w:rPr>
          <w:delText>(</w:delText>
        </w:r>
        <w:r w:rsidR="00B16D46" w:rsidDel="00201B34">
          <w:rPr>
            <w:rFonts w:ascii="Times New Roman" w:eastAsia="MS Mincho" w:hAnsi="Times New Roman" w:cs="Times New Roman"/>
            <w:color w:val="000000" w:themeColor="text1"/>
            <w:kern w:val="24"/>
            <w:sz w:val="24"/>
            <w:szCs w:val="24"/>
          </w:rPr>
          <w:delText xml:space="preserve">e.g., </w:delText>
        </w:r>
        <w:r w:rsidR="00F6344E" w:rsidDel="00201B34">
          <w:rPr>
            <w:rFonts w:ascii="Times New Roman" w:eastAsia="MS Mincho" w:hAnsi="Times New Roman" w:cs="Times New Roman"/>
            <w:color w:val="000000" w:themeColor="text1"/>
            <w:kern w:val="24"/>
            <w:sz w:val="24"/>
            <w:szCs w:val="24"/>
          </w:rPr>
          <w:delText>habitat types, plant phen</w:delText>
        </w:r>
        <w:r w:rsidR="00B16D46" w:rsidDel="00201B34">
          <w:rPr>
            <w:rFonts w:ascii="Times New Roman" w:eastAsia="MS Mincho" w:hAnsi="Times New Roman" w:cs="Times New Roman"/>
            <w:color w:val="000000" w:themeColor="text1"/>
            <w:kern w:val="24"/>
            <w:sz w:val="24"/>
            <w:szCs w:val="24"/>
          </w:rPr>
          <w:delText>olog</w:delText>
        </w:r>
        <w:r w:rsidR="00F6344E" w:rsidDel="00201B34">
          <w:rPr>
            <w:rFonts w:ascii="Times New Roman" w:eastAsia="MS Mincho" w:hAnsi="Times New Roman" w:cs="Times New Roman"/>
            <w:color w:val="000000" w:themeColor="text1"/>
            <w:kern w:val="24"/>
            <w:sz w:val="24"/>
            <w:szCs w:val="24"/>
          </w:rPr>
          <w:delText xml:space="preserve">y) </w:delText>
        </w:r>
      </w:del>
      <w:r w:rsidR="00F6344E">
        <w:rPr>
          <w:rFonts w:ascii="Times New Roman" w:eastAsia="MS Mincho" w:hAnsi="Times New Roman" w:cs="Times New Roman"/>
          <w:color w:val="000000" w:themeColor="text1"/>
          <w:kern w:val="24"/>
          <w:sz w:val="24"/>
          <w:szCs w:val="24"/>
        </w:rPr>
        <w:t>and multiple explanatory variables</w:t>
      </w:r>
      <w:del w:id="40" w:author="Volker Radeloff" w:date="2022-05-02T07:23:00Z">
        <w:r w:rsidR="00F6344E" w:rsidDel="00201B34">
          <w:rPr>
            <w:rFonts w:ascii="Times New Roman" w:eastAsia="MS Mincho" w:hAnsi="Times New Roman" w:cs="Times New Roman"/>
            <w:color w:val="000000" w:themeColor="text1"/>
            <w:kern w:val="24"/>
            <w:sz w:val="24"/>
            <w:szCs w:val="24"/>
          </w:rPr>
          <w:delText xml:space="preserve"> (</w:delText>
        </w:r>
        <w:r w:rsidR="00B16D46" w:rsidDel="00201B34">
          <w:rPr>
            <w:rFonts w:ascii="Times New Roman" w:eastAsia="MS Mincho" w:hAnsi="Times New Roman" w:cs="Times New Roman"/>
            <w:color w:val="000000" w:themeColor="text1"/>
            <w:kern w:val="24"/>
            <w:sz w:val="24"/>
            <w:szCs w:val="24"/>
          </w:rPr>
          <w:delText xml:space="preserve">e.g., </w:delText>
        </w:r>
        <w:r w:rsidR="00F6344E" w:rsidDel="00201B34">
          <w:rPr>
            <w:rFonts w:ascii="Times New Roman" w:eastAsia="MS Mincho" w:hAnsi="Times New Roman" w:cs="Times New Roman"/>
            <w:color w:val="000000" w:themeColor="text1"/>
            <w:kern w:val="24"/>
            <w:sz w:val="24"/>
            <w:szCs w:val="24"/>
          </w:rPr>
          <w:delText xml:space="preserve">time, </w:delText>
        </w:r>
        <w:r w:rsidR="009D3218" w:rsidDel="00201B34">
          <w:rPr>
            <w:rFonts w:ascii="Times New Roman" w:eastAsia="MS Mincho" w:hAnsi="Times New Roman" w:cs="Times New Roman"/>
            <w:color w:val="000000" w:themeColor="text1"/>
            <w:kern w:val="24"/>
            <w:sz w:val="24"/>
            <w:szCs w:val="24"/>
          </w:rPr>
          <w:delText>latitude</w:delText>
        </w:r>
        <w:r w:rsidR="00F6344E" w:rsidDel="00201B34">
          <w:rPr>
            <w:rFonts w:ascii="Times New Roman" w:eastAsia="MS Mincho" w:hAnsi="Times New Roman" w:cs="Times New Roman"/>
            <w:color w:val="000000" w:themeColor="text1"/>
            <w:kern w:val="24"/>
            <w:sz w:val="24"/>
            <w:szCs w:val="24"/>
          </w:rPr>
          <w:delText>, land-cover classification)</w:delText>
        </w:r>
      </w:del>
      <w:r w:rsidR="00F6344E">
        <w:rPr>
          <w:rFonts w:ascii="Times New Roman" w:eastAsia="MS Mincho" w:hAnsi="Times New Roman" w:cs="Times New Roman"/>
          <w:color w:val="000000" w:themeColor="text1"/>
          <w:kern w:val="24"/>
          <w:sz w:val="24"/>
          <w:szCs w:val="24"/>
        </w:rPr>
        <w:t>. A</w:t>
      </w:r>
      <w:r w:rsidR="000A49AC">
        <w:rPr>
          <w:rFonts w:ascii="Times New Roman" w:hAnsi="Times New Roman" w:cs="Times New Roman"/>
          <w:sz w:val="24"/>
          <w:szCs w:val="24"/>
        </w:rPr>
        <w:t xml:space="preserve"> simple</w:t>
      </w:r>
      <w:r>
        <w:rPr>
          <w:rFonts w:ascii="Times New Roman" w:hAnsi="Times New Roman" w:cs="Times New Roman"/>
          <w:sz w:val="24"/>
          <w:szCs w:val="24"/>
        </w:rPr>
        <w:t xml:space="preserve"> and</w:t>
      </w:r>
      <w:r w:rsidR="000A49AC">
        <w:rPr>
          <w:rFonts w:ascii="Times New Roman" w:hAnsi="Times New Roman" w:cs="Times New Roman"/>
          <w:sz w:val="24"/>
          <w:szCs w:val="24"/>
        </w:rPr>
        <w:t xml:space="preserve"> flexible</w:t>
      </w:r>
      <w:r w:rsidR="00B16D46">
        <w:rPr>
          <w:rFonts w:ascii="Times New Roman" w:hAnsi="Times New Roman" w:cs="Times New Roman"/>
          <w:sz w:val="24"/>
          <w:szCs w:val="24"/>
        </w:rPr>
        <w:t xml:space="preserve"> regression</w:t>
      </w:r>
      <w:r w:rsidR="0062575E">
        <w:rPr>
          <w:rFonts w:ascii="Times New Roman" w:hAnsi="Times New Roman" w:cs="Times New Roman"/>
          <w:sz w:val="24"/>
          <w:szCs w:val="24"/>
        </w:rPr>
        <w:t xml:space="preserve"> model </w:t>
      </w:r>
      <w:r w:rsidR="00B16D46">
        <w:rPr>
          <w:rFonts w:ascii="Times New Roman" w:hAnsi="Times New Roman" w:cs="Times New Roman"/>
          <w:sz w:val="24"/>
          <w:szCs w:val="24"/>
        </w:rPr>
        <w:t>that contains spatiotemporal autocorrelation is</w:t>
      </w:r>
    </w:p>
    <w:p w14:paraId="561F84CD" w14:textId="77777777" w:rsidR="00E3217E" w:rsidRPr="00117881" w:rsidRDefault="00E3217E" w:rsidP="005239A5">
      <w:pPr>
        <w:spacing w:after="0" w:line="480" w:lineRule="auto"/>
        <w:rPr>
          <w:rFonts w:ascii="Times New Roman" w:hAnsi="Times New Roman" w:cs="Times New Roman"/>
          <w:sz w:val="24"/>
          <w:szCs w:val="24"/>
        </w:rPr>
      </w:pPr>
    </w:p>
    <w:p w14:paraId="5D648400" w14:textId="43242EC4" w:rsidR="00E3217E" w:rsidRPr="00117881" w:rsidRDefault="00024224" w:rsidP="00AA3FC9">
      <w:pPr>
        <w:tabs>
          <w:tab w:val="left" w:pos="720"/>
          <w:tab w:val="right" w:pos="8640"/>
        </w:tabs>
        <w:snapToGrid w:val="0"/>
        <w:spacing w:line="480" w:lineRule="auto"/>
        <w:contextualSpacing/>
        <w:jc w:val="both"/>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m:rPr>
                <m:sty m:val="bi"/>
              </m:rP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w:r w:rsidR="00E3217E" w:rsidRPr="00117881">
        <w:rPr>
          <w:rFonts w:ascii="Times New Roman" w:eastAsia="MS Mincho" w:hAnsi="Times New Roman" w:cs="Times New Roman"/>
          <w:color w:val="000000" w:themeColor="text1"/>
          <w:kern w:val="24"/>
          <w:sz w:val="24"/>
          <w:szCs w:val="24"/>
        </w:rPr>
        <w:tab/>
        <w:t xml:space="preserve">(Eq. </w:t>
      </w:r>
      <w:r w:rsidR="00D82E1A">
        <w:rPr>
          <w:rFonts w:ascii="Times New Roman" w:eastAsia="MS Mincho" w:hAnsi="Times New Roman" w:cs="Times New Roman"/>
          <w:color w:val="000000" w:themeColor="text1"/>
          <w:kern w:val="24"/>
          <w:sz w:val="24"/>
          <w:szCs w:val="24"/>
        </w:rPr>
        <w:t>1</w:t>
      </w:r>
      <w:r w:rsidR="00E3217E" w:rsidRPr="00117881">
        <w:rPr>
          <w:rFonts w:ascii="Times New Roman" w:eastAsia="MS Mincho" w:hAnsi="Times New Roman" w:cs="Times New Roman"/>
          <w:color w:val="000000" w:themeColor="text1"/>
          <w:kern w:val="24"/>
          <w:sz w:val="24"/>
          <w:szCs w:val="24"/>
        </w:rPr>
        <w:t>)</w:t>
      </w:r>
    </w:p>
    <w:p w14:paraId="5D171B25" w14:textId="26871499" w:rsidR="00E3217E" w:rsidRPr="00AA3FC9" w:rsidRDefault="00024224" w:rsidP="00AA3FC9">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m:oMathPara>
    </w:p>
    <w:p w14:paraId="33548D07" w14:textId="2B5F7D66" w:rsidR="00E3217E" w:rsidRPr="00AA3FC9" w:rsidRDefault="00024224" w:rsidP="00AA3FC9">
      <w:pPr>
        <w:snapToGrid w:val="0"/>
        <w:spacing w:line="480" w:lineRule="auto"/>
        <w:contextualSpacing/>
        <w:jc w:val="both"/>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w:commentRangeStart w:id="41"/>
              <w:commentRangeEnd w:id="41"/>
              <m:r>
                <m:rPr>
                  <m:sty m:val="p"/>
                </m:rPr>
                <w:rPr>
                  <w:rStyle w:val="CommentReference"/>
                </w:rPr>
                <w:commentReference w:id="41"/>
              </m:r>
            </m:e>
          </m:d>
        </m:oMath>
      </m:oMathPara>
    </w:p>
    <w:p w14:paraId="166D4AA6" w14:textId="77777777" w:rsidR="00E3217E" w:rsidRPr="00117881" w:rsidRDefault="00E3217E" w:rsidP="005239A5">
      <w:pPr>
        <w:spacing w:after="0" w:line="480" w:lineRule="auto"/>
        <w:rPr>
          <w:rFonts w:ascii="Times New Roman" w:hAnsi="Times New Roman" w:cs="Times New Roman"/>
          <w:i/>
          <w:iCs/>
          <w:sz w:val="24"/>
          <w:szCs w:val="24"/>
        </w:rPr>
      </w:pPr>
    </w:p>
    <w:p w14:paraId="0CD7EB90" w14:textId="191649BD" w:rsidR="008319BA" w:rsidRDefault="0062575E" w:rsidP="005239A5">
      <w:pPr>
        <w:spacing w:after="0" w:line="480" w:lineRule="auto"/>
        <w:rPr>
          <w:rFonts w:ascii="Times New Roman" w:eastAsiaTheme="minorEastAsia" w:hAnsi="Times New Roman" w:cs="Times New Roman"/>
          <w:sz w:val="24"/>
          <w:szCs w:val="24"/>
        </w:rPr>
      </w:pPr>
      <w:r w:rsidRPr="0062575E">
        <w:rPr>
          <w:rFonts w:ascii="Times New Roman" w:hAnsi="Times New Roman" w:cs="Times New Roman"/>
          <w:sz w:val="24"/>
          <w:szCs w:val="24"/>
        </w:rPr>
        <w:t>where</w:t>
      </w:r>
      <w:r>
        <w:rPr>
          <w:rFonts w:ascii="Times New Roman" w:hAnsi="Times New Roman" w:cs="Times New Roman"/>
          <w:sz w:val="24"/>
          <w:szCs w:val="24"/>
        </w:rPr>
        <w:t xml:space="preserv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rPr>
          <m:t>(t)</m:t>
        </m:r>
      </m:oMath>
      <w:r w:rsidRPr="00117881">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color w:val="000000" w:themeColor="text1"/>
          <w:kern w:val="24"/>
          <w:sz w:val="24"/>
          <w:szCs w:val="24"/>
        </w:rPr>
        <w:t xml:space="preserve">is the response variable </w:t>
      </w:r>
      <w:r w:rsidR="008B01BB">
        <w:rPr>
          <w:rFonts w:ascii="Times New Roman" w:eastAsia="MS Mincho" w:hAnsi="Times New Roman" w:cs="Times New Roman"/>
          <w:color w:val="000000" w:themeColor="text1"/>
          <w:kern w:val="24"/>
          <w:sz w:val="24"/>
          <w:szCs w:val="24"/>
        </w:rPr>
        <w:t>for</w:t>
      </w:r>
      <w:r>
        <w:rPr>
          <w:rFonts w:ascii="Times New Roman" w:eastAsia="MS Mincho" w:hAnsi="Times New Roman" w:cs="Times New Roman"/>
          <w:color w:val="000000" w:themeColor="text1"/>
          <w:kern w:val="24"/>
          <w:sz w:val="24"/>
          <w:szCs w:val="24"/>
        </w:rPr>
        <w:t xml:space="preserve">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i = 1,..., n</m:t>
        </m:r>
      </m:oMath>
      <w:r>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at</w:t>
      </w:r>
      <w:r>
        <w:rPr>
          <w:rFonts w:ascii="Times New Roman" w:eastAsia="MS Mincho" w:hAnsi="Times New Roman" w:cs="Times New Roman"/>
          <w:color w:val="000000" w:themeColor="text1"/>
          <w:kern w:val="24"/>
          <w:sz w:val="24"/>
          <w:szCs w:val="24"/>
        </w:rPr>
        <w:t xml:space="preserve"> time </w:t>
      </w:r>
      <m:oMath>
        <m:r>
          <w:rPr>
            <w:rFonts w:ascii="Cambria Math" w:eastAsia="MS Mincho" w:hAnsi="Cambria Math" w:cs="Times New Roman"/>
            <w:color w:val="000000" w:themeColor="text1"/>
            <w:kern w:val="24"/>
            <w:sz w:val="24"/>
            <w:szCs w:val="24"/>
          </w:rPr>
          <m:t>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t = 1, ..., T</m:t>
        </m:r>
      </m:oMath>
      <w:r>
        <w:rPr>
          <w:rFonts w:ascii="Times New Roman" w:eastAsia="MS Mincho" w:hAnsi="Times New Roman" w:cs="Times New Roman"/>
          <w:color w:val="000000" w:themeColor="text1"/>
          <w:kern w:val="24"/>
          <w:sz w:val="24"/>
          <w:szCs w:val="24"/>
        </w:rPr>
        <w:t xml:space="preserve">). We assume there are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explanatory variables contained in the 1 </w:t>
      </w:r>
      <m:oMath>
        <m:r>
          <w:rPr>
            <w:rFonts w:ascii="Cambria Math" w:eastAsia="MS Mincho" w:hAnsi="Cambria Math" w:cs="Times New Roman"/>
            <w:color w:val="000000" w:themeColor="text1"/>
            <w:kern w:val="24"/>
            <w:sz w:val="24"/>
            <w:szCs w:val="24"/>
          </w:rPr>
          <m: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vector </w:t>
      </w:r>
      <m:oMath>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vertAlign w:val="subscript"/>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ins w:id="42" w:author="JUN ZHU" w:date="2022-05-04T07:21:00Z">
        <w:r w:rsidR="009D76A3">
          <w:rPr>
            <w:rFonts w:ascii="Times New Roman" w:eastAsia="MS Mincho" w:hAnsi="Times New Roman" w:cs="Times New Roman"/>
            <w:color w:val="000000" w:themeColor="text1"/>
            <w:kern w:val="24"/>
            <w:sz w:val="24"/>
            <w:szCs w:val="24"/>
          </w:rPr>
          <w:t xml:space="preserve"> with the corresponding </w:t>
        </w:r>
      </w:ins>
      <m:oMath>
        <m:r>
          <w:ins w:id="43" w:author="JUN ZHU" w:date="2022-05-04T07:21:00Z">
            <w:rPr>
              <w:rFonts w:ascii="Cambria Math" w:eastAsia="MS Mincho" w:hAnsi="Cambria Math" w:cs="Times New Roman"/>
              <w:color w:val="000000" w:themeColor="text1"/>
              <w:kern w:val="24"/>
              <w:sz w:val="24"/>
              <w:szCs w:val="24"/>
            </w:rPr>
            <m:t>k×</m:t>
          </w:ins>
        </m:r>
      </m:oMath>
      <w:ins w:id="44" w:author="JUN ZHU" w:date="2022-05-04T07:21:00Z">
        <w:r w:rsidR="009D76A3">
          <w:rPr>
            <w:rFonts w:ascii="Times New Roman" w:eastAsia="MS Mincho" w:hAnsi="Times New Roman" w:cs="Times New Roman"/>
            <w:color w:val="000000" w:themeColor="text1"/>
            <w:kern w:val="24"/>
            <w:sz w:val="24"/>
            <w:szCs w:val="24"/>
          </w:rPr>
          <w:t xml:space="preserve"> 1vector of regression coefficients </w:t>
        </w:r>
      </w:ins>
      <m:oMath>
        <m:sSub>
          <m:sSubPr>
            <m:ctrlPr>
              <w:ins w:id="45" w:author="JUN ZHU" w:date="2022-05-04T07:21:00Z">
                <w:rPr>
                  <w:rFonts w:ascii="Cambria Math" w:eastAsia="MS Mincho" w:hAnsi="Cambria Math" w:cs="Times New Roman"/>
                  <w:i/>
                  <w:color w:val="000000" w:themeColor="text1"/>
                  <w:kern w:val="24"/>
                  <w:sz w:val="24"/>
                  <w:szCs w:val="24"/>
                </w:rPr>
              </w:ins>
            </m:ctrlPr>
          </m:sSubPr>
          <m:e>
            <m:r>
              <w:ins w:id="46" w:author="JUN ZHU" w:date="2022-05-04T07:21:00Z">
                <w:rPr>
                  <w:rFonts w:ascii="Cambria Math" w:eastAsia="MS Mincho" w:hAnsi="Cambria Math" w:cs="Times New Roman"/>
                  <w:color w:val="000000" w:themeColor="text1"/>
                  <w:kern w:val="24"/>
                  <w:sz w:val="24"/>
                  <w:szCs w:val="24"/>
                </w:rPr>
                <m:t>B</m:t>
              </w:ins>
            </m:r>
          </m:e>
          <m:sub>
            <m:r>
              <w:ins w:id="47" w:author="JUN ZHU" w:date="2022-05-04T07:21:00Z">
                <w:rPr>
                  <w:rFonts w:ascii="Cambria Math" w:eastAsia="MS Mincho" w:hAnsi="Cambria Math" w:cs="Times New Roman"/>
                  <w:color w:val="000000" w:themeColor="text1"/>
                  <w:kern w:val="24"/>
                  <w:sz w:val="24"/>
                  <w:szCs w:val="24"/>
                </w:rPr>
                <m:t>i</m:t>
              </w:ins>
            </m:r>
          </m:sub>
        </m:sSub>
      </m:oMath>
      <w:r w:rsidR="00174D44">
        <w:rPr>
          <w:rFonts w:ascii="Times New Roman" w:eastAsia="MS Mincho" w:hAnsi="Times New Roman" w:cs="Times New Roman"/>
          <w:color w:val="000000" w:themeColor="text1"/>
          <w:kern w:val="24"/>
          <w:sz w:val="24"/>
          <w:szCs w:val="24"/>
          <w:vertAlign w:val="subscript"/>
        </w:rPr>
        <w:t xml:space="preserve">. </w:t>
      </w:r>
      <w:r w:rsidR="00174D44">
        <w:rPr>
          <w:rFonts w:ascii="Times New Roman" w:eastAsia="MS Mincho" w:hAnsi="Times New Roman" w:cs="Times New Roman"/>
          <w:color w:val="000000" w:themeColor="text1"/>
          <w:kern w:val="24"/>
          <w:sz w:val="24"/>
          <w:szCs w:val="24"/>
        </w:rPr>
        <w:t>T</w:t>
      </w:r>
      <w:r>
        <w:rPr>
          <w:rFonts w:ascii="Times New Roman" w:eastAsia="MS Mincho" w:hAnsi="Times New Roman" w:cs="Times New Roman"/>
          <w:color w:val="000000" w:themeColor="text1"/>
          <w:kern w:val="24"/>
          <w:sz w:val="24"/>
          <w:szCs w:val="24"/>
        </w:rPr>
        <w:t>hese explanatory variables may change through time</w:t>
      </w:r>
      <w:r w:rsidR="00174D44">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 xml:space="preserve"> they m</w:t>
      </w:r>
      <w:r w:rsidR="00174D44">
        <w:rPr>
          <w:rFonts w:ascii="Times New Roman" w:eastAsia="MS Mincho" w:hAnsi="Times New Roman" w:cs="Times New Roman"/>
          <w:color w:val="000000" w:themeColor="text1"/>
          <w:kern w:val="24"/>
          <w:sz w:val="24"/>
          <w:szCs w:val="24"/>
        </w:rPr>
        <w:t xml:space="preserve">ay differ among locations but be temporally </w:t>
      </w:r>
      <w:del w:id="48" w:author="Volker Radeloff" w:date="2022-05-02T07:24:00Z">
        <w:r w:rsidR="00174D44" w:rsidDel="00201B34">
          <w:rPr>
            <w:rFonts w:ascii="Times New Roman" w:eastAsia="MS Mincho" w:hAnsi="Times New Roman" w:cs="Times New Roman"/>
            <w:color w:val="000000" w:themeColor="text1"/>
            <w:kern w:val="24"/>
            <w:sz w:val="24"/>
            <w:szCs w:val="24"/>
          </w:rPr>
          <w:delText>unchanging</w:delText>
        </w:r>
      </w:del>
      <w:ins w:id="49" w:author="Volker Radeloff" w:date="2022-05-02T07:24:00Z">
        <w:r w:rsidR="00201B34">
          <w:rPr>
            <w:rFonts w:ascii="Times New Roman" w:eastAsia="MS Mincho" w:hAnsi="Times New Roman" w:cs="Times New Roman"/>
            <w:color w:val="000000" w:themeColor="text1"/>
            <w:kern w:val="24"/>
            <w:sz w:val="24"/>
            <w:szCs w:val="24"/>
          </w:rPr>
          <w:t>constant</w:t>
        </w:r>
      </w:ins>
      <w:r w:rsidR="00174D44">
        <w:rPr>
          <w:rFonts w:ascii="Times New Roman" w:eastAsia="MS Mincho" w:hAnsi="Times New Roman" w:cs="Times New Roman"/>
          <w:color w:val="000000" w:themeColor="text1"/>
          <w:kern w:val="24"/>
          <w:sz w:val="24"/>
          <w:szCs w:val="24"/>
        </w:rPr>
        <w:t xml:space="preserve">; they may consist of zeros and ones </w:t>
      </w:r>
      <w:del w:id="50" w:author="Volker Radeloff" w:date="2022-05-02T07:24:00Z">
        <w:r w:rsidR="00174D44" w:rsidDel="00201B34">
          <w:rPr>
            <w:rFonts w:ascii="Times New Roman" w:eastAsia="MS Mincho" w:hAnsi="Times New Roman" w:cs="Times New Roman"/>
            <w:color w:val="000000" w:themeColor="text1"/>
            <w:kern w:val="24"/>
            <w:sz w:val="24"/>
            <w:szCs w:val="24"/>
          </w:rPr>
          <w:delText xml:space="preserve">that differ among locations </w:delText>
        </w:r>
      </w:del>
      <w:r w:rsidR="00174D44">
        <w:rPr>
          <w:rFonts w:ascii="Times New Roman" w:eastAsia="MS Mincho" w:hAnsi="Times New Roman" w:cs="Times New Roman"/>
          <w:color w:val="000000" w:themeColor="text1"/>
          <w:kern w:val="24"/>
          <w:sz w:val="24"/>
          <w:szCs w:val="24"/>
        </w:rPr>
        <w:t xml:space="preserve">to give categorical variables corresponding to temporally invariant contrasts among locations; or they </w:t>
      </w:r>
      <w:r w:rsidR="008B01BB">
        <w:rPr>
          <w:rFonts w:ascii="Times New Roman" w:eastAsia="MS Mincho" w:hAnsi="Times New Roman" w:cs="Times New Roman"/>
          <w:color w:val="000000" w:themeColor="text1"/>
          <w:kern w:val="24"/>
          <w:sz w:val="24"/>
          <w:szCs w:val="24"/>
        </w:rPr>
        <w:t>may</w:t>
      </w:r>
      <w:r w:rsidR="00174D44">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equal</w:t>
      </w:r>
      <w:r w:rsidR="00174D44">
        <w:rPr>
          <w:rFonts w:ascii="Times New Roman" w:eastAsia="MS Mincho" w:hAnsi="Times New Roman" w:cs="Times New Roman"/>
          <w:color w:val="000000" w:themeColor="text1"/>
          <w:kern w:val="24"/>
          <w:sz w:val="24"/>
          <w:szCs w:val="24"/>
        </w:rPr>
        <w:t xml:space="preserve"> one to give an intercept</w:t>
      </w:r>
      <w:r w:rsidR="00D94046" w:rsidRPr="00117881">
        <w:rPr>
          <w:rFonts w:ascii="Times New Roman" w:eastAsiaTheme="minorEastAsia" w:hAnsi="Times New Roman" w:cs="Times New Roman"/>
          <w:sz w:val="24"/>
          <w:szCs w:val="24"/>
        </w:rPr>
        <w:t>.</w:t>
      </w:r>
      <w:r w:rsidR="00C46632" w:rsidRPr="00117881">
        <w:rPr>
          <w:rFonts w:ascii="Times New Roman" w:eastAsiaTheme="minorEastAsia" w:hAnsi="Times New Roman" w:cs="Times New Roman"/>
          <w:sz w:val="24"/>
          <w:szCs w:val="24"/>
        </w:rPr>
        <w:t xml:space="preserve"> The </w:t>
      </w:r>
      <w:r w:rsidR="00174D44">
        <w:rPr>
          <w:rFonts w:ascii="Times New Roman" w:eastAsiaTheme="minorEastAsia" w:hAnsi="Times New Roman" w:cs="Times New Roman"/>
          <w:sz w:val="24"/>
          <w:szCs w:val="24"/>
        </w:rPr>
        <w:t>random error</w:t>
      </w:r>
      <w:r w:rsidR="00C46632" w:rsidRPr="001178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C52AE0" w:rsidRPr="00117881">
        <w:rPr>
          <w:rFonts w:ascii="Times New Roman" w:eastAsiaTheme="minorEastAsia" w:hAnsi="Times New Roman" w:cs="Times New Roman"/>
          <w:sz w:val="24"/>
          <w:szCs w:val="24"/>
        </w:rPr>
        <w:t xml:space="preserve"> </w:t>
      </w:r>
      <w:r w:rsidR="00174D44">
        <w:rPr>
          <w:rFonts w:ascii="Times New Roman" w:eastAsiaTheme="minorEastAsia" w:hAnsi="Times New Roman" w:cs="Times New Roman"/>
          <w:sz w:val="24"/>
          <w:szCs w:val="24"/>
        </w:rPr>
        <w:t>is a</w:t>
      </w:r>
      <w:r w:rsidR="00C13A1A" w:rsidRPr="00117881">
        <w:rPr>
          <w:rFonts w:ascii="Times New Roman" w:eastAsiaTheme="minorEastAsia" w:hAnsi="Times New Roman" w:cs="Times New Roman"/>
          <w:sz w:val="24"/>
          <w:szCs w:val="24"/>
        </w:rPr>
        <w:t xml:space="preserve"> </w:t>
      </w:r>
      <w:ins w:id="51" w:author="JUN ZHU" w:date="2022-05-04T06:37:00Z">
        <w:r w:rsidR="002C51DD">
          <w:rPr>
            <w:rFonts w:ascii="Times New Roman" w:eastAsiaTheme="minorEastAsia" w:hAnsi="Times New Roman" w:cs="Times New Roman"/>
            <w:sz w:val="24"/>
            <w:szCs w:val="24"/>
          </w:rPr>
          <w:t xml:space="preserve">zero-mean </w:t>
        </w:r>
      </w:ins>
      <w:r w:rsidR="00C13A1A" w:rsidRPr="00117881">
        <w:rPr>
          <w:rFonts w:ascii="Times New Roman" w:eastAsiaTheme="minorEastAsia" w:hAnsi="Times New Roman" w:cs="Times New Roman"/>
          <w:sz w:val="24"/>
          <w:szCs w:val="24"/>
        </w:rPr>
        <w:t>temporal autoregressive</w:t>
      </w:r>
      <w:r w:rsidR="00174D44">
        <w:rPr>
          <w:rFonts w:ascii="Times New Roman" w:eastAsiaTheme="minorEastAsia" w:hAnsi="Times New Roman" w:cs="Times New Roman"/>
          <w:sz w:val="24"/>
          <w:szCs w:val="24"/>
        </w:rPr>
        <w:t xml:space="preserve"> </w:t>
      </w:r>
      <w:ins w:id="52" w:author="JUN ZHU" w:date="2022-05-04T06:39:00Z">
        <w:r w:rsidR="002C51DD">
          <w:rPr>
            <w:rFonts w:ascii="Times New Roman" w:eastAsiaTheme="minorEastAsia" w:hAnsi="Times New Roman" w:cs="Times New Roman"/>
            <w:sz w:val="24"/>
            <w:szCs w:val="24"/>
          </w:rPr>
          <w:t xml:space="preserve">Gaussian </w:t>
        </w:r>
      </w:ins>
      <w:r w:rsidR="008B01BB">
        <w:rPr>
          <w:rFonts w:ascii="Times New Roman" w:eastAsiaTheme="minorEastAsia" w:hAnsi="Times New Roman" w:cs="Times New Roman"/>
          <w:sz w:val="24"/>
          <w:szCs w:val="24"/>
        </w:rPr>
        <w:t xml:space="preserve">process </w:t>
      </w:r>
      <w:r w:rsidR="00174D44">
        <w:rPr>
          <w:rFonts w:ascii="Times New Roman" w:eastAsiaTheme="minorEastAsia" w:hAnsi="Times New Roman" w:cs="Times New Roman"/>
          <w:sz w:val="24"/>
          <w:szCs w:val="24"/>
        </w:rPr>
        <w:t xml:space="preserve">of order 1 </w:t>
      </w:r>
      <w:r w:rsidR="00B3168E">
        <w:rPr>
          <w:rFonts w:ascii="Times New Roman" w:eastAsiaTheme="minorEastAsia" w:hAnsi="Times New Roman" w:cs="Times New Roman"/>
          <w:sz w:val="24"/>
          <w:szCs w:val="24"/>
        </w:rPr>
        <w:t xml:space="preserve">(i.e., </w:t>
      </w:r>
      <w:r w:rsidR="00404D59" w:rsidRPr="00117881">
        <w:rPr>
          <w:rFonts w:ascii="Times New Roman" w:eastAsiaTheme="minorEastAsia" w:hAnsi="Times New Roman" w:cs="Times New Roman"/>
          <w:sz w:val="24"/>
          <w:szCs w:val="24"/>
        </w:rPr>
        <w:t>AR</w:t>
      </w:r>
      <w:r w:rsidR="00174D44">
        <w:rPr>
          <w:rFonts w:ascii="Times New Roman" w:eastAsiaTheme="minorEastAsia" w:hAnsi="Times New Roman" w:cs="Times New Roman"/>
          <w:sz w:val="24"/>
          <w:szCs w:val="24"/>
        </w:rPr>
        <w:t>(1</w:t>
      </w:r>
      <w:r w:rsidR="00404D59" w:rsidRPr="00117881">
        <w:rPr>
          <w:rFonts w:ascii="Times New Roman" w:eastAsiaTheme="minorEastAsia" w:hAnsi="Times New Roman" w:cs="Times New Roman"/>
          <w:sz w:val="24"/>
          <w:szCs w:val="24"/>
        </w:rPr>
        <w:t>)</w:t>
      </w:r>
      <w:r w:rsidR="00B3168E">
        <w:rPr>
          <w:rFonts w:ascii="Times New Roman" w:eastAsiaTheme="minorEastAsia" w:hAnsi="Times New Roman" w:cs="Times New Roman"/>
          <w:sz w:val="24"/>
          <w:szCs w:val="24"/>
        </w:rPr>
        <w:t>)</w:t>
      </w:r>
      <w:r w:rsidR="00C13A1A" w:rsidRPr="00117881">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in which the innovations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B01BB">
        <w:rPr>
          <w:rFonts w:ascii="Times New Roman" w:eastAsia="MS Mincho" w:hAnsi="Times New Roman" w:cs="Times New Roman"/>
          <w:color w:val="000000" w:themeColor="text1"/>
          <w:kern w:val="24"/>
          <w:sz w:val="24"/>
          <w:szCs w:val="24"/>
        </w:rPr>
        <w:t xml:space="preserve"> are </w:t>
      </w:r>
      <w:ins w:id="53" w:author="JUN ZHU" w:date="2022-05-04T06:37:00Z">
        <w:r w:rsidR="002C51DD">
          <w:rPr>
            <w:rFonts w:ascii="Times New Roman" w:eastAsia="MS Mincho" w:hAnsi="Times New Roman" w:cs="Times New Roman"/>
            <w:color w:val="000000" w:themeColor="text1"/>
            <w:kern w:val="24"/>
            <w:sz w:val="24"/>
            <w:szCs w:val="24"/>
          </w:rPr>
          <w:t xml:space="preserve">zero-mean </w:t>
        </w:r>
      </w:ins>
      <w:r w:rsidR="00C13A1A" w:rsidRPr="00117881">
        <w:rPr>
          <w:rFonts w:ascii="Times New Roman" w:eastAsiaTheme="minorEastAsia" w:hAnsi="Times New Roman" w:cs="Times New Roman"/>
          <w:sz w:val="24"/>
          <w:szCs w:val="24"/>
        </w:rPr>
        <w:t xml:space="preserve">spatially </w:t>
      </w:r>
      <w:r w:rsidR="008B01BB">
        <w:rPr>
          <w:rFonts w:ascii="Times New Roman" w:eastAsiaTheme="minorEastAsia" w:hAnsi="Times New Roman" w:cs="Times New Roman"/>
          <w:sz w:val="24"/>
          <w:szCs w:val="24"/>
        </w:rPr>
        <w:t>auto</w:t>
      </w:r>
      <w:r w:rsidR="00C52AE0" w:rsidRPr="00117881">
        <w:rPr>
          <w:rFonts w:ascii="Times New Roman" w:eastAsiaTheme="minorEastAsia" w:hAnsi="Times New Roman" w:cs="Times New Roman"/>
          <w:sz w:val="24"/>
          <w:szCs w:val="24"/>
        </w:rPr>
        <w:t>correlated</w:t>
      </w:r>
      <w:r w:rsidR="00C13A1A" w:rsidRPr="00117881">
        <w:rPr>
          <w:rFonts w:ascii="Times New Roman" w:eastAsiaTheme="minorEastAsia" w:hAnsi="Times New Roman" w:cs="Times New Roman"/>
          <w:sz w:val="24"/>
          <w:szCs w:val="24"/>
        </w:rPr>
        <w:t xml:space="preserve"> </w:t>
      </w:r>
      <w:ins w:id="54" w:author="Wang, Fangfang" w:date="2022-05-10T11:41:00Z">
        <w:r w:rsidR="00E65140">
          <w:rPr>
            <w:rFonts w:ascii="Times New Roman" w:eastAsiaTheme="minorEastAsia" w:hAnsi="Times New Roman" w:cs="Times New Roman"/>
            <w:sz w:val="24"/>
            <w:szCs w:val="24"/>
          </w:rPr>
          <w:t xml:space="preserve">but temporally </w:t>
        </w:r>
      </w:ins>
      <w:ins w:id="55" w:author="Wang, Fangfang" w:date="2022-05-10T12:15:00Z">
        <w:r w:rsidR="00BB6D1E">
          <w:rPr>
            <w:rFonts w:ascii="Times New Roman" w:eastAsiaTheme="minorEastAsia" w:hAnsi="Times New Roman" w:cs="Times New Roman"/>
            <w:sz w:val="24"/>
            <w:szCs w:val="24"/>
          </w:rPr>
          <w:t>uncorrelated</w:t>
        </w:r>
      </w:ins>
      <w:ins w:id="56" w:author="Wang, Fangfang" w:date="2022-05-10T11:41:00Z">
        <w:r w:rsidR="00E65140">
          <w:rPr>
            <w:rFonts w:ascii="Times New Roman" w:eastAsiaTheme="minorEastAsia" w:hAnsi="Times New Roman" w:cs="Times New Roman"/>
            <w:sz w:val="24"/>
            <w:szCs w:val="24"/>
          </w:rPr>
          <w:t xml:space="preserve"> </w:t>
        </w:r>
      </w:ins>
      <w:ins w:id="57" w:author="JUN ZHU" w:date="2022-05-04T06:39:00Z">
        <w:r w:rsidR="002C51DD">
          <w:rPr>
            <w:rFonts w:ascii="Times New Roman" w:eastAsiaTheme="minorEastAsia" w:hAnsi="Times New Roman" w:cs="Times New Roman"/>
            <w:sz w:val="24"/>
            <w:szCs w:val="24"/>
          </w:rPr>
          <w:t xml:space="preserve">Gaussian </w:t>
        </w:r>
      </w:ins>
      <w:ins w:id="58" w:author="JUN ZHU" w:date="2022-05-04T06:37:00Z">
        <w:r w:rsidR="002C51DD">
          <w:rPr>
            <w:rFonts w:ascii="Times New Roman" w:eastAsiaTheme="minorEastAsia" w:hAnsi="Times New Roman" w:cs="Times New Roman"/>
            <w:sz w:val="24"/>
            <w:szCs w:val="24"/>
          </w:rPr>
          <w:t>proc</w:t>
        </w:r>
      </w:ins>
      <w:ins w:id="59" w:author="JUN ZHU" w:date="2022-05-04T06:38:00Z">
        <w:r w:rsidR="002C51DD">
          <w:rPr>
            <w:rFonts w:ascii="Times New Roman" w:eastAsiaTheme="minorEastAsia" w:hAnsi="Times New Roman" w:cs="Times New Roman"/>
            <w:sz w:val="24"/>
            <w:szCs w:val="24"/>
          </w:rPr>
          <w:t>ess</w:t>
        </w:r>
      </w:ins>
      <w:ins w:id="60" w:author="Wang, Fangfang" w:date="2022-05-10T11:27:00Z">
        <w:r w:rsidR="00AC7D15">
          <w:rPr>
            <w:rFonts w:ascii="Times New Roman" w:eastAsiaTheme="minorEastAsia" w:hAnsi="Times New Roman" w:cs="Times New Roman"/>
            <w:sz w:val="24"/>
            <w:szCs w:val="24"/>
          </w:rPr>
          <w:t>es</w:t>
        </w:r>
      </w:ins>
      <w:ins w:id="61" w:author="JUN ZHU" w:date="2022-05-04T06:38:00Z">
        <w:r w:rsidR="002C51DD">
          <w:rPr>
            <w:rFonts w:ascii="Times New Roman" w:eastAsiaTheme="minorEastAsia" w:hAnsi="Times New Roman" w:cs="Times New Roman"/>
            <w:sz w:val="24"/>
            <w:szCs w:val="24"/>
          </w:rPr>
          <w:t xml:space="preserve"> </w:t>
        </w:r>
      </w:ins>
      <w:del w:id="62" w:author="JUN ZHU" w:date="2022-05-04T06:31:00Z">
        <w:r w:rsidR="00C13A1A" w:rsidRPr="00117881" w:rsidDel="00433A35">
          <w:rPr>
            <w:rFonts w:ascii="Times New Roman" w:eastAsiaTheme="minorEastAsia" w:hAnsi="Times New Roman" w:cs="Times New Roman"/>
            <w:sz w:val="24"/>
            <w:szCs w:val="24"/>
          </w:rPr>
          <w:delText>innovations</w:delText>
        </w:r>
        <w:r w:rsidR="008B01BB" w:rsidDel="00433A35">
          <w:rPr>
            <w:rFonts w:ascii="Times New Roman" w:eastAsiaTheme="minorEastAsia" w:hAnsi="Times New Roman" w:cs="Times New Roman"/>
            <w:sz w:val="24"/>
            <w:szCs w:val="24"/>
          </w:rPr>
          <w:delText xml:space="preserve"> </w:delText>
        </w:r>
      </w:del>
      <w:del w:id="63" w:author="Wang, Fangfang" w:date="2022-05-10T11:30:00Z">
        <w:r w:rsidR="008B01BB" w:rsidDel="00AC7D15">
          <w:rPr>
            <w:rFonts w:ascii="Times New Roman" w:eastAsiaTheme="minorEastAsia" w:hAnsi="Times New Roman" w:cs="Times New Roman"/>
            <w:sz w:val="24"/>
            <w:szCs w:val="24"/>
          </w:rPr>
          <w:delText>given by</w:delText>
        </w:r>
      </w:del>
      <w:ins w:id="64" w:author="Wang, Fangfang" w:date="2022-05-10T11:30:00Z">
        <w:r w:rsidR="00AC7D15">
          <w:rPr>
            <w:rFonts w:ascii="Times New Roman" w:eastAsiaTheme="minorEastAsia" w:hAnsi="Times New Roman" w:cs="Times New Roman"/>
            <w:sz w:val="24"/>
            <w:szCs w:val="24"/>
          </w:rPr>
          <w:t>with</w:t>
        </w:r>
      </w:ins>
      <w:r w:rsidR="008B01BB">
        <w:rPr>
          <w:rFonts w:ascii="Times New Roman" w:eastAsiaTheme="minorEastAsia" w:hAnsi="Times New Roman" w:cs="Times New Roman"/>
          <w:sz w:val="24"/>
          <w:szCs w:val="24"/>
        </w:rPr>
        <w:t xml:space="preserve"> the </w:t>
      </w:r>
      <m:oMath>
        <m:r>
          <w:ins w:id="65" w:author="JUN ZHU" w:date="2022-05-04T06:43:00Z">
            <w:rPr>
              <w:rFonts w:ascii="Cambria Math" w:eastAsia="MS Mincho" w:hAnsi="Cambria Math" w:cs="Times New Roman"/>
              <w:color w:val="000000" w:themeColor="text1"/>
              <w:kern w:val="24"/>
              <w:sz w:val="24"/>
              <w:szCs w:val="24"/>
            </w:rPr>
            <m:t>n</m:t>
          </w:ins>
        </m:r>
      </m:oMath>
      <w:ins w:id="66" w:author="JUN ZHU" w:date="2022-05-04T06:43:00Z">
        <w:r w:rsidR="00A01CF7">
          <w:rPr>
            <w:rFonts w:ascii="Times New Roman" w:eastAsia="MS Mincho" w:hAnsi="Times New Roman" w:cs="Times New Roman"/>
            <w:color w:val="000000" w:themeColor="text1"/>
            <w:kern w:val="24"/>
            <w:sz w:val="24"/>
            <w:szCs w:val="24"/>
          </w:rPr>
          <w:t xml:space="preserve"> </w:t>
        </w:r>
      </w:ins>
      <m:oMath>
        <m:r>
          <w:ins w:id="67" w:author="JUN ZHU" w:date="2022-05-04T06:43:00Z">
            <w:rPr>
              <w:rFonts w:ascii="Cambria Math" w:eastAsia="MS Mincho" w:hAnsi="Cambria Math" w:cs="Times New Roman"/>
              <w:color w:val="000000" w:themeColor="text1"/>
              <w:kern w:val="24"/>
              <w:sz w:val="24"/>
              <w:szCs w:val="24"/>
            </w:rPr>
            <m:t>×n</m:t>
          </w:ins>
        </m:r>
      </m:oMath>
      <w:ins w:id="68" w:author="JUN ZHU" w:date="2022-05-04T06:43:00Z">
        <w:r w:rsidR="00A01CF7">
          <w:rPr>
            <w:rFonts w:ascii="Times New Roman" w:eastAsia="MS Mincho" w:hAnsi="Times New Roman" w:cs="Times New Roman"/>
            <w:color w:val="000000" w:themeColor="text1"/>
            <w:kern w:val="24"/>
            <w:sz w:val="24"/>
            <w:szCs w:val="24"/>
          </w:rPr>
          <w:t xml:space="preserve"> </w:t>
        </w:r>
      </w:ins>
      <w:r w:rsidR="008B01BB">
        <w:rPr>
          <w:rFonts w:ascii="Times New Roman" w:eastAsiaTheme="minorEastAsia" w:hAnsi="Times New Roman" w:cs="Times New Roman"/>
          <w:sz w:val="24"/>
          <w:szCs w:val="24"/>
        </w:rPr>
        <w:t xml:space="preserve">covariance matrix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D</m:t>
            </m:r>
          </m:e>
        </m:d>
      </m:oMath>
      <w:ins w:id="69" w:author="JUN ZHU" w:date="2022-05-04T07:12:00Z">
        <w:r w:rsidR="008629D5">
          <w:rPr>
            <w:rFonts w:ascii="Times New Roman" w:eastAsiaTheme="minorEastAsia" w:hAnsi="Times New Roman" w:cs="Times New Roman"/>
            <w:sz w:val="24"/>
            <w:szCs w:val="24"/>
          </w:rPr>
          <w:t xml:space="preserve"> for</w:t>
        </w:r>
      </w:ins>
      <w:ins w:id="70" w:author="JUN ZHU" w:date="2022-05-04T07:13:00Z">
        <w:r w:rsidR="00A24C62">
          <w:rPr>
            <w:rFonts w:ascii="Times New Roman" w:eastAsiaTheme="minorEastAsia" w:hAnsi="Times New Roman" w:cs="Times New Roman"/>
            <w:sz w:val="24"/>
            <w:szCs w:val="24"/>
          </w:rPr>
          <w:t xml:space="preserve"> the vector </w:t>
        </w:r>
      </w:ins>
      <m:oMath>
        <m:sSub>
          <m:sSubPr>
            <m:ctrlPr>
              <w:ins w:id="71" w:author="JUN ZHU" w:date="2022-05-04T07:13:00Z">
                <w:rPr>
                  <w:rFonts w:ascii="Cambria Math" w:eastAsiaTheme="minorEastAsia" w:hAnsi="Cambria Math" w:cs="Times New Roman"/>
                  <w:i/>
                  <w:sz w:val="24"/>
                  <w:szCs w:val="24"/>
                </w:rPr>
              </w:ins>
            </m:ctrlPr>
          </m:sSubPr>
          <m:e>
            <m:r>
              <w:ins w:id="72" w:author="JUN ZHU" w:date="2022-05-04T07:13:00Z">
                <w:rPr>
                  <w:rFonts w:ascii="Cambria Math" w:eastAsiaTheme="minorEastAsia" w:hAnsi="Cambria Math" w:cs="Times New Roman"/>
                  <w:sz w:val="24"/>
                  <w:szCs w:val="24"/>
                </w:rPr>
                <m:t>(δ</m:t>
              </w:ins>
            </m:r>
          </m:e>
          <m:sub>
            <m:r>
              <w:ins w:id="73" w:author="JUN ZHU" w:date="2022-05-04T07:13:00Z">
                <w:rPr>
                  <w:rFonts w:ascii="Cambria Math" w:eastAsiaTheme="minorEastAsia" w:hAnsi="Cambria Math" w:cs="Times New Roman"/>
                  <w:sz w:val="24"/>
                  <w:szCs w:val="24"/>
                </w:rPr>
                <m:t>1</m:t>
              </w:ins>
            </m:r>
          </m:sub>
        </m:sSub>
        <m:d>
          <m:dPr>
            <m:ctrlPr>
              <w:ins w:id="74" w:author="JUN ZHU" w:date="2022-05-04T07:13:00Z">
                <w:rPr>
                  <w:rFonts w:ascii="Cambria Math" w:eastAsiaTheme="minorEastAsia" w:hAnsi="Cambria Math" w:cs="Times New Roman"/>
                  <w:i/>
                  <w:sz w:val="24"/>
                  <w:szCs w:val="24"/>
                </w:rPr>
              </w:ins>
            </m:ctrlPr>
          </m:dPr>
          <m:e>
            <m:r>
              <w:ins w:id="75" w:author="JUN ZHU" w:date="2022-05-04T07:13:00Z">
                <w:rPr>
                  <w:rFonts w:ascii="Cambria Math" w:eastAsiaTheme="minorEastAsia" w:hAnsi="Cambria Math" w:cs="Times New Roman"/>
                  <w:sz w:val="24"/>
                  <w:szCs w:val="24"/>
                </w:rPr>
                <m:t>t</m:t>
              </w:ins>
            </m:r>
          </m:e>
        </m:d>
        <m:r>
          <w:ins w:id="76" w:author="JUN ZHU" w:date="2022-05-04T07:13:00Z">
            <w:rPr>
              <w:rFonts w:ascii="Cambria Math" w:eastAsiaTheme="minorEastAsia" w:hAnsi="Cambria Math" w:cs="Times New Roman"/>
              <w:sz w:val="24"/>
              <w:szCs w:val="24"/>
            </w:rPr>
            <m:t>,</m:t>
          </w:ins>
        </m:r>
        <m:r>
          <w:ins w:id="77" w:author="JUN ZHU" w:date="2022-05-04T07:13:00Z">
            <w:rPr>
              <w:rFonts w:ascii="Cambria Math" w:eastAsia="MS Mincho" w:hAnsi="Cambria Math" w:cs="Times New Roman"/>
              <w:color w:val="000000" w:themeColor="text1"/>
              <w:kern w:val="24"/>
              <w:sz w:val="24"/>
              <w:szCs w:val="24"/>
            </w:rPr>
            <m:t xml:space="preserve">..., </m:t>
          </w:ins>
        </m:r>
        <m:sSub>
          <m:sSubPr>
            <m:ctrlPr>
              <w:ins w:id="78" w:author="JUN ZHU" w:date="2022-05-04T07:14:00Z">
                <w:rPr>
                  <w:rFonts w:ascii="Cambria Math" w:eastAsiaTheme="minorEastAsia" w:hAnsi="Cambria Math" w:cs="Times New Roman"/>
                  <w:i/>
                  <w:sz w:val="24"/>
                  <w:szCs w:val="24"/>
                </w:rPr>
              </w:ins>
            </m:ctrlPr>
          </m:sSubPr>
          <m:e>
            <m:r>
              <w:ins w:id="79" w:author="JUN ZHU" w:date="2022-05-04T07:14:00Z">
                <w:rPr>
                  <w:rFonts w:ascii="Cambria Math" w:eastAsiaTheme="minorEastAsia" w:hAnsi="Cambria Math" w:cs="Times New Roman"/>
                  <w:sz w:val="24"/>
                  <w:szCs w:val="24"/>
                </w:rPr>
                <m:t>δ</m:t>
              </w:ins>
            </m:r>
          </m:e>
          <m:sub>
            <m:r>
              <w:ins w:id="80" w:author="JUN ZHU" w:date="2022-05-04T07:14:00Z">
                <w:rPr>
                  <w:rFonts w:ascii="Cambria Math" w:eastAsiaTheme="minorEastAsia" w:hAnsi="Cambria Math" w:cs="Times New Roman"/>
                  <w:sz w:val="24"/>
                  <w:szCs w:val="24"/>
                </w:rPr>
                <m:t>n</m:t>
              </w:ins>
            </m:r>
          </m:sub>
        </m:sSub>
        <m:d>
          <m:dPr>
            <m:ctrlPr>
              <w:ins w:id="81" w:author="JUN ZHU" w:date="2022-05-04T07:14:00Z">
                <w:rPr>
                  <w:rFonts w:ascii="Cambria Math" w:eastAsiaTheme="minorEastAsia" w:hAnsi="Cambria Math" w:cs="Times New Roman"/>
                  <w:i/>
                  <w:sz w:val="24"/>
                  <w:szCs w:val="24"/>
                </w:rPr>
              </w:ins>
            </m:ctrlPr>
          </m:dPr>
          <m:e>
            <m:r>
              <w:ins w:id="82" w:author="JUN ZHU" w:date="2022-05-04T07:14:00Z">
                <w:rPr>
                  <w:rFonts w:ascii="Cambria Math" w:eastAsiaTheme="minorEastAsia" w:hAnsi="Cambria Math" w:cs="Times New Roman"/>
                  <w:sz w:val="24"/>
                  <w:szCs w:val="24"/>
                </w:rPr>
                <m:t>t</m:t>
              </w:ins>
            </m:r>
          </m:e>
        </m:d>
      </m:oMath>
      <w:ins w:id="83" w:author="JUN ZHU" w:date="2022-05-04T07:13:00Z">
        <w:r w:rsidR="00A24C62">
          <w:rPr>
            <w:rFonts w:ascii="Times New Roman" w:eastAsia="MS Mincho" w:hAnsi="Times New Roman" w:cs="Times New Roman"/>
            <w:color w:val="000000" w:themeColor="text1"/>
            <w:kern w:val="24"/>
            <w:sz w:val="24"/>
            <w:szCs w:val="24"/>
          </w:rPr>
          <w:t>)</w:t>
        </w:r>
      </w:ins>
      <w:r w:rsidR="00C55544">
        <w:rPr>
          <w:rFonts w:ascii="Times New Roman" w:eastAsia="MS Mincho" w:hAnsi="Times New Roman" w:cs="Times New Roman"/>
          <w:color w:val="000000" w:themeColor="text1"/>
          <w:kern w:val="24"/>
          <w:sz w:val="24"/>
          <w:szCs w:val="24"/>
        </w:rPr>
        <w:t xml:space="preserve">. </w:t>
      </w:r>
      <w:commentRangeStart w:id="84"/>
      <w:r w:rsidR="00C55544">
        <w:rPr>
          <w:rFonts w:ascii="Times New Roman" w:eastAsia="MS Mincho" w:hAnsi="Times New Roman" w:cs="Times New Roman"/>
          <w:color w:val="000000" w:themeColor="text1"/>
          <w:kern w:val="24"/>
          <w:sz w:val="24"/>
          <w:szCs w:val="24"/>
        </w:rPr>
        <w:t xml:space="preserve">The </w:t>
      </w:r>
      <w:del w:id="85" w:author="Wang, Fangfang" w:date="2022-05-10T11:36:00Z">
        <w:r w:rsidR="00C55544" w:rsidDel="00D56D60">
          <w:rPr>
            <w:rFonts w:ascii="Times New Roman" w:eastAsia="MS Mincho" w:hAnsi="Times New Roman" w:cs="Times New Roman"/>
            <w:color w:val="000000" w:themeColor="text1"/>
            <w:kern w:val="24"/>
            <w:sz w:val="24"/>
            <w:szCs w:val="24"/>
          </w:rPr>
          <w:delText xml:space="preserve">covariance </w:delText>
        </w:r>
      </w:del>
      <w:r w:rsidR="00C55544">
        <w:rPr>
          <w:rFonts w:ascii="Times New Roman" w:eastAsia="MS Mincho" w:hAnsi="Times New Roman" w:cs="Times New Roman"/>
          <w:color w:val="000000" w:themeColor="text1"/>
          <w:kern w:val="24"/>
          <w:sz w:val="24"/>
          <w:szCs w:val="24"/>
        </w:rPr>
        <w:t>matrix</w:t>
      </w:r>
      <w:r w:rsidR="008B01BB">
        <w:rPr>
          <w:rFonts w:ascii="Times New Roman" w:eastAsia="MS Mincho" w:hAnsi="Times New Roman" w:cs="Times New Roman"/>
          <w:color w:val="000000" w:themeColor="text1"/>
          <w:kern w:val="24"/>
          <w:sz w:val="24"/>
          <w:szCs w:val="24"/>
        </w:rPr>
        <w:t xml:space="preserve"> </w:t>
      </w:r>
      <m:oMath>
        <m:r>
          <w:ins w:id="86" w:author="Wang, Fangfang" w:date="2022-05-10T11:36:00Z">
            <m:rPr>
              <m:sty m:val="p"/>
            </m:rPr>
            <w:rPr>
              <w:rFonts w:ascii="Cambria Math" w:eastAsiaTheme="minorEastAsia" w:hAnsi="Cambria Math" w:cs="Times New Roman"/>
              <w:sz w:val="24"/>
              <w:szCs w:val="24"/>
            </w:rPr>
            <m:t>Σ</m:t>
          </w:ins>
        </m:r>
        <m:d>
          <m:dPr>
            <m:ctrlPr>
              <w:ins w:id="87" w:author="Wang, Fangfang" w:date="2022-05-10T11:36:00Z">
                <w:rPr>
                  <w:rFonts w:ascii="Cambria Math" w:eastAsiaTheme="minorEastAsia" w:hAnsi="Cambria Math" w:cs="Times New Roman"/>
                  <w:i/>
                  <w:sz w:val="24"/>
                  <w:szCs w:val="24"/>
                </w:rPr>
              </w:ins>
            </m:ctrlPr>
          </m:dPr>
          <m:e>
            <m:r>
              <w:ins w:id="88" w:author="Wang, Fangfang" w:date="2022-05-10T11:36:00Z">
                <m:rPr>
                  <m:sty m:val="bi"/>
                </m:rPr>
                <w:rPr>
                  <w:rFonts w:ascii="Cambria Math" w:eastAsiaTheme="minorEastAsia" w:hAnsi="Cambria Math" w:cs="Times New Roman"/>
                  <w:sz w:val="24"/>
                  <w:szCs w:val="24"/>
                </w:rPr>
                <m:t>D</m:t>
              </w:ins>
            </m:r>
          </m:e>
        </m:d>
        <m:r>
          <w:ins w:id="89" w:author="Wang, Fangfang" w:date="2022-05-10T11:36:00Z">
            <w:rPr>
              <w:rFonts w:ascii="Cambria Math" w:eastAsiaTheme="minorEastAsia" w:hAnsi="Cambria Math" w:cs="Times New Roman"/>
              <w:sz w:val="24"/>
              <w:szCs w:val="24"/>
            </w:rPr>
            <m:t xml:space="preserve"> </m:t>
          </w:ins>
        </m:r>
      </m:oMath>
      <w:r w:rsidR="00AA0D1F">
        <w:rPr>
          <w:rFonts w:ascii="Times New Roman" w:eastAsia="MS Mincho" w:hAnsi="Times New Roman" w:cs="Times New Roman"/>
          <w:color w:val="000000" w:themeColor="text1"/>
          <w:kern w:val="24"/>
          <w:sz w:val="24"/>
          <w:szCs w:val="24"/>
        </w:rPr>
        <w:t>contains</w:t>
      </w:r>
      <w:r w:rsidR="008B01BB">
        <w:rPr>
          <w:rFonts w:ascii="Times New Roman" w:eastAsia="MS Mincho" w:hAnsi="Times New Roman" w:cs="Times New Roman"/>
          <w:color w:val="000000" w:themeColor="text1"/>
          <w:kern w:val="24"/>
          <w:sz w:val="24"/>
          <w:szCs w:val="24"/>
        </w:rPr>
        <w:t xml:space="preserve"> the </w:t>
      </w:r>
      <w:del w:id="90" w:author="Wang, Fangfang" w:date="2022-05-10T11:37:00Z">
        <w:r w:rsidR="008B01BB" w:rsidDel="00D56D60">
          <w:rPr>
            <w:rFonts w:ascii="Times New Roman" w:eastAsia="MS Mincho" w:hAnsi="Times New Roman" w:cs="Times New Roman"/>
            <w:color w:val="000000" w:themeColor="text1"/>
            <w:kern w:val="24"/>
            <w:sz w:val="24"/>
            <w:szCs w:val="24"/>
          </w:rPr>
          <w:delText xml:space="preserve">covariance </w:delText>
        </w:r>
      </w:del>
      <w:ins w:id="91" w:author="Wang, Fangfang" w:date="2022-05-10T11:37:00Z">
        <w:r w:rsidR="00D56D60">
          <w:rPr>
            <w:rFonts w:ascii="Times New Roman" w:eastAsia="MS Mincho" w:hAnsi="Times New Roman" w:cs="Times New Roman"/>
            <w:color w:val="000000" w:themeColor="text1"/>
            <w:kern w:val="24"/>
            <w:sz w:val="24"/>
            <w:szCs w:val="24"/>
          </w:rPr>
          <w:t xml:space="preserve">correlation </w:t>
        </w:r>
        <w:commentRangeEnd w:id="84"/>
        <w:r w:rsidR="00D56D60">
          <w:rPr>
            <w:rStyle w:val="CommentReference"/>
          </w:rPr>
          <w:commentReference w:id="84"/>
        </w:r>
      </w:ins>
      <w:r w:rsidR="008B01BB">
        <w:rPr>
          <w:rFonts w:ascii="Times New Roman" w:eastAsia="MS Mincho" w:hAnsi="Times New Roman" w:cs="Times New Roman"/>
          <w:color w:val="000000" w:themeColor="text1"/>
          <w:kern w:val="24"/>
          <w:sz w:val="24"/>
          <w:szCs w:val="24"/>
        </w:rPr>
        <w:t xml:space="preserve">between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and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j</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from locations </w:t>
      </w:r>
      <m:oMath>
        <m:r>
          <w:rPr>
            <w:rFonts w:ascii="Cambria Math" w:eastAsia="MS Mincho" w:hAnsi="Cambria Math" w:cs="Times New Roman"/>
            <w:color w:val="000000" w:themeColor="text1"/>
            <w:kern w:val="24"/>
            <w:sz w:val="24"/>
            <w:szCs w:val="24"/>
          </w:rPr>
          <m:t>i</m:t>
        </m:r>
      </m:oMath>
      <w:r w:rsidR="008B01BB">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j</m:t>
        </m:r>
      </m:oMath>
      <w:r w:rsidR="008B01BB">
        <w:rPr>
          <w:rFonts w:ascii="Times New Roman" w:eastAsia="MS Mincho" w:hAnsi="Times New Roman" w:cs="Times New Roman"/>
          <w:color w:val="000000" w:themeColor="text1"/>
          <w:kern w:val="24"/>
          <w:sz w:val="24"/>
          <w:szCs w:val="24"/>
        </w:rPr>
        <w:t xml:space="preserve"> that depends on the distance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d</m:t>
            </m:r>
          </m:e>
          <m:sub>
            <m:r>
              <w:rPr>
                <w:rFonts w:ascii="Cambria Math" w:eastAsia="MS Mincho" w:hAnsi="Cambria Math" w:cs="Times New Roman"/>
                <w:color w:val="000000" w:themeColor="text1"/>
                <w:kern w:val="24"/>
                <w:sz w:val="24"/>
                <w:szCs w:val="24"/>
              </w:rPr>
              <m:t>ij</m:t>
            </m:r>
          </m:sub>
        </m:sSub>
      </m:oMath>
      <w:r w:rsidR="008B01BB">
        <w:rPr>
          <w:rFonts w:ascii="Times New Roman" w:eastAsia="MS Mincho" w:hAnsi="Times New Roman" w:cs="Times New Roman"/>
          <w:color w:val="000000" w:themeColor="text1"/>
          <w:kern w:val="24"/>
          <w:sz w:val="24"/>
          <w:szCs w:val="24"/>
        </w:rPr>
        <w:t xml:space="preserve"> between them contained in the matrix </w:t>
      </w:r>
      <m:oMath>
        <m:r>
          <m:rPr>
            <m:sty m:val="bi"/>
          </m:rPr>
          <w:rPr>
            <w:rFonts w:ascii="Cambria Math" w:eastAsia="MS Mincho" w:hAnsi="Cambria Math" w:cs="Times New Roman"/>
            <w:color w:val="000000" w:themeColor="text1"/>
            <w:kern w:val="24"/>
            <w:sz w:val="24"/>
            <w:szCs w:val="24"/>
          </w:rPr>
          <m:t>D</m:t>
        </m:r>
      </m:oMath>
      <w:ins w:id="92" w:author="JUN ZHU" w:date="2022-05-04T06:44:00Z">
        <w:r w:rsidR="00A01CF7">
          <w:rPr>
            <w:rFonts w:ascii="Times New Roman" w:eastAsia="MS Mincho" w:hAnsi="Times New Roman" w:cs="Times New Roman"/>
            <w:bCs/>
            <w:color w:val="000000" w:themeColor="text1"/>
            <w:kern w:val="24"/>
            <w:sz w:val="24"/>
            <w:szCs w:val="24"/>
          </w:rPr>
          <w:t xml:space="preserve"> for </w:t>
        </w:r>
      </w:ins>
      <m:oMath>
        <m:r>
          <w:ins w:id="93" w:author="JUN ZHU" w:date="2022-05-04T06:44:00Z">
            <w:rPr>
              <w:rFonts w:ascii="Cambria Math" w:eastAsia="MS Mincho" w:hAnsi="Cambria Math" w:cs="Times New Roman"/>
              <w:color w:val="000000" w:themeColor="text1"/>
              <w:kern w:val="24"/>
              <w:sz w:val="24"/>
              <w:szCs w:val="24"/>
            </w:rPr>
            <m:t>i</m:t>
          </w:ins>
        </m:r>
        <m:r>
          <w:ins w:id="94" w:author="JUN ZHU" w:date="2022-05-04T06:45:00Z">
            <w:rPr>
              <w:rFonts w:ascii="Cambria Math" w:eastAsia="MS Mincho" w:hAnsi="Cambria Math" w:cs="Times New Roman"/>
              <w:color w:val="000000" w:themeColor="text1"/>
              <w:kern w:val="24"/>
              <w:sz w:val="24"/>
              <w:szCs w:val="24"/>
            </w:rPr>
            <m:t>,j</m:t>
          </w:ins>
        </m:r>
        <m:r>
          <w:ins w:id="95" w:author="JUN ZHU" w:date="2022-05-04T06:44:00Z">
            <w:rPr>
              <w:rFonts w:ascii="Cambria Math" w:eastAsia="MS Mincho" w:hAnsi="Cambria Math" w:cs="Times New Roman"/>
              <w:color w:val="000000" w:themeColor="text1"/>
              <w:kern w:val="24"/>
              <w:sz w:val="24"/>
              <w:szCs w:val="24"/>
            </w:rPr>
            <m:t xml:space="preserve"> = 1,..., n</m:t>
          </w:ins>
        </m:r>
      </m:oMath>
      <w:ins w:id="96" w:author="JUN ZHU" w:date="2022-05-04T06:45:00Z">
        <w:r w:rsidR="00A01CF7">
          <w:rPr>
            <w:rFonts w:ascii="Times New Roman" w:eastAsia="MS Mincho" w:hAnsi="Times New Roman" w:cs="Times New Roman"/>
            <w:color w:val="000000" w:themeColor="text1"/>
            <w:kern w:val="24"/>
            <w:sz w:val="24"/>
            <w:szCs w:val="24"/>
          </w:rPr>
          <w:t xml:space="preserve"> and a</w:t>
        </w:r>
        <w:r w:rsidR="00965F99">
          <w:rPr>
            <w:rFonts w:ascii="Times New Roman" w:eastAsia="MS Mincho" w:hAnsi="Times New Roman" w:cs="Times New Roman"/>
            <w:color w:val="000000" w:themeColor="text1"/>
            <w:kern w:val="24"/>
            <w:sz w:val="24"/>
            <w:szCs w:val="24"/>
          </w:rPr>
          <w:t>ny</w:t>
        </w:r>
        <w:r w:rsidR="00A01CF7">
          <w:rPr>
            <w:rFonts w:ascii="Times New Roman" w:eastAsia="MS Mincho" w:hAnsi="Times New Roman" w:cs="Times New Roman"/>
            <w:color w:val="000000" w:themeColor="text1"/>
            <w:kern w:val="24"/>
            <w:sz w:val="24"/>
            <w:szCs w:val="24"/>
          </w:rPr>
          <w:t xml:space="preserve"> given time </w:t>
        </w:r>
        <w:r w:rsidR="00A01CF7" w:rsidRPr="00A01CF7">
          <w:rPr>
            <w:rFonts w:ascii="Times New Roman" w:eastAsia="MS Mincho" w:hAnsi="Times New Roman" w:cs="Times New Roman"/>
            <w:i/>
            <w:iCs/>
            <w:color w:val="000000" w:themeColor="text1"/>
            <w:kern w:val="24"/>
            <w:sz w:val="24"/>
            <w:szCs w:val="24"/>
          </w:rPr>
          <w:t>t</w:t>
        </w:r>
      </w:ins>
      <w:r w:rsidR="002E63DC" w:rsidRPr="00117881">
        <w:rPr>
          <w:rFonts w:ascii="Times New Roman" w:eastAsiaTheme="minorEastAsia" w:hAnsi="Times New Roman" w:cs="Times New Roman"/>
          <w:sz w:val="24"/>
          <w:szCs w:val="24"/>
        </w:rPr>
        <w:t>.</w:t>
      </w:r>
      <w:del w:id="97" w:author="Volker Radeloff" w:date="2022-05-02T07:24:00Z">
        <w:r w:rsidR="002E63DC" w:rsidRPr="00117881" w:rsidDel="00201B34">
          <w:rPr>
            <w:rFonts w:ascii="Times New Roman" w:eastAsiaTheme="minorEastAsia" w:hAnsi="Times New Roman" w:cs="Times New Roman"/>
            <w:sz w:val="24"/>
            <w:szCs w:val="24"/>
          </w:rPr>
          <w:delText xml:space="preserve"> </w:delText>
        </w:r>
        <w:r w:rsidR="006F7300" w:rsidRPr="00117881" w:rsidDel="00201B34">
          <w:rPr>
            <w:rFonts w:ascii="Times New Roman" w:eastAsiaTheme="minorEastAsia" w:hAnsi="Times New Roman" w:cs="Times New Roman"/>
            <w:sz w:val="24"/>
            <w:szCs w:val="24"/>
          </w:rPr>
          <w:delText xml:space="preserve"> </w:delText>
        </w:r>
      </w:del>
    </w:p>
    <w:p w14:paraId="4586C948" w14:textId="351AD254" w:rsidR="00C55544" w:rsidRPr="00075C07" w:rsidRDefault="00C55544"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ins w:id="98" w:author="Volker Radeloff" w:date="2022-05-02T07:25:00Z">
        <w:r w:rsidR="00201B34">
          <w:rPr>
            <w:rFonts w:ascii="Times New Roman" w:eastAsiaTheme="minorEastAsia" w:hAnsi="Times New Roman" w:cs="Times New Roman"/>
            <w:sz w:val="24"/>
            <w:szCs w:val="24"/>
          </w:rPr>
          <w:t xml:space="preserve">Simply put, </w:t>
        </w:r>
      </w:ins>
      <w:del w:id="99" w:author="Volker Radeloff" w:date="2022-05-02T07:25:00Z">
        <w:r w:rsidDel="00201B34">
          <w:rPr>
            <w:rFonts w:ascii="Times New Roman" w:eastAsiaTheme="minorEastAsia" w:hAnsi="Times New Roman" w:cs="Times New Roman"/>
            <w:sz w:val="24"/>
            <w:szCs w:val="24"/>
          </w:rPr>
          <w:delText>T</w:delText>
        </w:r>
      </w:del>
      <w:ins w:id="100" w:author="Volker Radeloff" w:date="2022-05-02T07:25:00Z">
        <w:r w:rsidR="00201B34">
          <w:rPr>
            <w:rFonts w:ascii="Times New Roman" w:eastAsiaTheme="minorEastAsia" w:hAnsi="Times New Roman" w:cs="Times New Roman"/>
            <w:sz w:val="24"/>
            <w:szCs w:val="24"/>
          </w:rPr>
          <w:t>t</w:t>
        </w:r>
      </w:ins>
      <w:r>
        <w:rPr>
          <w:rFonts w:ascii="Times New Roman" w:eastAsiaTheme="minorEastAsia" w:hAnsi="Times New Roman" w:cs="Times New Roman"/>
          <w:sz w:val="24"/>
          <w:szCs w:val="24"/>
        </w:rPr>
        <w:t xml:space="preserve">he model in </w:t>
      </w:r>
      <w:commentRangeStart w:id="101"/>
      <w:r>
        <w:rPr>
          <w:rFonts w:ascii="Times New Roman" w:eastAsiaTheme="minorEastAsia" w:hAnsi="Times New Roman" w:cs="Times New Roman"/>
          <w:sz w:val="24"/>
          <w:szCs w:val="24"/>
        </w:rPr>
        <w:t xml:space="preserve">equation (1) </w:t>
      </w:r>
      <w:commentRangeEnd w:id="101"/>
      <w:r w:rsidR="00D51F79">
        <w:rPr>
          <w:rStyle w:val="CommentReference"/>
        </w:rPr>
        <w:commentReference w:id="101"/>
      </w:r>
      <w:r>
        <w:rPr>
          <w:rFonts w:ascii="Times New Roman" w:eastAsiaTheme="minorEastAsia" w:hAnsi="Times New Roman" w:cs="Times New Roman"/>
          <w:sz w:val="24"/>
          <w:szCs w:val="24"/>
        </w:rPr>
        <w:t>is</w:t>
      </w:r>
      <w:r w:rsidR="00041E5F">
        <w:rPr>
          <w:rFonts w:ascii="Times New Roman" w:eastAsiaTheme="minorEastAsia" w:hAnsi="Times New Roman" w:cs="Times New Roman"/>
          <w:sz w:val="24"/>
          <w:szCs w:val="24"/>
        </w:rPr>
        <w:t xml:space="preserve"> </w:t>
      </w:r>
      <w:ins w:id="102" w:author="Volker Radeloff" w:date="2022-05-02T07:25:00Z">
        <w:r w:rsidR="00201B34">
          <w:rPr>
            <w:rFonts w:ascii="Times New Roman" w:eastAsiaTheme="minorEastAsia" w:hAnsi="Times New Roman" w:cs="Times New Roman"/>
            <w:sz w:val="24"/>
            <w:szCs w:val="24"/>
          </w:rPr>
          <w:t xml:space="preserve">a </w:t>
        </w:r>
      </w:ins>
      <w:ins w:id="103" w:author="JUN ZHU" w:date="2022-05-04T06:48:00Z">
        <w:r w:rsidR="003377CB">
          <w:rPr>
            <w:rFonts w:ascii="Times New Roman" w:eastAsiaTheme="minorEastAsia" w:hAnsi="Times New Roman" w:cs="Times New Roman"/>
            <w:sz w:val="24"/>
            <w:szCs w:val="24"/>
          </w:rPr>
          <w:t xml:space="preserve">spatiotemporal </w:t>
        </w:r>
      </w:ins>
      <w:r w:rsidR="00041E5F">
        <w:rPr>
          <w:rFonts w:ascii="Times New Roman" w:eastAsiaTheme="minorEastAsia" w:hAnsi="Times New Roman" w:cs="Times New Roman"/>
          <w:sz w:val="24"/>
          <w:szCs w:val="24"/>
        </w:rPr>
        <w:t>linear</w:t>
      </w:r>
      <w:r>
        <w:rPr>
          <w:rFonts w:ascii="Times New Roman" w:eastAsiaTheme="minorEastAsia" w:hAnsi="Times New Roman" w:cs="Times New Roman"/>
          <w:sz w:val="24"/>
          <w:szCs w:val="24"/>
        </w:rPr>
        <w:t xml:space="preserve"> regression in which the response and explanatory variables can vary in both space and time, and the random error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MS Mincho" w:hAnsi="Times New Roman" w:cs="Times New Roman"/>
          <w:color w:val="000000" w:themeColor="text1"/>
          <w:kern w:val="24"/>
          <w:sz w:val="24"/>
          <w:szCs w:val="24"/>
        </w:rPr>
        <w:t xml:space="preserve"> contains spatiotemporal autocorrelation. </w:t>
      </w:r>
      <w:commentRangeStart w:id="104"/>
      <w:r>
        <w:rPr>
          <w:rFonts w:ascii="Times New Roman" w:eastAsia="MS Mincho" w:hAnsi="Times New Roman" w:cs="Times New Roman"/>
          <w:color w:val="000000" w:themeColor="text1"/>
          <w:kern w:val="24"/>
          <w:sz w:val="24"/>
          <w:szCs w:val="24"/>
        </w:rPr>
        <w:t>Th</w:t>
      </w:r>
      <w:r w:rsidR="00AA0D1F">
        <w:rPr>
          <w:rFonts w:ascii="Times New Roman" w:eastAsia="MS Mincho" w:hAnsi="Times New Roman" w:cs="Times New Roman"/>
          <w:color w:val="000000" w:themeColor="text1"/>
          <w:kern w:val="24"/>
          <w:sz w:val="24"/>
          <w:szCs w:val="24"/>
        </w:rPr>
        <w:t>u</w:t>
      </w:r>
      <w:r>
        <w:rPr>
          <w:rFonts w:ascii="Times New Roman" w:eastAsia="MS Mincho" w:hAnsi="Times New Roman" w:cs="Times New Roman"/>
          <w:color w:val="000000" w:themeColor="text1"/>
          <w:kern w:val="24"/>
          <w:sz w:val="24"/>
          <w:szCs w:val="24"/>
        </w:rPr>
        <w:t xml:space="preserve">s, it has the flexibility and generality of </w:t>
      </w:r>
      <w:r w:rsidR="008A464E">
        <w:rPr>
          <w:rFonts w:ascii="Times New Roman" w:eastAsia="MS Mincho" w:hAnsi="Times New Roman" w:cs="Times New Roman"/>
          <w:color w:val="000000" w:themeColor="text1"/>
          <w:kern w:val="24"/>
          <w:sz w:val="24"/>
          <w:szCs w:val="24"/>
        </w:rPr>
        <w:t xml:space="preserve">multiple </w:t>
      </w:r>
      <w:r w:rsidR="00041E5F">
        <w:rPr>
          <w:rFonts w:ascii="Times New Roman" w:eastAsia="MS Mincho" w:hAnsi="Times New Roman" w:cs="Times New Roman"/>
          <w:color w:val="000000" w:themeColor="text1"/>
          <w:kern w:val="24"/>
          <w:sz w:val="24"/>
          <w:szCs w:val="24"/>
        </w:rPr>
        <w:t>linear</w:t>
      </w:r>
      <w:r w:rsidR="008A464E">
        <w:rPr>
          <w:rFonts w:ascii="Times New Roman" w:eastAsia="MS Mincho" w:hAnsi="Times New Roman" w:cs="Times New Roman"/>
          <w:color w:val="000000" w:themeColor="text1"/>
          <w:kern w:val="24"/>
          <w:sz w:val="24"/>
          <w:szCs w:val="24"/>
        </w:rPr>
        <w:t xml:space="preserve"> </w:t>
      </w:r>
      <w:r w:rsidR="00755650">
        <w:rPr>
          <w:rFonts w:ascii="Times New Roman" w:eastAsia="MS Mincho" w:hAnsi="Times New Roman" w:cs="Times New Roman"/>
          <w:color w:val="000000" w:themeColor="text1"/>
          <w:kern w:val="24"/>
          <w:sz w:val="24"/>
          <w:szCs w:val="24"/>
        </w:rPr>
        <w:t>models</w:t>
      </w:r>
      <w:r w:rsidR="00041E5F">
        <w:rPr>
          <w:rFonts w:ascii="Times New Roman" w:eastAsia="MS Mincho" w:hAnsi="Times New Roman" w:cs="Times New Roman"/>
          <w:color w:val="000000" w:themeColor="text1"/>
          <w:kern w:val="24"/>
          <w:sz w:val="24"/>
          <w:szCs w:val="24"/>
        </w:rPr>
        <w:t xml:space="preserve"> used broadly outside the realm of spatiotemporal dynamics. </w:t>
      </w:r>
      <w:commentRangeEnd w:id="104"/>
      <w:r w:rsidR="00D84018">
        <w:rPr>
          <w:rStyle w:val="CommentReference"/>
        </w:rPr>
        <w:commentReference w:id="104"/>
      </w:r>
      <w:r w:rsidR="00041E5F">
        <w:rPr>
          <w:rFonts w:ascii="Times New Roman" w:eastAsia="MS Mincho" w:hAnsi="Times New Roman" w:cs="Times New Roman"/>
          <w:color w:val="000000" w:themeColor="text1"/>
          <w:kern w:val="24"/>
          <w:sz w:val="24"/>
          <w:szCs w:val="24"/>
        </w:rPr>
        <w:t>Furthermore, classical statistical methods such as Generalized Least Squares</w:t>
      </w:r>
      <w:r w:rsidR="004326C1">
        <w:rPr>
          <w:rFonts w:ascii="Times New Roman" w:eastAsia="MS Mincho" w:hAnsi="Times New Roman" w:cs="Times New Roman"/>
          <w:color w:val="000000" w:themeColor="text1"/>
          <w:kern w:val="24"/>
          <w:sz w:val="24"/>
          <w:szCs w:val="24"/>
        </w:rPr>
        <w:t xml:space="preserve"> (GLS)</w:t>
      </w:r>
      <w:r w:rsidR="00041E5F">
        <w:rPr>
          <w:rFonts w:ascii="Times New Roman" w:eastAsia="MS Mincho" w:hAnsi="Times New Roman" w:cs="Times New Roman"/>
          <w:color w:val="000000" w:themeColor="text1"/>
          <w:kern w:val="24"/>
          <w:sz w:val="24"/>
          <w:szCs w:val="24"/>
        </w:rPr>
        <w:t>, Maximum Likelihood (ML), and Restricted Maximum Likelihood (REML) can be used</w:t>
      </w:r>
      <w:ins w:id="105" w:author="JUN ZHU" w:date="2022-05-04T07:23:00Z">
        <w:r w:rsidR="0003651C">
          <w:rPr>
            <w:rFonts w:ascii="Times New Roman" w:eastAsia="MS Mincho" w:hAnsi="Times New Roman" w:cs="Times New Roman"/>
            <w:color w:val="000000" w:themeColor="text1"/>
            <w:kern w:val="24"/>
            <w:sz w:val="24"/>
            <w:szCs w:val="24"/>
          </w:rPr>
          <w:t xml:space="preserve"> in principle</w:t>
        </w:r>
      </w:ins>
      <w:r w:rsidR="00041E5F">
        <w:rPr>
          <w:rFonts w:ascii="Times New Roman" w:eastAsia="MS Mincho" w:hAnsi="Times New Roman" w:cs="Times New Roman"/>
          <w:color w:val="000000" w:themeColor="text1"/>
          <w:kern w:val="24"/>
          <w:sz w:val="24"/>
          <w:szCs w:val="24"/>
        </w:rPr>
        <w:t xml:space="preserve"> for</w:t>
      </w:r>
      <w:r w:rsidR="00AA0D1F">
        <w:rPr>
          <w:rFonts w:ascii="Times New Roman" w:eastAsia="MS Mincho" w:hAnsi="Times New Roman" w:cs="Times New Roman"/>
          <w:color w:val="000000" w:themeColor="text1"/>
          <w:kern w:val="24"/>
          <w:sz w:val="24"/>
          <w:szCs w:val="24"/>
        </w:rPr>
        <w:t xml:space="preserve"> model fitting, </w:t>
      </w:r>
      <w:del w:id="106" w:author="Volker Radeloff" w:date="2022-05-02T07:25:00Z">
        <w:r w:rsidR="00AA0D1F" w:rsidDel="00201B34">
          <w:rPr>
            <w:rFonts w:ascii="Times New Roman" w:eastAsia="MS Mincho" w:hAnsi="Times New Roman" w:cs="Times New Roman"/>
            <w:color w:val="000000" w:themeColor="text1"/>
            <w:kern w:val="24"/>
            <w:sz w:val="24"/>
            <w:szCs w:val="24"/>
          </w:rPr>
          <w:delText>giving rise to</w:delText>
        </w:r>
      </w:del>
      <w:ins w:id="107" w:author="Volker Radeloff" w:date="2022-05-02T07:25:00Z">
        <w:r w:rsidR="00201B34">
          <w:rPr>
            <w:rFonts w:ascii="Times New Roman" w:eastAsia="MS Mincho" w:hAnsi="Times New Roman" w:cs="Times New Roman"/>
            <w:color w:val="000000" w:themeColor="text1"/>
            <w:kern w:val="24"/>
            <w:sz w:val="24"/>
            <w:szCs w:val="24"/>
          </w:rPr>
          <w:t>estimate</w:t>
        </w:r>
      </w:ins>
      <w:r w:rsidR="00AA0D1F">
        <w:rPr>
          <w:rFonts w:ascii="Times New Roman" w:eastAsia="MS Mincho" w:hAnsi="Times New Roman" w:cs="Times New Roman"/>
          <w:color w:val="000000" w:themeColor="text1"/>
          <w:kern w:val="24"/>
          <w:sz w:val="24"/>
          <w:szCs w:val="24"/>
        </w:rPr>
        <w:t xml:space="preserve"> parameter</w:t>
      </w:r>
      <w:ins w:id="108" w:author="Volker Radeloff" w:date="2022-05-02T07:25:00Z">
        <w:r w:rsidR="00201B34">
          <w:rPr>
            <w:rFonts w:ascii="Times New Roman" w:eastAsia="MS Mincho" w:hAnsi="Times New Roman" w:cs="Times New Roman"/>
            <w:color w:val="000000" w:themeColor="text1"/>
            <w:kern w:val="24"/>
            <w:sz w:val="24"/>
            <w:szCs w:val="24"/>
          </w:rPr>
          <w:t>s</w:t>
        </w:r>
      </w:ins>
      <w:ins w:id="109" w:author="Volker Radeloff" w:date="2022-05-02T07:26:00Z">
        <w:r w:rsidR="00201B34">
          <w:rPr>
            <w:rFonts w:ascii="Times New Roman" w:eastAsia="MS Mincho" w:hAnsi="Times New Roman" w:cs="Times New Roman"/>
            <w:color w:val="000000" w:themeColor="text1"/>
            <w:kern w:val="24"/>
            <w:sz w:val="24"/>
            <w:szCs w:val="24"/>
          </w:rPr>
          <w:t>,</w:t>
        </w:r>
      </w:ins>
      <w:ins w:id="110" w:author="Volker Radeloff" w:date="2022-05-02T07:25:00Z">
        <w:r w:rsidR="00201B34">
          <w:rPr>
            <w:rFonts w:ascii="Times New Roman" w:eastAsia="MS Mincho" w:hAnsi="Times New Roman" w:cs="Times New Roman"/>
            <w:color w:val="000000" w:themeColor="text1"/>
            <w:kern w:val="24"/>
            <w:sz w:val="24"/>
            <w:szCs w:val="24"/>
          </w:rPr>
          <w:t xml:space="preserve"> and test</w:t>
        </w:r>
      </w:ins>
      <w:del w:id="111" w:author="Volker Radeloff" w:date="2022-05-02T07:25:00Z">
        <w:r w:rsidR="00041E5F" w:rsidDel="00201B34">
          <w:rPr>
            <w:rFonts w:ascii="Times New Roman" w:eastAsia="MS Mincho" w:hAnsi="Times New Roman" w:cs="Times New Roman"/>
            <w:color w:val="000000" w:themeColor="text1"/>
            <w:kern w:val="24"/>
            <w:sz w:val="24"/>
            <w:szCs w:val="24"/>
          </w:rPr>
          <w:delText xml:space="preserve"> estimat</w:delText>
        </w:r>
        <w:r w:rsidR="00AA0D1F" w:rsidDel="00201B34">
          <w:rPr>
            <w:rFonts w:ascii="Times New Roman" w:eastAsia="MS Mincho" w:hAnsi="Times New Roman" w:cs="Times New Roman"/>
            <w:color w:val="000000" w:themeColor="text1"/>
            <w:kern w:val="24"/>
            <w:sz w:val="24"/>
            <w:szCs w:val="24"/>
          </w:rPr>
          <w:delText>es</w:delText>
        </w:r>
        <w:r w:rsidR="00041E5F" w:rsidDel="00201B34">
          <w:rPr>
            <w:rFonts w:ascii="Times New Roman" w:eastAsia="MS Mincho" w:hAnsi="Times New Roman" w:cs="Times New Roman"/>
            <w:color w:val="000000" w:themeColor="text1"/>
            <w:kern w:val="24"/>
            <w:sz w:val="24"/>
            <w:szCs w:val="24"/>
          </w:rPr>
          <w:delText xml:space="preserve"> and</w:delText>
        </w:r>
      </w:del>
      <w:r w:rsidR="0021271F">
        <w:rPr>
          <w:rFonts w:ascii="Times New Roman" w:eastAsia="MS Mincho" w:hAnsi="Times New Roman" w:cs="Times New Roman"/>
          <w:color w:val="000000" w:themeColor="text1"/>
          <w:kern w:val="24"/>
          <w:sz w:val="24"/>
          <w:szCs w:val="24"/>
        </w:rPr>
        <w:t xml:space="preserve"> hypothes</w:t>
      </w:r>
      <w:ins w:id="112" w:author="Volker Radeloff" w:date="2022-05-02T07:25:00Z">
        <w:r w:rsidR="00201B34">
          <w:rPr>
            <w:rFonts w:ascii="Times New Roman" w:eastAsia="MS Mincho" w:hAnsi="Times New Roman" w:cs="Times New Roman"/>
            <w:color w:val="000000" w:themeColor="text1"/>
            <w:kern w:val="24"/>
            <w:sz w:val="24"/>
            <w:szCs w:val="24"/>
          </w:rPr>
          <w:t>e</w:t>
        </w:r>
      </w:ins>
      <w:del w:id="113" w:author="Volker Radeloff" w:date="2022-05-02T07:26:00Z">
        <w:r w:rsidR="0021271F" w:rsidDel="00201B34">
          <w:rPr>
            <w:rFonts w:ascii="Times New Roman" w:eastAsia="MS Mincho" w:hAnsi="Times New Roman" w:cs="Times New Roman"/>
            <w:color w:val="000000" w:themeColor="text1"/>
            <w:kern w:val="24"/>
            <w:sz w:val="24"/>
            <w:szCs w:val="24"/>
          </w:rPr>
          <w:delText>i</w:delText>
        </w:r>
      </w:del>
      <w:r w:rsidR="0021271F">
        <w:rPr>
          <w:rFonts w:ascii="Times New Roman" w:eastAsia="MS Mincho" w:hAnsi="Times New Roman" w:cs="Times New Roman"/>
          <w:color w:val="000000" w:themeColor="text1"/>
          <w:kern w:val="24"/>
          <w:sz w:val="24"/>
          <w:szCs w:val="24"/>
        </w:rPr>
        <w:t>s</w:t>
      </w:r>
      <w:del w:id="114" w:author="Volker Radeloff" w:date="2022-05-02T07:26:00Z">
        <w:r w:rsidR="0021271F" w:rsidDel="00201B34">
          <w:rPr>
            <w:rFonts w:ascii="Times New Roman" w:eastAsia="MS Mincho" w:hAnsi="Times New Roman" w:cs="Times New Roman"/>
            <w:color w:val="000000" w:themeColor="text1"/>
            <w:kern w:val="24"/>
            <w:sz w:val="24"/>
            <w:szCs w:val="24"/>
          </w:rPr>
          <w:delText xml:space="preserve"> test</w:delText>
        </w:r>
        <w:r w:rsidR="00AA0D1F" w:rsidDel="00201B34">
          <w:rPr>
            <w:rFonts w:ascii="Times New Roman" w:eastAsia="MS Mincho" w:hAnsi="Times New Roman" w:cs="Times New Roman"/>
            <w:color w:val="000000" w:themeColor="text1"/>
            <w:kern w:val="24"/>
            <w:sz w:val="24"/>
            <w:szCs w:val="24"/>
          </w:rPr>
          <w:delText>s</w:delText>
        </w:r>
      </w:del>
      <w:r w:rsidR="0021271F">
        <w:rPr>
          <w:rFonts w:ascii="Times New Roman" w:eastAsia="MS Mincho" w:hAnsi="Times New Roman" w:cs="Times New Roman"/>
          <w:color w:val="000000" w:themeColor="text1"/>
          <w:kern w:val="24"/>
          <w:sz w:val="24"/>
          <w:szCs w:val="24"/>
        </w:rPr>
        <w:t xml:space="preserve">. </w:t>
      </w:r>
      <w:del w:id="115" w:author="Volker Radeloff" w:date="2022-05-02T07:26:00Z">
        <w:r w:rsidR="0021271F" w:rsidDel="00201B34">
          <w:rPr>
            <w:rFonts w:ascii="Times New Roman" w:eastAsia="MS Mincho" w:hAnsi="Times New Roman" w:cs="Times New Roman"/>
            <w:color w:val="000000" w:themeColor="text1"/>
            <w:kern w:val="24"/>
            <w:sz w:val="24"/>
            <w:szCs w:val="24"/>
          </w:rPr>
          <w:delText>Nonetheless</w:delText>
        </w:r>
      </w:del>
      <w:ins w:id="116" w:author="Volker Radeloff" w:date="2022-05-02T07:26:00Z">
        <w:r w:rsidR="00201B34">
          <w:rPr>
            <w:rFonts w:ascii="Times New Roman" w:eastAsia="MS Mincho" w:hAnsi="Times New Roman" w:cs="Times New Roman"/>
            <w:color w:val="000000" w:themeColor="text1"/>
            <w:kern w:val="24"/>
            <w:sz w:val="24"/>
            <w:szCs w:val="24"/>
          </w:rPr>
          <w:t>However</w:t>
        </w:r>
      </w:ins>
      <w:r w:rsidR="0021271F">
        <w:rPr>
          <w:rFonts w:ascii="Times New Roman" w:eastAsia="MS Mincho" w:hAnsi="Times New Roman" w:cs="Times New Roman"/>
          <w:color w:val="000000" w:themeColor="text1"/>
          <w:kern w:val="24"/>
          <w:sz w:val="24"/>
          <w:szCs w:val="24"/>
        </w:rPr>
        <w:t>, in application to big data</w:t>
      </w:r>
      <w:ins w:id="117" w:author="Volker Radeloff" w:date="2022-05-02T07:26:00Z">
        <w:r w:rsidR="00201B34">
          <w:rPr>
            <w:rFonts w:ascii="Times New Roman" w:eastAsia="MS Mincho" w:hAnsi="Times New Roman" w:cs="Times New Roman"/>
            <w:color w:val="000000" w:themeColor="text1"/>
            <w:kern w:val="24"/>
            <w:sz w:val="24"/>
            <w:szCs w:val="24"/>
          </w:rPr>
          <w:t>,</w:t>
        </w:r>
      </w:ins>
      <w:r w:rsidR="0021271F">
        <w:rPr>
          <w:rFonts w:ascii="Times New Roman" w:eastAsia="MS Mincho" w:hAnsi="Times New Roman" w:cs="Times New Roman"/>
          <w:color w:val="000000" w:themeColor="text1"/>
          <w:kern w:val="24"/>
          <w:sz w:val="24"/>
          <w:szCs w:val="24"/>
        </w:rPr>
        <w:t xml:space="preserve"> which </w:t>
      </w:r>
      <w:r w:rsidR="00AA0D1F">
        <w:rPr>
          <w:rFonts w:ascii="Times New Roman" w:eastAsia="MS Mincho" w:hAnsi="Times New Roman" w:cs="Times New Roman"/>
          <w:color w:val="000000" w:themeColor="text1"/>
          <w:kern w:val="24"/>
          <w:sz w:val="24"/>
          <w:szCs w:val="24"/>
        </w:rPr>
        <w:t>are increasingly</w:t>
      </w:r>
      <w:r w:rsidR="0021271F">
        <w:rPr>
          <w:rFonts w:ascii="Times New Roman" w:eastAsia="MS Mincho" w:hAnsi="Times New Roman" w:cs="Times New Roman"/>
          <w:color w:val="000000" w:themeColor="text1"/>
          <w:kern w:val="24"/>
          <w:sz w:val="24"/>
          <w:szCs w:val="24"/>
        </w:rPr>
        <w:t xml:space="preserve"> common in ecology and evolutionary biology, </w:t>
      </w:r>
      <w:del w:id="118" w:author="Volker Radeloff" w:date="2022-05-02T07:26:00Z">
        <w:r w:rsidR="0021271F" w:rsidDel="00201B34">
          <w:rPr>
            <w:rFonts w:ascii="Times New Roman" w:eastAsia="MS Mincho" w:hAnsi="Times New Roman" w:cs="Times New Roman"/>
            <w:color w:val="000000" w:themeColor="text1"/>
            <w:kern w:val="24"/>
            <w:sz w:val="24"/>
            <w:szCs w:val="24"/>
          </w:rPr>
          <w:delText xml:space="preserve">classical </w:delText>
        </w:r>
      </w:del>
      <w:ins w:id="119" w:author="Volker Radeloff" w:date="2022-05-02T07:26:00Z">
        <w:r w:rsidR="00201B34">
          <w:rPr>
            <w:rFonts w:ascii="Times New Roman" w:eastAsia="MS Mincho" w:hAnsi="Times New Roman" w:cs="Times New Roman"/>
            <w:color w:val="000000" w:themeColor="text1"/>
            <w:kern w:val="24"/>
            <w:sz w:val="24"/>
            <w:szCs w:val="24"/>
          </w:rPr>
          <w:t xml:space="preserve">none of these regression </w:t>
        </w:r>
      </w:ins>
      <w:r w:rsidR="0021271F">
        <w:rPr>
          <w:rFonts w:ascii="Times New Roman" w:eastAsia="MS Mincho" w:hAnsi="Times New Roman" w:cs="Times New Roman"/>
          <w:color w:val="000000" w:themeColor="text1"/>
          <w:kern w:val="24"/>
          <w:sz w:val="24"/>
          <w:szCs w:val="24"/>
        </w:rPr>
        <w:t xml:space="preserve">methods are </w:t>
      </w:r>
      <w:del w:id="120" w:author="Volker Radeloff" w:date="2022-05-02T07:26:00Z">
        <w:r w:rsidR="0021271F" w:rsidDel="00201B34">
          <w:rPr>
            <w:rFonts w:ascii="Times New Roman" w:eastAsia="MS Mincho" w:hAnsi="Times New Roman" w:cs="Times New Roman"/>
            <w:color w:val="000000" w:themeColor="text1"/>
            <w:kern w:val="24"/>
            <w:sz w:val="24"/>
            <w:szCs w:val="24"/>
          </w:rPr>
          <w:delText xml:space="preserve">not </w:delText>
        </w:r>
      </w:del>
      <w:r w:rsidR="0021271F">
        <w:rPr>
          <w:rFonts w:ascii="Times New Roman" w:eastAsia="MS Mincho" w:hAnsi="Times New Roman" w:cs="Times New Roman"/>
          <w:color w:val="000000" w:themeColor="text1"/>
          <w:kern w:val="24"/>
          <w:sz w:val="24"/>
          <w:szCs w:val="24"/>
        </w:rPr>
        <w:t xml:space="preserve">computationally feasible. </w:t>
      </w:r>
      <w:r w:rsidR="0043762E">
        <w:rPr>
          <w:rFonts w:ascii="Times New Roman" w:eastAsia="MS Mincho" w:hAnsi="Times New Roman" w:cs="Times New Roman"/>
          <w:color w:val="000000" w:themeColor="text1"/>
          <w:kern w:val="24"/>
          <w:sz w:val="24"/>
          <w:szCs w:val="24"/>
        </w:rPr>
        <w:t>The</w:t>
      </w:r>
      <w:r w:rsidR="00AA0D1F">
        <w:rPr>
          <w:rFonts w:ascii="Times New Roman" w:eastAsia="MS Mincho" w:hAnsi="Times New Roman" w:cs="Times New Roman"/>
          <w:color w:val="000000" w:themeColor="text1"/>
          <w:kern w:val="24"/>
          <w:sz w:val="24"/>
          <w:szCs w:val="24"/>
        </w:rPr>
        <w:t>y are</w:t>
      </w:r>
      <w:r w:rsidR="0043762E">
        <w:rPr>
          <w:rFonts w:ascii="Times New Roman" w:eastAsia="MS Mincho" w:hAnsi="Times New Roman" w:cs="Times New Roman"/>
          <w:color w:val="000000" w:themeColor="text1"/>
          <w:kern w:val="24"/>
          <w:sz w:val="24"/>
          <w:szCs w:val="24"/>
        </w:rPr>
        <w:t xml:space="preserve"> limit</w:t>
      </w:r>
      <w:r w:rsidR="00AA0D1F">
        <w:rPr>
          <w:rFonts w:ascii="Times New Roman" w:eastAsia="MS Mincho" w:hAnsi="Times New Roman" w:cs="Times New Roman"/>
          <w:color w:val="000000" w:themeColor="text1"/>
          <w:kern w:val="24"/>
          <w:sz w:val="24"/>
          <w:szCs w:val="24"/>
        </w:rPr>
        <w:t>ed by</w:t>
      </w:r>
      <w:r w:rsidR="0043762E">
        <w:rPr>
          <w:rFonts w:ascii="Times New Roman" w:eastAsia="MS Mincho" w:hAnsi="Times New Roman" w:cs="Times New Roman"/>
          <w:color w:val="000000" w:themeColor="text1"/>
          <w:kern w:val="24"/>
          <w:sz w:val="24"/>
          <w:szCs w:val="24"/>
        </w:rPr>
        <w:t xml:space="preserve"> the need to invert the covariance matrix of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43762E">
        <w:rPr>
          <w:rFonts w:ascii="Times New Roman" w:eastAsia="MS Mincho" w:hAnsi="Times New Roman" w:cs="Times New Roman"/>
          <w:color w:val="000000" w:themeColor="text1"/>
          <w:kern w:val="24"/>
          <w:sz w:val="24"/>
          <w:szCs w:val="24"/>
        </w:rPr>
        <w:t xml:space="preserve">, </w:t>
      </w:r>
      <w:del w:id="121" w:author="Volker Radeloff" w:date="2022-05-02T07:26:00Z">
        <w:r w:rsidR="0043762E" w:rsidDel="00201B34">
          <w:rPr>
            <w:rFonts w:ascii="Times New Roman" w:eastAsia="MS Mincho" w:hAnsi="Times New Roman" w:cs="Times New Roman"/>
            <w:color w:val="000000" w:themeColor="text1"/>
            <w:kern w:val="24"/>
            <w:sz w:val="24"/>
            <w:szCs w:val="24"/>
          </w:rPr>
          <w:delText xml:space="preserve">whose </w:delText>
        </w:r>
      </w:del>
      <w:ins w:id="122" w:author="Volker Radeloff" w:date="2022-05-02T07:26:00Z">
        <w:r w:rsidR="00201B34">
          <w:rPr>
            <w:rFonts w:ascii="Times New Roman" w:eastAsia="MS Mincho" w:hAnsi="Times New Roman" w:cs="Times New Roman"/>
            <w:color w:val="000000" w:themeColor="text1"/>
            <w:kern w:val="24"/>
            <w:sz w:val="24"/>
            <w:szCs w:val="24"/>
          </w:rPr>
          <w:t xml:space="preserve">and that </w:t>
        </w:r>
      </w:ins>
      <w:r w:rsidR="0043762E">
        <w:rPr>
          <w:rFonts w:ascii="Times New Roman" w:eastAsia="MS Mincho" w:hAnsi="Times New Roman" w:cs="Times New Roman"/>
          <w:color w:val="000000" w:themeColor="text1"/>
          <w:kern w:val="24"/>
          <w:sz w:val="24"/>
          <w:szCs w:val="24"/>
        </w:rPr>
        <w:t>compu</w:t>
      </w:r>
      <w:r w:rsidR="00AE2D4B">
        <w:rPr>
          <w:rFonts w:ascii="Times New Roman" w:eastAsia="MS Mincho" w:hAnsi="Times New Roman" w:cs="Times New Roman"/>
          <w:color w:val="000000" w:themeColor="text1"/>
          <w:kern w:val="24"/>
          <w:sz w:val="24"/>
          <w:szCs w:val="24"/>
        </w:rPr>
        <w:t>t</w:t>
      </w:r>
      <w:r w:rsidR="0043762E">
        <w:rPr>
          <w:rFonts w:ascii="Times New Roman" w:eastAsia="MS Mincho" w:hAnsi="Times New Roman" w:cs="Times New Roman"/>
          <w:color w:val="000000" w:themeColor="text1"/>
          <w:kern w:val="24"/>
          <w:sz w:val="24"/>
          <w:szCs w:val="24"/>
        </w:rPr>
        <w:t xml:space="preserve">ational burden scales with the cube of the number of elements </w:t>
      </w:r>
      <w:del w:id="123" w:author="Volker Radeloff" w:date="2022-05-02T07:26:00Z">
        <w:r w:rsidR="0043762E" w:rsidDel="00201B34">
          <w:rPr>
            <w:rFonts w:ascii="Times New Roman" w:eastAsia="MS Mincho" w:hAnsi="Times New Roman" w:cs="Times New Roman"/>
            <w:color w:val="000000" w:themeColor="text1"/>
            <w:kern w:val="24"/>
            <w:sz w:val="24"/>
            <w:szCs w:val="24"/>
          </w:rPr>
          <w:delText xml:space="preserve">it </w:delText>
        </w:r>
      </w:del>
      <w:ins w:id="124" w:author="Volker Radeloff" w:date="2022-05-02T07:26:00Z">
        <w:r w:rsidR="00201B34">
          <w:rPr>
            <w:rFonts w:ascii="Times New Roman" w:eastAsia="MS Mincho" w:hAnsi="Times New Roman" w:cs="Times New Roman"/>
            <w:color w:val="000000" w:themeColor="text1"/>
            <w:kern w:val="24"/>
            <w:sz w:val="24"/>
            <w:szCs w:val="24"/>
          </w:rPr>
          <w:t xml:space="preserve">the covariance matrix </w:t>
        </w:r>
      </w:ins>
      <w:r w:rsidR="0043762E">
        <w:rPr>
          <w:rFonts w:ascii="Times New Roman" w:eastAsia="MS Mincho" w:hAnsi="Times New Roman" w:cs="Times New Roman"/>
          <w:color w:val="000000" w:themeColor="text1"/>
          <w:kern w:val="24"/>
          <w:sz w:val="24"/>
          <w:szCs w:val="24"/>
        </w:rPr>
        <w:t xml:space="preserve">contains, </w:t>
      </w:r>
      <w:r w:rsidR="00AA0D1F">
        <w:rPr>
          <w:rFonts w:ascii="Times New Roman" w:eastAsia="MS Mincho" w:hAnsi="Times New Roman" w:cs="Times New Roman"/>
          <w:color w:val="000000" w:themeColor="text1"/>
          <w:kern w:val="24"/>
          <w:sz w:val="24"/>
          <w:szCs w:val="24"/>
        </w:rPr>
        <w:t>(</w:t>
      </w:r>
      <m:oMath>
        <m:r>
          <w:rPr>
            <w:rFonts w:ascii="Cambria Math" w:eastAsia="MS Mincho" w:hAnsi="Cambria Math" w:cs="Times New Roman"/>
            <w:color w:val="000000" w:themeColor="text1"/>
            <w:kern w:val="24"/>
            <w:sz w:val="24"/>
            <w:szCs w:val="24"/>
          </w:rPr>
          <m:t>n×T</m:t>
        </m:r>
      </m:oMath>
      <w:r w:rsidR="00AA0D1F">
        <w:rPr>
          <w:rFonts w:ascii="Times New Roman" w:eastAsia="MS Mincho" w:hAnsi="Times New Roman" w:cs="Times New Roman"/>
          <w:color w:val="000000" w:themeColor="text1"/>
          <w:kern w:val="24"/>
          <w:sz w:val="24"/>
          <w:szCs w:val="24"/>
        </w:rPr>
        <w:t>)</w:t>
      </w:r>
      <w:r w:rsidR="0043762E">
        <w:rPr>
          <w:rFonts w:ascii="Times New Roman" w:eastAsia="MS Mincho" w:hAnsi="Times New Roman" w:cs="Times New Roman"/>
          <w:color w:val="000000" w:themeColor="text1"/>
          <w:kern w:val="24"/>
          <w:sz w:val="24"/>
          <w:szCs w:val="24"/>
          <w:vertAlign w:val="superscript"/>
        </w:rPr>
        <w:t>3</w:t>
      </w:r>
      <w:r w:rsidR="0043762E">
        <w:rPr>
          <w:rFonts w:ascii="Times New Roman" w:eastAsia="MS Mincho" w:hAnsi="Times New Roman" w:cs="Times New Roman"/>
          <w:color w:val="000000" w:themeColor="text1"/>
          <w:kern w:val="24"/>
          <w:sz w:val="24"/>
          <w:szCs w:val="24"/>
        </w:rPr>
        <w:t xml:space="preserve">. </w:t>
      </w:r>
      <w:r w:rsidR="00075C07">
        <w:rPr>
          <w:rFonts w:ascii="Times New Roman" w:eastAsia="MS Mincho" w:hAnsi="Times New Roman" w:cs="Times New Roman"/>
          <w:color w:val="000000" w:themeColor="text1"/>
          <w:kern w:val="24"/>
          <w:sz w:val="24"/>
          <w:szCs w:val="24"/>
        </w:rPr>
        <w:t>For even a small remote-sensing study,</w:t>
      </w:r>
      <w:r w:rsidR="005C08C2">
        <w:rPr>
          <w:rFonts w:ascii="Times New Roman" w:eastAsia="MS Mincho" w:hAnsi="Times New Roman" w:cs="Times New Roman"/>
          <w:color w:val="000000" w:themeColor="text1"/>
          <w:kern w:val="24"/>
          <w:sz w:val="24"/>
          <w:szCs w:val="24"/>
        </w:rPr>
        <w:t xml:space="preserve"> for example,</w:t>
      </w:r>
      <w:r w:rsidR="00075C07">
        <w:rPr>
          <w:rFonts w:ascii="Times New Roman" w:eastAsia="MS Mincho" w:hAnsi="Times New Roman" w:cs="Times New Roman"/>
          <w:color w:val="000000" w:themeColor="text1"/>
          <w:kern w:val="24"/>
          <w:sz w:val="24"/>
          <w:szCs w:val="24"/>
        </w:rPr>
        <w:t xml:space="preserve"> there may be 100,000 pixels containing data for 30 </w:t>
      </w:r>
      <w:r w:rsidR="00632EAC">
        <w:rPr>
          <w:rFonts w:ascii="Times New Roman" w:eastAsia="MS Mincho" w:hAnsi="Times New Roman" w:cs="Times New Roman"/>
          <w:color w:val="000000" w:themeColor="text1"/>
          <w:kern w:val="24"/>
          <w:sz w:val="24"/>
          <w:szCs w:val="24"/>
        </w:rPr>
        <w:t>years. I</w:t>
      </w:r>
      <w:r w:rsidR="00075C07">
        <w:rPr>
          <w:rFonts w:ascii="Times New Roman" w:eastAsia="MS Mincho" w:hAnsi="Times New Roman" w:cs="Times New Roman"/>
          <w:color w:val="000000" w:themeColor="text1"/>
          <w:kern w:val="24"/>
          <w:sz w:val="24"/>
          <w:szCs w:val="24"/>
        </w:rPr>
        <w:t xml:space="preserve">nverting </w:t>
      </w:r>
      <w:r w:rsidR="00632EAC">
        <w:rPr>
          <w:rFonts w:ascii="Times New Roman" w:eastAsia="MS Mincho" w:hAnsi="Times New Roman" w:cs="Times New Roman"/>
          <w:color w:val="000000" w:themeColor="text1"/>
          <w:kern w:val="24"/>
          <w:sz w:val="24"/>
          <w:szCs w:val="24"/>
        </w:rPr>
        <w:t xml:space="preserve">the resulting </w:t>
      </w:r>
      <w:r w:rsidR="00075C07">
        <w:rPr>
          <w:rFonts w:ascii="Times New Roman" w:eastAsia="MS Mincho" w:hAnsi="Times New Roman" w:cs="Times New Roman"/>
          <w:color w:val="000000" w:themeColor="text1"/>
          <w:kern w:val="24"/>
          <w:sz w:val="24"/>
          <w:szCs w:val="24"/>
        </w:rPr>
        <w:t xml:space="preserve">dense </w:t>
      </w:r>
      <w:r w:rsidR="00ED1532" w:rsidRPr="00ED1532">
        <w:rPr>
          <w:rFonts w:ascii="Times New Roman" w:eastAsia="MS Mincho" w:hAnsi="Times New Roman" w:cs="Times New Roman"/>
          <w:color w:val="000000" w:themeColor="text1"/>
          <w:kern w:val="24"/>
          <w:sz w:val="24"/>
          <w:szCs w:val="24"/>
        </w:rPr>
        <w:t xml:space="preserve">3,000,000 </w:t>
      </w:r>
      <m:oMath>
        <m:r>
          <w:rPr>
            <w:rFonts w:ascii="Cambria Math" w:eastAsia="MS Mincho" w:hAnsi="Cambria Math" w:cs="Times New Roman"/>
            <w:color w:val="000000" w:themeColor="text1"/>
            <w:kern w:val="24"/>
            <w:sz w:val="24"/>
            <w:szCs w:val="24"/>
          </w:rPr>
          <m:t>×</m:t>
        </m:r>
      </m:oMath>
      <w:r w:rsidR="00ED1532" w:rsidRPr="00ED1532">
        <w:rPr>
          <w:rFonts w:ascii="Times New Roman" w:eastAsia="MS Mincho" w:hAnsi="Times New Roman" w:cs="Times New Roman"/>
          <w:color w:val="000000" w:themeColor="text1"/>
          <w:kern w:val="24"/>
          <w:sz w:val="24"/>
          <w:szCs w:val="24"/>
        </w:rPr>
        <w:t xml:space="preserve"> 3,000,000</w:t>
      </w:r>
      <w:r w:rsidR="004A0FA4">
        <w:rPr>
          <w:rFonts w:ascii="Times New Roman" w:eastAsia="MS Mincho" w:hAnsi="Times New Roman" w:cs="Times New Roman"/>
          <w:color w:val="000000" w:themeColor="text1"/>
          <w:kern w:val="24"/>
          <w:sz w:val="24"/>
          <w:szCs w:val="24"/>
        </w:rPr>
        <w:t xml:space="preserve"> </w:t>
      </w:r>
      <w:r w:rsidR="00B72C2A">
        <w:rPr>
          <w:rFonts w:ascii="Times New Roman" w:eastAsia="MS Mincho" w:hAnsi="Times New Roman" w:cs="Times New Roman"/>
          <w:color w:val="000000" w:themeColor="text1"/>
          <w:kern w:val="24"/>
          <w:sz w:val="24"/>
          <w:szCs w:val="24"/>
        </w:rPr>
        <w:t>matrices</w:t>
      </w:r>
      <w:r w:rsidR="00075C07">
        <w:rPr>
          <w:rFonts w:ascii="Times New Roman" w:eastAsia="MS Mincho" w:hAnsi="Times New Roman" w:cs="Times New Roman"/>
          <w:color w:val="000000" w:themeColor="text1"/>
          <w:kern w:val="24"/>
          <w:sz w:val="24"/>
          <w:szCs w:val="24"/>
        </w:rPr>
        <w:t xml:space="preserve"> might take a lifetime </w:t>
      </w:r>
      <w:r w:rsidR="00ED1532">
        <w:rPr>
          <w:rFonts w:ascii="Times New Roman" w:eastAsia="MS Mincho" w:hAnsi="Times New Roman" w:cs="Times New Roman"/>
          <w:color w:val="000000" w:themeColor="text1"/>
          <w:kern w:val="24"/>
          <w:sz w:val="24"/>
          <w:szCs w:val="24"/>
        </w:rPr>
        <w:t xml:space="preserve">of CPU hours </w:t>
      </w:r>
      <w:r w:rsidR="00075C07">
        <w:rPr>
          <w:rFonts w:ascii="Times New Roman" w:eastAsia="MS Mincho" w:hAnsi="Times New Roman" w:cs="Times New Roman"/>
          <w:color w:val="000000" w:themeColor="text1"/>
          <w:kern w:val="24"/>
          <w:sz w:val="24"/>
          <w:szCs w:val="24"/>
        </w:rPr>
        <w:t>with existing computer resources.</w:t>
      </w:r>
    </w:p>
    <w:p w14:paraId="01A3B65A" w14:textId="201898D0" w:rsidR="00247968" w:rsidRPr="00117881" w:rsidRDefault="00247968" w:rsidP="005239A5">
      <w:pPr>
        <w:spacing w:after="0" w:line="480" w:lineRule="auto"/>
        <w:rPr>
          <w:rFonts w:ascii="Times New Roman" w:hAnsi="Times New Roman" w:cs="Times New Roman"/>
          <w:sz w:val="24"/>
          <w:szCs w:val="24"/>
        </w:rPr>
      </w:pPr>
    </w:p>
    <w:p w14:paraId="6AAB20B4" w14:textId="484A394E" w:rsidR="00247968" w:rsidRPr="00117881" w:rsidRDefault="00117881" w:rsidP="005239A5">
      <w:pPr>
        <w:spacing w:after="0" w:line="480" w:lineRule="auto"/>
        <w:rPr>
          <w:rFonts w:ascii="Times New Roman" w:hAnsi="Times New Roman" w:cs="Times New Roman"/>
          <w:b/>
          <w:bCs/>
          <w:sz w:val="24"/>
          <w:szCs w:val="24"/>
        </w:rPr>
      </w:pPr>
      <w:proofErr w:type="spellStart"/>
      <w:r w:rsidRPr="00117881">
        <w:rPr>
          <w:rFonts w:ascii="Times New Roman" w:hAnsi="Times New Roman" w:cs="Times New Roman"/>
          <w:b/>
          <w:bCs/>
          <w:sz w:val="24"/>
          <w:szCs w:val="24"/>
        </w:rPr>
        <w:t>remotePARTS</w:t>
      </w:r>
      <w:proofErr w:type="spellEnd"/>
    </w:p>
    <w:p w14:paraId="23AD5C66" w14:textId="5BC23727" w:rsidR="006B1B60" w:rsidRPr="00117881" w:rsidRDefault="009E5A15" w:rsidP="005239A5">
      <w:pPr>
        <w:spacing w:after="0" w:line="480" w:lineRule="auto"/>
        <w:rPr>
          <w:rFonts w:ascii="Times New Roman" w:eastAsiaTheme="minorEastAsia" w:hAnsi="Times New Roman" w:cs="Times New Roman"/>
          <w:sz w:val="24"/>
          <w:szCs w:val="24"/>
        </w:rPr>
      </w:pPr>
      <w:r w:rsidRPr="00117881">
        <w:rPr>
          <w:rFonts w:ascii="Times New Roman" w:hAnsi="Times New Roman" w:cs="Times New Roman"/>
          <w:sz w:val="24"/>
          <w:szCs w:val="24"/>
        </w:rPr>
        <w:t>PARTS</w:t>
      </w:r>
      <w:r w:rsidR="00C6482F" w:rsidRPr="00117881">
        <w:rPr>
          <w:rFonts w:ascii="Times New Roman" w:hAnsi="Times New Roman" w:cs="Times New Roman"/>
          <w:sz w:val="24"/>
          <w:szCs w:val="24"/>
        </w:rPr>
        <w:t xml:space="preserve"> (Partitioned Autoregressive Time Series)</w:t>
      </w:r>
      <w:r w:rsidRPr="00117881">
        <w:rPr>
          <w:rFonts w:ascii="Times New Roman" w:hAnsi="Times New Roman" w:cs="Times New Roman"/>
          <w:sz w:val="24"/>
          <w:szCs w:val="24"/>
        </w:rPr>
        <w:t xml:space="preserve"> is a two-</w:t>
      </w:r>
      <w:r w:rsidR="00075C07">
        <w:rPr>
          <w:rFonts w:ascii="Times New Roman" w:hAnsi="Times New Roman" w:cs="Times New Roman"/>
          <w:sz w:val="24"/>
          <w:szCs w:val="24"/>
        </w:rPr>
        <w:t>step</w:t>
      </w:r>
      <w:r w:rsidRPr="00117881">
        <w:rPr>
          <w:rFonts w:ascii="Times New Roman" w:hAnsi="Times New Roman" w:cs="Times New Roman"/>
          <w:sz w:val="24"/>
          <w:szCs w:val="24"/>
        </w:rPr>
        <w:t xml:space="preserve"> approach to statistical inference for spatiotemporal datasets that </w:t>
      </w:r>
      <w:del w:id="125" w:author="Volker Radeloff" w:date="2022-05-02T07:27:00Z">
        <w:r w:rsidRPr="00117881" w:rsidDel="00245371">
          <w:rPr>
            <w:rFonts w:ascii="Times New Roman" w:hAnsi="Times New Roman" w:cs="Times New Roman"/>
            <w:sz w:val="24"/>
            <w:szCs w:val="24"/>
          </w:rPr>
          <w:delText xml:space="preserve">can </w:delText>
        </w:r>
      </w:del>
      <w:r w:rsidRPr="00117881">
        <w:rPr>
          <w:rFonts w:ascii="Times New Roman" w:hAnsi="Times New Roman" w:cs="Times New Roman"/>
          <w:sz w:val="24"/>
          <w:szCs w:val="24"/>
        </w:rPr>
        <w:t>account</w:t>
      </w:r>
      <w:ins w:id="126" w:author="Volker Radeloff" w:date="2022-05-02T07:27:00Z">
        <w:r w:rsidR="00245371">
          <w:rPr>
            <w:rFonts w:ascii="Times New Roman" w:hAnsi="Times New Roman" w:cs="Times New Roman"/>
            <w:sz w:val="24"/>
            <w:szCs w:val="24"/>
          </w:rPr>
          <w:t>s</w:t>
        </w:r>
      </w:ins>
      <w:r w:rsidRPr="00117881">
        <w:rPr>
          <w:rFonts w:ascii="Times New Roman" w:hAnsi="Times New Roman" w:cs="Times New Roman"/>
          <w:sz w:val="24"/>
          <w:szCs w:val="24"/>
        </w:rPr>
        <w:t xml:space="preserve"> for spatiotemporal </w:t>
      </w:r>
      <w:r w:rsidRPr="00EB5328">
        <w:rPr>
          <w:rFonts w:ascii="Times New Roman" w:hAnsi="Times New Roman" w:cs="Times New Roman"/>
          <w:sz w:val="24"/>
          <w:szCs w:val="24"/>
        </w:rPr>
        <w:t>autocorrelation</w:t>
      </w:r>
      <w:r w:rsidR="00437A6C" w:rsidRPr="00EB5328">
        <w:rPr>
          <w:rFonts w:ascii="Times New Roman" w:hAnsi="Times New Roman" w:cs="Times New Roman"/>
          <w:sz w:val="24"/>
          <w:szCs w:val="24"/>
        </w:rPr>
        <w:t xml:space="preserve"> (Ives et al 2021</w:t>
      </w:r>
      <w:r w:rsidR="006B1B60" w:rsidRPr="00EB5328">
        <w:rPr>
          <w:rFonts w:ascii="Times New Roman" w:hAnsi="Times New Roman" w:cs="Times New Roman"/>
          <w:sz w:val="24"/>
          <w:szCs w:val="24"/>
        </w:rPr>
        <w:t>a</w:t>
      </w:r>
      <w:ins w:id="127" w:author="Volker Radeloff" w:date="2022-05-02T07:27:00Z">
        <w:r w:rsidR="00245371">
          <w:rPr>
            <w:rFonts w:ascii="Times New Roman" w:hAnsi="Times New Roman" w:cs="Times New Roman"/>
            <w:sz w:val="24"/>
            <w:szCs w:val="24"/>
          </w:rPr>
          <w:t xml:space="preserve">, </w:t>
        </w:r>
        <w:commentRangeStart w:id="128"/>
        <w:r w:rsidR="00245371">
          <w:rPr>
            <w:rFonts w:ascii="Times New Roman" w:hAnsi="Times New Roman" w:cs="Times New Roman"/>
            <w:sz w:val="24"/>
            <w:szCs w:val="24"/>
          </w:rPr>
          <w:t>2022</w:t>
        </w:r>
        <w:commentRangeEnd w:id="128"/>
        <w:r w:rsidR="00245371">
          <w:rPr>
            <w:rStyle w:val="CommentReference"/>
          </w:rPr>
          <w:commentReference w:id="128"/>
        </w:r>
      </w:ins>
      <w:r w:rsidR="00437A6C" w:rsidRPr="00EB5328">
        <w:rPr>
          <w:rFonts w:ascii="Times New Roman" w:hAnsi="Times New Roman" w:cs="Times New Roman"/>
          <w:sz w:val="24"/>
          <w:szCs w:val="24"/>
        </w:rPr>
        <w:t>)</w:t>
      </w:r>
      <w:r w:rsidRPr="00EB5328">
        <w:rPr>
          <w:rFonts w:ascii="Times New Roman" w:hAnsi="Times New Roman" w:cs="Times New Roman"/>
          <w:sz w:val="24"/>
          <w:szCs w:val="24"/>
        </w:rPr>
        <w:t>.</w:t>
      </w:r>
      <w:r w:rsidR="001625A0" w:rsidRPr="00117881">
        <w:rPr>
          <w:rFonts w:ascii="Times New Roman" w:hAnsi="Times New Roman" w:cs="Times New Roman"/>
          <w:sz w:val="24"/>
          <w:szCs w:val="24"/>
        </w:rPr>
        <w:t xml:space="preserve"> </w:t>
      </w:r>
      <w:r w:rsidR="00945047" w:rsidRPr="00117881">
        <w:rPr>
          <w:rFonts w:ascii="Times New Roman" w:hAnsi="Times New Roman" w:cs="Times New Roman"/>
          <w:sz w:val="24"/>
          <w:szCs w:val="24"/>
        </w:rPr>
        <w:t xml:space="preserve">The first </w:t>
      </w:r>
      <w:r w:rsidR="004326C1">
        <w:rPr>
          <w:rFonts w:ascii="Times New Roman" w:hAnsi="Times New Roman" w:cs="Times New Roman"/>
          <w:sz w:val="24"/>
          <w:szCs w:val="24"/>
        </w:rPr>
        <w:t>step</w:t>
      </w:r>
      <w:r w:rsidR="001D284C" w:rsidRPr="00117881">
        <w:rPr>
          <w:rFonts w:ascii="Times New Roman" w:hAnsi="Times New Roman" w:cs="Times New Roman"/>
          <w:sz w:val="24"/>
          <w:szCs w:val="24"/>
        </w:rPr>
        <w:t xml:space="preserve"> </w:t>
      </w:r>
      <w:r w:rsidR="004326C1">
        <w:rPr>
          <w:rFonts w:ascii="Times New Roman" w:hAnsi="Times New Roman" w:cs="Times New Roman"/>
          <w:sz w:val="24"/>
          <w:szCs w:val="24"/>
        </w:rPr>
        <w:t>consists of a</w:t>
      </w:r>
      <w:ins w:id="129" w:author="Volker Radeloff" w:date="2022-05-02T07:29:00Z">
        <w:r w:rsidR="00245371">
          <w:rPr>
            <w:rFonts w:ascii="Times New Roman" w:hAnsi="Times New Roman" w:cs="Times New Roman"/>
            <w:sz w:val="24"/>
            <w:szCs w:val="24"/>
          </w:rPr>
          <w:t>n auto-regressive</w:t>
        </w:r>
      </w:ins>
      <w:r w:rsidR="004326C1">
        <w:rPr>
          <w:rFonts w:ascii="Times New Roman" w:hAnsi="Times New Roman" w:cs="Times New Roman"/>
          <w:sz w:val="24"/>
          <w:szCs w:val="24"/>
        </w:rPr>
        <w:t xml:space="preserve"> </w:t>
      </w:r>
      <w:r w:rsidR="004326C1" w:rsidRPr="00117881">
        <w:rPr>
          <w:rFonts w:ascii="Times New Roman" w:hAnsi="Times New Roman" w:cs="Times New Roman"/>
          <w:sz w:val="24"/>
          <w:szCs w:val="24"/>
        </w:rPr>
        <w:t>time</w:t>
      </w:r>
      <w:r w:rsidR="004326C1">
        <w:rPr>
          <w:rFonts w:ascii="Times New Roman" w:hAnsi="Times New Roman" w:cs="Times New Roman"/>
          <w:sz w:val="24"/>
          <w:szCs w:val="24"/>
        </w:rPr>
        <w:t xml:space="preserve">-series </w:t>
      </w:r>
      <w:r w:rsidR="004326C1" w:rsidRPr="00117881">
        <w:rPr>
          <w:rFonts w:ascii="Times New Roman" w:hAnsi="Times New Roman" w:cs="Times New Roman"/>
          <w:sz w:val="24"/>
          <w:szCs w:val="24"/>
        </w:rPr>
        <w:t>regression analysis</w:t>
      </w:r>
      <w:ins w:id="130" w:author="Volker Radeloff" w:date="2022-05-02T07:27:00Z">
        <w:r w:rsidR="00245371">
          <w:rPr>
            <w:rFonts w:ascii="Times New Roman" w:hAnsi="Times New Roman" w:cs="Times New Roman"/>
            <w:sz w:val="24"/>
            <w:szCs w:val="24"/>
          </w:rPr>
          <w:t>,</w:t>
        </w:r>
      </w:ins>
      <w:r w:rsidR="004326C1">
        <w:rPr>
          <w:rFonts w:ascii="Times New Roman" w:hAnsi="Times New Roman" w:cs="Times New Roman"/>
          <w:sz w:val="24"/>
          <w:szCs w:val="24"/>
        </w:rPr>
        <w:t xml:space="preserve"> which effectively </w:t>
      </w:r>
      <w:r w:rsidR="00945047" w:rsidRPr="00117881">
        <w:rPr>
          <w:rFonts w:ascii="Times New Roman" w:hAnsi="Times New Roman" w:cs="Times New Roman"/>
          <w:sz w:val="24"/>
          <w:szCs w:val="24"/>
        </w:rPr>
        <w:t xml:space="preserve">collapses </w:t>
      </w:r>
      <w:r w:rsidR="004326C1">
        <w:rPr>
          <w:rFonts w:ascii="Times New Roman" w:hAnsi="Times New Roman" w:cs="Times New Roman"/>
          <w:sz w:val="24"/>
          <w:szCs w:val="24"/>
        </w:rPr>
        <w:t xml:space="preserve">the </w:t>
      </w:r>
      <w:r w:rsidR="00945047" w:rsidRPr="00117881">
        <w:rPr>
          <w:rFonts w:ascii="Times New Roman" w:hAnsi="Times New Roman" w:cs="Times New Roman"/>
          <w:sz w:val="24"/>
          <w:szCs w:val="24"/>
        </w:rPr>
        <w:t xml:space="preserve">temporal </w:t>
      </w:r>
      <w:r w:rsidR="004326C1">
        <w:rPr>
          <w:rFonts w:ascii="Times New Roman" w:hAnsi="Times New Roman" w:cs="Times New Roman"/>
          <w:sz w:val="24"/>
          <w:szCs w:val="24"/>
        </w:rPr>
        <w:t xml:space="preserve">dimension into </w:t>
      </w:r>
      <w:commentRangeStart w:id="131"/>
      <w:r w:rsidR="004326C1">
        <w:rPr>
          <w:rFonts w:ascii="Times New Roman" w:hAnsi="Times New Roman" w:cs="Times New Roman"/>
          <w:sz w:val="24"/>
          <w:szCs w:val="24"/>
        </w:rPr>
        <w:t>a single parameter of interest</w:t>
      </w:r>
      <w:r w:rsidR="00ED1532">
        <w:rPr>
          <w:rFonts w:ascii="Times New Roman" w:hAnsi="Times New Roman" w:cs="Times New Roman"/>
          <w:sz w:val="24"/>
          <w:szCs w:val="24"/>
        </w:rPr>
        <w:t xml:space="preserve"> </w:t>
      </w:r>
      <w:commentRangeEnd w:id="131"/>
      <w:r w:rsidR="001577E2">
        <w:rPr>
          <w:rStyle w:val="CommentReference"/>
        </w:rPr>
        <w:commentReference w:id="131"/>
      </w:r>
      <w:del w:id="132" w:author="Volker Radeloff" w:date="2022-05-02T07:27:00Z">
        <w:r w:rsidR="00ED1532" w:rsidDel="00245371">
          <w:rPr>
            <w:rFonts w:ascii="Times New Roman" w:hAnsi="Times New Roman" w:cs="Times New Roman"/>
            <w:sz w:val="24"/>
            <w:szCs w:val="24"/>
          </w:rPr>
          <w:delText xml:space="preserve">per </w:delText>
        </w:r>
      </w:del>
      <w:ins w:id="133" w:author="Volker Radeloff" w:date="2022-05-02T07:27:00Z">
        <w:r w:rsidR="00245371">
          <w:rPr>
            <w:rFonts w:ascii="Times New Roman" w:hAnsi="Times New Roman" w:cs="Times New Roman"/>
            <w:sz w:val="24"/>
            <w:szCs w:val="24"/>
          </w:rPr>
          <w:t xml:space="preserve">for each </w:t>
        </w:r>
      </w:ins>
      <w:r w:rsidR="00ED1532">
        <w:rPr>
          <w:rFonts w:ascii="Times New Roman" w:hAnsi="Times New Roman" w:cs="Times New Roman"/>
          <w:sz w:val="24"/>
          <w:szCs w:val="24"/>
        </w:rPr>
        <w:t>pixel</w:t>
      </w:r>
      <w:r w:rsidR="00D51E49">
        <w:rPr>
          <w:rFonts w:ascii="Times New Roman" w:hAnsi="Times New Roman" w:cs="Times New Roman"/>
          <w:sz w:val="24"/>
          <w:szCs w:val="24"/>
        </w:rPr>
        <w:t xml:space="preserve"> </w:t>
      </w:r>
      <w:r w:rsidR="00D51E49">
        <w:rPr>
          <w:rFonts w:ascii="Times New Roman" w:hAnsi="Times New Roman" w:cs="Times New Roman"/>
          <w:sz w:val="24"/>
          <w:szCs w:val="24"/>
        </w:rPr>
        <w:lastRenderedPageBreak/>
        <w:t>(e.g., a trend coefficient)</w:t>
      </w:r>
      <w:r w:rsidR="00B438E6" w:rsidRPr="00117881">
        <w:rPr>
          <w:rFonts w:ascii="Times New Roman" w:hAnsi="Times New Roman" w:cs="Times New Roman"/>
          <w:sz w:val="24"/>
          <w:szCs w:val="24"/>
        </w:rPr>
        <w:t xml:space="preserve">. </w:t>
      </w:r>
      <w:r w:rsidR="004526EF" w:rsidRPr="00117881">
        <w:rPr>
          <w:rFonts w:ascii="Times New Roman" w:hAnsi="Times New Roman" w:cs="Times New Roman"/>
          <w:sz w:val="24"/>
          <w:szCs w:val="24"/>
        </w:rPr>
        <w:t>The second</w:t>
      </w:r>
      <w:r w:rsidR="002D0878">
        <w:rPr>
          <w:rFonts w:ascii="Times New Roman" w:hAnsi="Times New Roman" w:cs="Times New Roman"/>
          <w:sz w:val="24"/>
          <w:szCs w:val="24"/>
        </w:rPr>
        <w:t xml:space="preserve"> step</w:t>
      </w:r>
      <w:r w:rsidR="004526EF" w:rsidRPr="00117881">
        <w:rPr>
          <w:rFonts w:ascii="Times New Roman" w:hAnsi="Times New Roman" w:cs="Times New Roman"/>
          <w:sz w:val="24"/>
          <w:szCs w:val="24"/>
        </w:rPr>
        <w:t xml:space="preserve"> </w:t>
      </w:r>
      <w:del w:id="134" w:author="Volker Radeloff" w:date="2022-05-02T07:28:00Z">
        <w:r w:rsidR="004526EF" w:rsidRPr="00117881" w:rsidDel="00245371">
          <w:rPr>
            <w:rFonts w:ascii="Times New Roman" w:hAnsi="Times New Roman" w:cs="Times New Roman"/>
            <w:sz w:val="24"/>
            <w:szCs w:val="24"/>
          </w:rPr>
          <w:delText xml:space="preserve">uses </w:delText>
        </w:r>
      </w:del>
      <w:ins w:id="135" w:author="Volker Radeloff" w:date="2022-05-02T07:28:00Z">
        <w:r w:rsidR="00245371">
          <w:rPr>
            <w:rFonts w:ascii="Times New Roman" w:hAnsi="Times New Roman" w:cs="Times New Roman"/>
            <w:sz w:val="24"/>
            <w:szCs w:val="24"/>
          </w:rPr>
          <w:t>employs</w:t>
        </w:r>
        <w:r w:rsidR="00245371" w:rsidRPr="00117881">
          <w:rPr>
            <w:rFonts w:ascii="Times New Roman" w:hAnsi="Times New Roman" w:cs="Times New Roman"/>
            <w:sz w:val="24"/>
            <w:szCs w:val="24"/>
          </w:rPr>
          <w:t xml:space="preserve"> </w:t>
        </w:r>
      </w:ins>
      <w:r w:rsidR="004526EF" w:rsidRPr="00117881">
        <w:rPr>
          <w:rFonts w:ascii="Times New Roman" w:hAnsi="Times New Roman" w:cs="Times New Roman"/>
          <w:sz w:val="24"/>
          <w:szCs w:val="24"/>
        </w:rPr>
        <w:t xml:space="preserve">GLS to regress </w:t>
      </w:r>
      <w:commentRangeStart w:id="136"/>
      <w:r w:rsidR="004526EF" w:rsidRPr="00117881">
        <w:rPr>
          <w:rFonts w:ascii="Times New Roman" w:hAnsi="Times New Roman" w:cs="Times New Roman"/>
          <w:sz w:val="24"/>
          <w:szCs w:val="24"/>
        </w:rPr>
        <w:t>the</w:t>
      </w:r>
      <w:r w:rsidR="00D51E49">
        <w:rPr>
          <w:rFonts w:ascii="Times New Roman" w:hAnsi="Times New Roman" w:cs="Times New Roman"/>
          <w:sz w:val="24"/>
          <w:szCs w:val="24"/>
        </w:rPr>
        <w:t>se</w:t>
      </w:r>
      <w:r w:rsidR="004526EF" w:rsidRPr="00117881">
        <w:rPr>
          <w:rFonts w:ascii="Times New Roman" w:hAnsi="Times New Roman" w:cs="Times New Roman"/>
          <w:sz w:val="24"/>
          <w:szCs w:val="24"/>
        </w:rPr>
        <w:t xml:space="preserve"> </w:t>
      </w:r>
      <w:r w:rsidR="00D51E49">
        <w:rPr>
          <w:rFonts w:ascii="Times New Roman" w:hAnsi="Times New Roman" w:cs="Times New Roman"/>
          <w:sz w:val="24"/>
          <w:szCs w:val="24"/>
        </w:rPr>
        <w:t xml:space="preserve">parameter estimates </w:t>
      </w:r>
      <w:commentRangeEnd w:id="136"/>
      <w:r w:rsidR="00EA5A0B">
        <w:rPr>
          <w:rStyle w:val="CommentReference"/>
        </w:rPr>
        <w:commentReference w:id="136"/>
      </w:r>
      <w:r w:rsidR="004526EF" w:rsidRPr="00117881">
        <w:rPr>
          <w:rFonts w:ascii="Times New Roman" w:hAnsi="Times New Roman" w:cs="Times New Roman"/>
          <w:sz w:val="24"/>
          <w:szCs w:val="24"/>
        </w:rPr>
        <w:t xml:space="preserve">onto </w:t>
      </w:r>
      <w:commentRangeStart w:id="137"/>
      <w:del w:id="138" w:author="Volker Radeloff" w:date="2022-05-02T07:28:00Z">
        <w:r w:rsidR="002D0878" w:rsidDel="00245371">
          <w:rPr>
            <w:rFonts w:ascii="Times New Roman" w:hAnsi="Times New Roman" w:cs="Times New Roman"/>
            <w:sz w:val="24"/>
            <w:szCs w:val="24"/>
          </w:rPr>
          <w:delText xml:space="preserve">temporally invariant </w:delText>
        </w:r>
      </w:del>
      <w:commentRangeEnd w:id="137"/>
      <w:r w:rsidR="00245371">
        <w:rPr>
          <w:rStyle w:val="CommentReference"/>
        </w:rPr>
        <w:commentReference w:id="137"/>
      </w:r>
      <w:r w:rsidR="002D0878">
        <w:rPr>
          <w:rFonts w:ascii="Times New Roman" w:hAnsi="Times New Roman" w:cs="Times New Roman"/>
          <w:sz w:val="24"/>
          <w:szCs w:val="24"/>
        </w:rPr>
        <w:t>explanatory variables that differ among locations</w:t>
      </w:r>
      <w:r w:rsidR="004526EF" w:rsidRPr="00117881">
        <w:rPr>
          <w:rFonts w:ascii="Times New Roman" w:hAnsi="Times New Roman" w:cs="Times New Roman"/>
          <w:sz w:val="24"/>
          <w:szCs w:val="24"/>
        </w:rPr>
        <w:t xml:space="preserve">. </w:t>
      </w:r>
      <w:r w:rsidR="00C408F5" w:rsidRPr="00117881">
        <w:rPr>
          <w:rFonts w:ascii="Times New Roman" w:hAnsi="Times New Roman" w:cs="Times New Roman"/>
          <w:sz w:val="24"/>
          <w:szCs w:val="24"/>
        </w:rPr>
        <w:t xml:space="preserve">In this way, both spatial and temporal </w:t>
      </w:r>
      <w:del w:id="139" w:author="Volker Radeloff" w:date="2022-05-02T07:28:00Z">
        <w:r w:rsidR="00C408F5" w:rsidRPr="00117881" w:rsidDel="00245371">
          <w:rPr>
            <w:rFonts w:ascii="Times New Roman" w:hAnsi="Times New Roman" w:cs="Times New Roman"/>
            <w:sz w:val="24"/>
            <w:szCs w:val="24"/>
          </w:rPr>
          <w:delText xml:space="preserve">variation </w:delText>
        </w:r>
      </w:del>
      <w:ins w:id="140" w:author="Volker Radeloff" w:date="2022-05-02T07:28:00Z">
        <w:r w:rsidR="00245371">
          <w:rPr>
            <w:rFonts w:ascii="Times New Roman" w:hAnsi="Times New Roman" w:cs="Times New Roman"/>
            <w:sz w:val="24"/>
            <w:szCs w:val="24"/>
          </w:rPr>
          <w:t>autocorrelation</w:t>
        </w:r>
        <w:r w:rsidR="00245371" w:rsidRPr="00117881">
          <w:rPr>
            <w:rFonts w:ascii="Times New Roman" w:hAnsi="Times New Roman" w:cs="Times New Roman"/>
            <w:sz w:val="24"/>
            <w:szCs w:val="24"/>
          </w:rPr>
          <w:t xml:space="preserve"> </w:t>
        </w:r>
      </w:ins>
      <w:proofErr w:type="gramStart"/>
      <w:r w:rsidR="002D0878">
        <w:rPr>
          <w:rFonts w:ascii="Times New Roman" w:hAnsi="Times New Roman" w:cs="Times New Roman"/>
          <w:sz w:val="24"/>
          <w:szCs w:val="24"/>
        </w:rPr>
        <w:t>are</w:t>
      </w:r>
      <w:proofErr w:type="gramEnd"/>
      <w:r w:rsidR="002D0878">
        <w:rPr>
          <w:rFonts w:ascii="Times New Roman" w:hAnsi="Times New Roman" w:cs="Times New Roman"/>
          <w:sz w:val="24"/>
          <w:szCs w:val="24"/>
        </w:rPr>
        <w:t xml:space="preserve"> incorporated into the model but calculated separately</w:t>
      </w:r>
      <w:r w:rsidR="00C408F5" w:rsidRPr="00117881">
        <w:rPr>
          <w:rFonts w:ascii="Times New Roman" w:hAnsi="Times New Roman" w:cs="Times New Roman"/>
          <w:sz w:val="24"/>
          <w:szCs w:val="24"/>
        </w:rPr>
        <w:t xml:space="preserve">. </w:t>
      </w:r>
      <w:r w:rsidR="002D0878">
        <w:rPr>
          <w:rFonts w:ascii="Times New Roman" w:hAnsi="Times New Roman" w:cs="Times New Roman"/>
          <w:sz w:val="24"/>
          <w:szCs w:val="24"/>
        </w:rPr>
        <w:t xml:space="preserve">Although this </w:t>
      </w:r>
      <w:ins w:id="141" w:author="Volker Radeloff" w:date="2022-05-02T07:29:00Z">
        <w:r w:rsidR="00245371">
          <w:rPr>
            <w:rFonts w:ascii="Times New Roman" w:hAnsi="Times New Roman" w:cs="Times New Roman"/>
            <w:sz w:val="24"/>
            <w:szCs w:val="24"/>
          </w:rPr>
          <w:t xml:space="preserve">two-step procedure </w:t>
        </w:r>
      </w:ins>
      <w:r w:rsidR="002D0878">
        <w:rPr>
          <w:rFonts w:ascii="Times New Roman" w:hAnsi="Times New Roman" w:cs="Times New Roman"/>
          <w:sz w:val="24"/>
          <w:szCs w:val="24"/>
        </w:rPr>
        <w:t xml:space="preserve">reduces the full spatiotemporal model to a spatial model, for large datasets this is still numerically </w:t>
      </w:r>
      <w:del w:id="142" w:author="Volker Radeloff" w:date="2022-05-02T07:29:00Z">
        <w:r w:rsidR="007B4F2F" w:rsidDel="00245371">
          <w:rPr>
            <w:rFonts w:ascii="Times New Roman" w:hAnsi="Times New Roman" w:cs="Times New Roman"/>
            <w:sz w:val="24"/>
            <w:szCs w:val="24"/>
          </w:rPr>
          <w:delText>challenging</w:delText>
        </w:r>
      </w:del>
      <w:ins w:id="143" w:author="Volker Radeloff" w:date="2022-05-02T07:29:00Z">
        <w:r w:rsidR="00245371">
          <w:rPr>
            <w:rFonts w:ascii="Times New Roman" w:hAnsi="Times New Roman" w:cs="Times New Roman"/>
            <w:sz w:val="24"/>
            <w:szCs w:val="24"/>
          </w:rPr>
          <w:t>infeasible</w:t>
        </w:r>
      </w:ins>
      <w:r w:rsidR="007B4F2F">
        <w:rPr>
          <w:rFonts w:ascii="Times New Roman" w:eastAsia="MS Mincho" w:hAnsi="Times New Roman" w:cs="Times New Roman"/>
          <w:color w:val="000000" w:themeColor="text1"/>
          <w:kern w:val="24"/>
          <w:sz w:val="24"/>
          <w:szCs w:val="24"/>
        </w:rPr>
        <w:t xml:space="preserve">. </w:t>
      </w:r>
      <w:r w:rsidR="007B4F2F">
        <w:rPr>
          <w:rFonts w:ascii="Times New Roman" w:hAnsi="Times New Roman" w:cs="Times New Roman"/>
          <w:sz w:val="24"/>
          <w:szCs w:val="24"/>
        </w:rPr>
        <w:t>PARTS addresses</w:t>
      </w:r>
      <w:r w:rsidR="00B74A0D" w:rsidRPr="00117881">
        <w:rPr>
          <w:rFonts w:ascii="Times New Roman" w:hAnsi="Times New Roman" w:cs="Times New Roman"/>
          <w:sz w:val="24"/>
          <w:szCs w:val="24"/>
        </w:rPr>
        <w:t xml:space="preserve"> this problem </w:t>
      </w:r>
      <w:r w:rsidR="007B4F2F">
        <w:rPr>
          <w:rFonts w:ascii="Times New Roman" w:hAnsi="Times New Roman" w:cs="Times New Roman"/>
          <w:sz w:val="24"/>
          <w:szCs w:val="24"/>
        </w:rPr>
        <w:t>by</w:t>
      </w:r>
      <w:r w:rsidR="00B74A0D" w:rsidRPr="00117881">
        <w:rPr>
          <w:rFonts w:ascii="Times New Roman" w:hAnsi="Times New Roman" w:cs="Times New Roman"/>
          <w:sz w:val="24"/>
          <w:szCs w:val="24"/>
        </w:rPr>
        <w:t xml:space="preserve"> </w:t>
      </w:r>
      <w:proofErr w:type="spellStart"/>
      <w:r w:rsidR="007B4F2F">
        <w:rPr>
          <w:rFonts w:ascii="Times New Roman" w:hAnsi="Times New Roman" w:cs="Times New Roman"/>
          <w:sz w:val="24"/>
          <w:szCs w:val="24"/>
        </w:rPr>
        <w:t>subset</w:t>
      </w:r>
      <w:r w:rsidR="003D6429">
        <w:rPr>
          <w:rFonts w:ascii="Times New Roman" w:hAnsi="Times New Roman" w:cs="Times New Roman"/>
          <w:sz w:val="24"/>
          <w:szCs w:val="24"/>
        </w:rPr>
        <w:t>t</w:t>
      </w:r>
      <w:r w:rsidR="007B4F2F">
        <w:rPr>
          <w:rFonts w:ascii="Times New Roman" w:hAnsi="Times New Roman" w:cs="Times New Roman"/>
          <w:sz w:val="24"/>
          <w:szCs w:val="24"/>
        </w:rPr>
        <w:t>ing</w:t>
      </w:r>
      <w:proofErr w:type="spellEnd"/>
      <w:r w:rsidR="001D284C" w:rsidRPr="00117881">
        <w:rPr>
          <w:rFonts w:ascii="Times New Roman" w:hAnsi="Times New Roman" w:cs="Times New Roman"/>
          <w:sz w:val="24"/>
          <w:szCs w:val="24"/>
        </w:rPr>
        <w:t xml:space="preserve"> the </w:t>
      </w:r>
      <w:r w:rsidR="007B4F2F">
        <w:rPr>
          <w:rFonts w:ascii="Times New Roman" w:hAnsi="Times New Roman" w:cs="Times New Roman"/>
          <w:sz w:val="24"/>
          <w:szCs w:val="24"/>
        </w:rPr>
        <w:t>spatial dataset into random partitions</w:t>
      </w:r>
      <w:r w:rsidR="001D284C" w:rsidRPr="00117881">
        <w:rPr>
          <w:rFonts w:ascii="Times New Roman" w:hAnsi="Times New Roman" w:cs="Times New Roman"/>
          <w:sz w:val="24"/>
          <w:szCs w:val="24"/>
        </w:rPr>
        <w:t xml:space="preserve">, estimating parameters from each </w:t>
      </w:r>
      <w:r w:rsidR="007B4F2F">
        <w:rPr>
          <w:rFonts w:ascii="Times New Roman" w:hAnsi="Times New Roman" w:cs="Times New Roman"/>
          <w:sz w:val="24"/>
          <w:szCs w:val="24"/>
        </w:rPr>
        <w:t>partition</w:t>
      </w:r>
      <w:r w:rsidR="001D284C" w:rsidRPr="00117881">
        <w:rPr>
          <w:rFonts w:ascii="Times New Roman" w:hAnsi="Times New Roman" w:cs="Times New Roman"/>
          <w:sz w:val="24"/>
          <w:szCs w:val="24"/>
        </w:rPr>
        <w:t>, and performing a single test on the collection of results</w:t>
      </w:r>
      <w:r w:rsidR="003D6429">
        <w:rPr>
          <w:rFonts w:ascii="Times New Roman" w:hAnsi="Times New Roman" w:cs="Times New Roman"/>
          <w:sz w:val="24"/>
          <w:szCs w:val="24"/>
        </w:rPr>
        <w:t xml:space="preserve">. </w:t>
      </w:r>
      <w:del w:id="144" w:author="Volker Radeloff" w:date="2022-05-02T07:29:00Z">
        <w:r w:rsidR="003D6429" w:rsidDel="00245371">
          <w:rPr>
            <w:rFonts w:ascii="Times New Roman" w:hAnsi="Times New Roman" w:cs="Times New Roman"/>
            <w:sz w:val="24"/>
            <w:szCs w:val="24"/>
          </w:rPr>
          <w:delText>As a consequence of</w:delText>
        </w:r>
      </w:del>
      <w:ins w:id="145" w:author="Volker Radeloff" w:date="2022-05-02T07:29:00Z">
        <w:r w:rsidR="00245371">
          <w:rPr>
            <w:rFonts w:ascii="Times New Roman" w:hAnsi="Times New Roman" w:cs="Times New Roman"/>
            <w:sz w:val="24"/>
            <w:szCs w:val="24"/>
          </w:rPr>
          <w:t>Thanks to the</w:t>
        </w:r>
      </w:ins>
      <w:r w:rsidR="003D6429">
        <w:rPr>
          <w:rFonts w:ascii="Times New Roman" w:hAnsi="Times New Roman" w:cs="Times New Roman"/>
          <w:sz w:val="24"/>
          <w:szCs w:val="24"/>
        </w:rPr>
        <w:t xml:space="preserve"> partitioning,</w:t>
      </w:r>
      <w:r w:rsidR="001D284C" w:rsidRPr="00117881">
        <w:rPr>
          <w:rFonts w:ascii="Times New Roman" w:hAnsi="Times New Roman" w:cs="Times New Roman"/>
          <w:sz w:val="24"/>
          <w:szCs w:val="24"/>
        </w:rPr>
        <w:t xml:space="preserve"> </w:t>
      </w:r>
      <w:r w:rsidR="003D6429">
        <w:rPr>
          <w:rFonts w:ascii="Times New Roman" w:hAnsi="Times New Roman" w:cs="Times New Roman"/>
          <w:sz w:val="24"/>
          <w:szCs w:val="24"/>
        </w:rPr>
        <w:t xml:space="preserve">the computational burden for </w:t>
      </w:r>
      <w:r w:rsidR="001D284C" w:rsidRPr="00117881">
        <w:rPr>
          <w:rFonts w:ascii="Times New Roman" w:hAnsi="Times New Roman" w:cs="Times New Roman"/>
          <w:sz w:val="24"/>
          <w:szCs w:val="24"/>
        </w:rPr>
        <w:t xml:space="preserve">PARTS </w:t>
      </w:r>
      <w:r w:rsidR="003D6429">
        <w:rPr>
          <w:rFonts w:ascii="Times New Roman" w:hAnsi="Times New Roman" w:cs="Times New Roman"/>
          <w:sz w:val="24"/>
          <w:szCs w:val="24"/>
        </w:rPr>
        <w:t xml:space="preserve">scales </w:t>
      </w:r>
      <w:ins w:id="146" w:author="Volker Radeloff" w:date="2022-05-02T07:30:00Z">
        <w:r w:rsidR="00245371">
          <w:rPr>
            <w:rFonts w:ascii="Times New Roman" w:hAnsi="Times New Roman" w:cs="Times New Roman"/>
            <w:sz w:val="24"/>
            <w:szCs w:val="24"/>
          </w:rPr>
          <w:t xml:space="preserve">thus </w:t>
        </w:r>
      </w:ins>
      <w:r w:rsidR="003D6429">
        <w:rPr>
          <w:rFonts w:ascii="Times New Roman" w:hAnsi="Times New Roman" w:cs="Times New Roman"/>
          <w:sz w:val="24"/>
          <w:szCs w:val="24"/>
        </w:rPr>
        <w:t xml:space="preserve">linearly with </w:t>
      </w:r>
      <m:oMath>
        <m:r>
          <w:rPr>
            <w:rFonts w:ascii="Cambria Math" w:hAnsi="Cambria Math" w:cs="Times New Roman"/>
            <w:sz w:val="24"/>
            <w:szCs w:val="24"/>
          </w:rPr>
          <m:t>N</m:t>
        </m:r>
      </m:oMath>
      <w:r w:rsidR="003D6429">
        <w:rPr>
          <w:rFonts w:ascii="Times New Roman" w:hAnsi="Times New Roman" w:cs="Times New Roman"/>
          <w:sz w:val="24"/>
          <w:szCs w:val="24"/>
        </w:rPr>
        <w:t xml:space="preserve">. The </w:t>
      </w:r>
      <w:ins w:id="147" w:author="Volker Radeloff" w:date="2022-05-02T07:30:00Z">
        <w:r w:rsidR="00245371">
          <w:rPr>
            <w:rFonts w:ascii="Times New Roman" w:hAnsi="Times New Roman" w:cs="Times New Roman"/>
            <w:sz w:val="24"/>
            <w:szCs w:val="24"/>
          </w:rPr>
          <w:t xml:space="preserve">addition </w:t>
        </w:r>
      </w:ins>
      <w:r w:rsidR="003D6429">
        <w:rPr>
          <w:rFonts w:ascii="Times New Roman" w:hAnsi="Times New Roman" w:cs="Times New Roman"/>
          <w:sz w:val="24"/>
          <w:szCs w:val="24"/>
        </w:rPr>
        <w:t xml:space="preserve">statistical </w:t>
      </w:r>
      <w:del w:id="148" w:author="Volker Radeloff" w:date="2022-05-02T07:30:00Z">
        <w:r w:rsidR="003D6429" w:rsidDel="00245371">
          <w:rPr>
            <w:rFonts w:ascii="Times New Roman" w:hAnsi="Times New Roman" w:cs="Times New Roman"/>
            <w:sz w:val="24"/>
            <w:szCs w:val="24"/>
          </w:rPr>
          <w:delText xml:space="preserve">result </w:delText>
        </w:r>
      </w:del>
      <w:ins w:id="149" w:author="Volker Radeloff" w:date="2022-05-02T07:30:00Z">
        <w:r w:rsidR="00245371">
          <w:rPr>
            <w:rFonts w:ascii="Times New Roman" w:hAnsi="Times New Roman" w:cs="Times New Roman"/>
            <w:sz w:val="24"/>
            <w:szCs w:val="24"/>
          </w:rPr>
          <w:t xml:space="preserve">step </w:t>
        </w:r>
      </w:ins>
      <w:r w:rsidR="003D6429">
        <w:rPr>
          <w:rFonts w:ascii="Times New Roman" w:hAnsi="Times New Roman" w:cs="Times New Roman"/>
          <w:sz w:val="24"/>
          <w:szCs w:val="24"/>
        </w:rPr>
        <w:t xml:space="preserve">making this possible is computing the covariance </w:t>
      </w:r>
      <w:r w:rsidR="00AE2D4B">
        <w:rPr>
          <w:rFonts w:ascii="Times New Roman" w:hAnsi="Times New Roman" w:cs="Times New Roman"/>
          <w:sz w:val="24"/>
          <w:szCs w:val="24"/>
        </w:rPr>
        <w:t>between the test statistics calculated from</w:t>
      </w:r>
      <w:r w:rsidR="003D6429">
        <w:rPr>
          <w:rFonts w:ascii="Times New Roman" w:hAnsi="Times New Roman" w:cs="Times New Roman"/>
          <w:sz w:val="24"/>
          <w:szCs w:val="24"/>
        </w:rPr>
        <w:t xml:space="preserve"> each partition </w:t>
      </w:r>
      <w:del w:id="150" w:author="Volker Radeloff" w:date="2022-05-02T07:30:00Z">
        <w:r w:rsidR="003D6429" w:rsidDel="00245371">
          <w:rPr>
            <w:rFonts w:ascii="Times New Roman" w:hAnsi="Times New Roman" w:cs="Times New Roman"/>
            <w:sz w:val="24"/>
            <w:szCs w:val="24"/>
          </w:rPr>
          <w:delText xml:space="preserve">so that </w:delText>
        </w:r>
      </w:del>
      <w:ins w:id="151" w:author="Volker Radeloff" w:date="2022-05-02T07:30:00Z">
        <w:r w:rsidR="00245371">
          <w:rPr>
            <w:rFonts w:ascii="Times New Roman" w:hAnsi="Times New Roman" w:cs="Times New Roman"/>
            <w:sz w:val="24"/>
            <w:szCs w:val="24"/>
          </w:rPr>
          <w:t xml:space="preserve">into </w:t>
        </w:r>
      </w:ins>
      <w:r w:rsidR="003D6429">
        <w:rPr>
          <w:rFonts w:ascii="Times New Roman" w:hAnsi="Times New Roman" w:cs="Times New Roman"/>
          <w:sz w:val="24"/>
          <w:szCs w:val="24"/>
        </w:rPr>
        <w:t>an overall test</w:t>
      </w:r>
      <w:del w:id="152" w:author="Volker Radeloff" w:date="2022-05-02T07:30:00Z">
        <w:r w:rsidR="003D6429" w:rsidDel="00245371">
          <w:rPr>
            <w:rFonts w:ascii="Times New Roman" w:hAnsi="Times New Roman" w:cs="Times New Roman"/>
            <w:sz w:val="24"/>
            <w:szCs w:val="24"/>
          </w:rPr>
          <w:delText xml:space="preserve"> can be computed</w:delText>
        </w:r>
      </w:del>
      <w:r w:rsidR="008E123A" w:rsidRPr="00117881">
        <w:rPr>
          <w:rFonts w:ascii="Times New Roman" w:eastAsiaTheme="minorEastAsia" w:hAnsi="Times New Roman" w:cs="Times New Roman"/>
          <w:sz w:val="24"/>
          <w:szCs w:val="24"/>
        </w:rPr>
        <w:t xml:space="preserve"> </w:t>
      </w:r>
      <w:r w:rsidR="006652EF">
        <w:rPr>
          <w:rFonts w:ascii="Times New Roman" w:eastAsiaTheme="minorEastAsia" w:hAnsi="Times New Roman" w:cs="Times New Roman"/>
          <w:sz w:val="24"/>
          <w:szCs w:val="24"/>
        </w:rPr>
        <w:fldChar w:fldCharType="begin" w:fldLock="1"/>
      </w:r>
      <w:r w:rsidR="006652EF">
        <w:rPr>
          <w:rFonts w:ascii="Times New Roman" w:eastAsiaTheme="minorEastAsia" w:hAnsi="Times New Roman" w:cs="Times New Roman"/>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data","type":"article-journal","volume":"266"},"uris":["http://www.mendeley.com/documents/?uuid=8b13c40f-fbdb-4be8-84f6-89cce6f6fcab"]},{"id":"ITEM-2","itemData":{"DOI":"DOI:https://doi.org/10.1016/j.mex.2022.101660","author":[{"dropping-particle":"","family":"Ives","given":"A R","non-dropping-particle":"","parse-names":false,"suffix":""},{"dropping-particle":"","family":"Zhu","given":"L","non-dropping-particle":"","parse-names":false,"suffix":""},{"dropping-particle":"","family":"Wang","given":"F","non-dropping-particle":"","parse-names":false,"suffix":""},{"dropping-particle":"","family":"Zhu","given":"J","non-dropping-particle":"","parse-names":false,"suffix":""},{"dropping-particle":"","family":"Morrow","given":"C J","non-dropping-particle":"","parse-names":false,"suffix":""},{"dropping-particle":"","family":"Radeloff","given":"V C","non-dropping-particle":"","parse-names":false,"suffix":""}],"container-title":"MethodsX","id":"ITEM-2","issued":{"date-parts":[["2022"]]},"title":"Statistical tests for non-independent partitions of large autocorrelated datasets","type":"article-journal","volume":"9"},"uris":["http://www.mendeley.com/documents/?uuid=53117601-afda-4113-8ba9-8502b274da5c"]}],"mendeley":{"formattedCitation":"(Ives et al. 2021, 2022)","plainTextFormattedCitation":"(Ives et al. 2021, 2022)","previouslyFormattedCitation":"(Ives et al. 2021, 2022)"},"properties":{"noteIndex":0},"schema":"https://github.com/citation-style-language/schema/raw/master/csl-citation.json"}</w:instrText>
      </w:r>
      <w:r w:rsidR="006652EF">
        <w:rPr>
          <w:rFonts w:ascii="Times New Roman" w:eastAsiaTheme="minorEastAsia" w:hAnsi="Times New Roman" w:cs="Times New Roman"/>
          <w:sz w:val="24"/>
          <w:szCs w:val="24"/>
        </w:rPr>
        <w:fldChar w:fldCharType="separate"/>
      </w:r>
      <w:r w:rsidR="006652EF" w:rsidRPr="006652EF">
        <w:rPr>
          <w:rFonts w:ascii="Times New Roman" w:eastAsiaTheme="minorEastAsia" w:hAnsi="Times New Roman" w:cs="Times New Roman"/>
          <w:noProof/>
          <w:sz w:val="24"/>
          <w:szCs w:val="24"/>
        </w:rPr>
        <w:t>(Ives et al. 2021, 2022)</w:t>
      </w:r>
      <w:r w:rsidR="006652EF">
        <w:rPr>
          <w:rFonts w:ascii="Times New Roman" w:eastAsiaTheme="minorEastAsia" w:hAnsi="Times New Roman" w:cs="Times New Roman"/>
          <w:sz w:val="24"/>
          <w:szCs w:val="24"/>
        </w:rPr>
        <w:fldChar w:fldCharType="end"/>
      </w:r>
      <w:r w:rsidR="008E123A" w:rsidRPr="00117881">
        <w:rPr>
          <w:rFonts w:ascii="Times New Roman" w:eastAsiaTheme="minorEastAsia" w:hAnsi="Times New Roman" w:cs="Times New Roman"/>
          <w:sz w:val="24"/>
          <w:szCs w:val="24"/>
        </w:rPr>
        <w:t>.</w:t>
      </w:r>
    </w:p>
    <w:p w14:paraId="4B8619C3" w14:textId="02784642" w:rsidR="008E123A" w:rsidRPr="00117881" w:rsidRDefault="003D6429"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E6F21" w:rsidRPr="00117881">
        <w:rPr>
          <w:rFonts w:ascii="Times New Roman" w:eastAsiaTheme="minorEastAsia" w:hAnsi="Times New Roman" w:cs="Times New Roman"/>
          <w:sz w:val="24"/>
          <w:szCs w:val="24"/>
        </w:rPr>
        <w:t>Our R package</w:t>
      </w:r>
      <w:r w:rsidR="00AA3292"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Times New Roman" w:eastAsiaTheme="minorEastAsia" w:hAnsi="Times New Roman" w:cs="Times New Roman"/>
          <w:sz w:val="24"/>
          <w:szCs w:val="24"/>
        </w:rPr>
        <w:t>remotePARTS</w:t>
      </w:r>
      <w:proofErr w:type="spellEnd"/>
      <w:r w:rsidR="00AA3292" w:rsidRPr="00117881">
        <w:rPr>
          <w:rFonts w:ascii="Times New Roman" w:eastAsiaTheme="minorEastAsia" w:hAnsi="Times New Roman" w:cs="Times New Roman"/>
          <w:sz w:val="24"/>
          <w:szCs w:val="24"/>
        </w:rPr>
        <w:t xml:space="preserve"> </w:t>
      </w:r>
      <w:r w:rsidR="001C4025">
        <w:rPr>
          <w:rFonts w:ascii="Times New Roman" w:eastAsiaTheme="minorEastAsia" w:hAnsi="Times New Roman" w:cs="Times New Roman"/>
          <w:sz w:val="24"/>
          <w:szCs w:val="24"/>
        </w:rPr>
        <w:fldChar w:fldCharType="begin" w:fldLock="1"/>
      </w:r>
      <w:r w:rsidR="001C4025">
        <w:rPr>
          <w:rFonts w:ascii="Times New Roman" w:eastAsiaTheme="minorEastAsia" w:hAnsi="Times New Roman" w:cs="Times New Roman"/>
          <w:sz w:val="24"/>
          <w:szCs w:val="24"/>
        </w:rPr>
        <w:instrText>ADDIN CSL_CITATION {"citationItems":[{"id":"ITEM-1","itemData":{"URL":"https://github.com/morrowcj/remotePARTS","accessed":{"date-parts":[["2022","4","18"]]},"author":[{"dropping-particle":"","family":"Morrow","given":"Clay J","non-dropping-particle":"","parse-names":false,"suffix":""},{"dropping-particle":"","family":"Ives","given":"Anthony R","non-dropping-particle":"","parse-names":false,"suffix":""}],"container-title":"github","id":"ITEM-1","issued":{"date-parts":[["2021"]]},"title":"remotePARTS","type":"webpage"},"uris":["http://www.mendeley.com/documents/?uuid=a070f803-6e33-40ce-8251-a7bff6312fa1"]}],"mendeley":{"formattedCitation":"(Morrow and Ives 2021)","plainTextFormattedCitation":"(Morrow and Ives 2021)","previouslyFormattedCitation":"(Morrow and Ives 2021)"},"properties":{"noteIndex":0},"schema":"https://github.com/citation-style-language/schema/raw/master/csl-citation.json"}</w:instrText>
      </w:r>
      <w:r w:rsidR="001C4025">
        <w:rPr>
          <w:rFonts w:ascii="Times New Roman" w:eastAsiaTheme="minorEastAsia" w:hAnsi="Times New Roman" w:cs="Times New Roman"/>
          <w:sz w:val="24"/>
          <w:szCs w:val="24"/>
        </w:rPr>
        <w:fldChar w:fldCharType="separate"/>
      </w:r>
      <w:r w:rsidR="001C4025" w:rsidRPr="001C4025">
        <w:rPr>
          <w:rFonts w:ascii="Times New Roman" w:eastAsiaTheme="minorEastAsia" w:hAnsi="Times New Roman" w:cs="Times New Roman"/>
          <w:noProof/>
          <w:sz w:val="24"/>
          <w:szCs w:val="24"/>
        </w:rPr>
        <w:t>(Morrow and Ives 2021)</w:t>
      </w:r>
      <w:r w:rsidR="001C4025">
        <w:rPr>
          <w:rFonts w:ascii="Times New Roman" w:eastAsiaTheme="minorEastAsia" w:hAnsi="Times New Roman" w:cs="Times New Roman"/>
          <w:sz w:val="24"/>
          <w:szCs w:val="24"/>
        </w:rPr>
        <w:fldChar w:fldCharType="end"/>
      </w:r>
      <w:r w:rsidR="00CE6F21" w:rsidRPr="00117881">
        <w:rPr>
          <w:rFonts w:ascii="Times New Roman" w:eastAsiaTheme="minorEastAsia" w:hAnsi="Times New Roman" w:cs="Times New Roman"/>
          <w:sz w:val="24"/>
          <w:szCs w:val="24"/>
        </w:rPr>
        <w:t xml:space="preserve">, provides </w:t>
      </w:r>
      <w:r w:rsidR="001C1EBE" w:rsidRPr="00117881">
        <w:rPr>
          <w:rFonts w:ascii="Times New Roman" w:eastAsiaTheme="minorEastAsia" w:hAnsi="Times New Roman" w:cs="Times New Roman"/>
          <w:sz w:val="24"/>
          <w:szCs w:val="24"/>
        </w:rPr>
        <w:t xml:space="preserve">the </w:t>
      </w:r>
      <w:r w:rsidR="00CE6F21" w:rsidRPr="00117881">
        <w:rPr>
          <w:rFonts w:ascii="Times New Roman" w:eastAsiaTheme="minorEastAsia" w:hAnsi="Times New Roman" w:cs="Times New Roman"/>
          <w:sz w:val="24"/>
          <w:szCs w:val="24"/>
        </w:rPr>
        <w:t xml:space="preserve">tools for </w:t>
      </w:r>
      <w:del w:id="153" w:author="Volker Radeloff" w:date="2022-05-02T07:30:00Z">
        <w:r w:rsidR="00CE6F21" w:rsidRPr="00117881" w:rsidDel="00245371">
          <w:rPr>
            <w:rFonts w:ascii="Times New Roman" w:eastAsiaTheme="minorEastAsia" w:hAnsi="Times New Roman" w:cs="Times New Roman"/>
            <w:sz w:val="24"/>
            <w:szCs w:val="24"/>
          </w:rPr>
          <w:delText xml:space="preserve">implementing </w:delText>
        </w:r>
      </w:del>
      <w:ins w:id="154" w:author="Volker Radeloff" w:date="2022-05-02T07:30:00Z">
        <w:r w:rsidR="00245371">
          <w:rPr>
            <w:rFonts w:ascii="Times New Roman" w:eastAsiaTheme="minorEastAsia" w:hAnsi="Times New Roman" w:cs="Times New Roman"/>
            <w:sz w:val="24"/>
            <w:szCs w:val="24"/>
          </w:rPr>
          <w:t>conducting</w:t>
        </w:r>
        <w:r w:rsidR="00245371" w:rsidRPr="00117881">
          <w:rPr>
            <w:rFonts w:ascii="Times New Roman" w:eastAsiaTheme="minorEastAsia" w:hAnsi="Times New Roman" w:cs="Times New Roman"/>
            <w:sz w:val="24"/>
            <w:szCs w:val="24"/>
          </w:rPr>
          <w:t xml:space="preserve"> </w:t>
        </w:r>
      </w:ins>
      <w:r w:rsidR="00CE6F21" w:rsidRPr="00117881">
        <w:rPr>
          <w:rFonts w:ascii="Times New Roman" w:eastAsiaTheme="minorEastAsia" w:hAnsi="Times New Roman" w:cs="Times New Roman"/>
          <w:sz w:val="24"/>
          <w:szCs w:val="24"/>
        </w:rPr>
        <w:t xml:space="preserve">PARTS </w:t>
      </w:r>
      <w:r w:rsidR="000E4BE2" w:rsidRPr="00117881">
        <w:rPr>
          <w:rFonts w:ascii="Times New Roman" w:eastAsiaTheme="minorEastAsia" w:hAnsi="Times New Roman" w:cs="Times New Roman"/>
          <w:sz w:val="24"/>
          <w:szCs w:val="24"/>
        </w:rPr>
        <w:t xml:space="preserve">with any </w:t>
      </w:r>
      <w:r w:rsidR="00990CF8" w:rsidRPr="00117881">
        <w:rPr>
          <w:rFonts w:ascii="Times New Roman" w:eastAsiaTheme="minorEastAsia" w:hAnsi="Times New Roman" w:cs="Times New Roman"/>
          <w:sz w:val="24"/>
          <w:szCs w:val="24"/>
        </w:rPr>
        <w:t xml:space="preserve">spatial or </w:t>
      </w:r>
      <w:r w:rsidR="000E4BE2" w:rsidRPr="00117881">
        <w:rPr>
          <w:rFonts w:ascii="Times New Roman" w:eastAsiaTheme="minorEastAsia" w:hAnsi="Times New Roman" w:cs="Times New Roman"/>
          <w:sz w:val="24"/>
          <w:szCs w:val="24"/>
        </w:rPr>
        <w:t>spatiotemporal</w:t>
      </w:r>
      <w:r w:rsidR="00CE6F21" w:rsidRPr="00117881">
        <w:rPr>
          <w:rFonts w:ascii="Times New Roman" w:eastAsiaTheme="minorEastAsia" w:hAnsi="Times New Roman" w:cs="Times New Roman"/>
          <w:sz w:val="24"/>
          <w:szCs w:val="24"/>
        </w:rPr>
        <w:t xml:space="preserve"> dataset</w:t>
      </w:r>
      <w:r w:rsidR="003D7D36" w:rsidRPr="00117881">
        <w:rPr>
          <w:rFonts w:ascii="Times New Roman" w:eastAsiaTheme="minorEastAsia" w:hAnsi="Times New Roman" w:cs="Times New Roman"/>
          <w:sz w:val="24"/>
          <w:szCs w:val="24"/>
        </w:rPr>
        <w:t xml:space="preserve"> (</w:t>
      </w:r>
      <w:r w:rsidR="003D7D36" w:rsidRPr="00D51E49">
        <w:rPr>
          <w:rFonts w:ascii="Times New Roman" w:eastAsiaTheme="minorEastAsia" w:hAnsi="Times New Roman" w:cs="Times New Roman"/>
          <w:sz w:val="24"/>
          <w:szCs w:val="24"/>
        </w:rPr>
        <w:t xml:space="preserve">Table </w:t>
      </w:r>
      <w:r w:rsidR="00990CF8" w:rsidRPr="00D51E49">
        <w:rPr>
          <w:rFonts w:ascii="Times New Roman" w:eastAsiaTheme="minorEastAsia" w:hAnsi="Times New Roman" w:cs="Times New Roman"/>
          <w:sz w:val="24"/>
          <w:szCs w:val="24"/>
        </w:rPr>
        <w:t>1</w:t>
      </w:r>
      <w:r w:rsidR="003D7D36"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AA3292" w:rsidRPr="00117881">
        <w:rPr>
          <w:rFonts w:ascii="Times New Roman" w:eastAsiaTheme="minorEastAsia" w:hAnsi="Times New Roman" w:cs="Times New Roman"/>
          <w:sz w:val="24"/>
          <w:szCs w:val="24"/>
        </w:rPr>
        <w:t xml:space="preserve">Two functions are provided for </w:t>
      </w:r>
      <w:r w:rsidR="00B64A62">
        <w:rPr>
          <w:rFonts w:ascii="Times New Roman" w:eastAsiaTheme="minorEastAsia" w:hAnsi="Times New Roman" w:cs="Times New Roman"/>
          <w:sz w:val="24"/>
          <w:szCs w:val="24"/>
        </w:rPr>
        <w:t>time-series analyses</w:t>
      </w:r>
      <w:r w:rsidR="008A2256">
        <w:rPr>
          <w:rFonts w:ascii="Times New Roman" w:eastAsiaTheme="minorEastAsia" w:hAnsi="Times New Roman" w:cs="Times New Roman"/>
          <w:sz w:val="24"/>
          <w:szCs w:val="24"/>
        </w:rPr>
        <w:t xml:space="preserve"> for the first step of PARTS</w:t>
      </w:r>
      <w:ins w:id="155" w:author="Volker Radeloff" w:date="2022-05-02T07:31:00Z">
        <w:r w:rsidR="00245371">
          <w:rPr>
            <w:rFonts w:ascii="Times New Roman" w:eastAsiaTheme="minorEastAsia" w:hAnsi="Times New Roman" w:cs="Times New Roman"/>
            <w:sz w:val="24"/>
            <w:szCs w:val="24"/>
          </w:rPr>
          <w:t>:</w:t>
        </w:r>
      </w:ins>
      <w:del w:id="156" w:author="Volker Radeloff" w:date="2022-05-02T07:31:00Z">
        <w:r w:rsidR="006E2C7F" w:rsidRPr="00117881" w:rsidDel="00245371">
          <w:rPr>
            <w:rFonts w:ascii="Times New Roman" w:eastAsiaTheme="minorEastAsia" w:hAnsi="Times New Roman" w:cs="Times New Roman"/>
            <w:sz w:val="24"/>
            <w:szCs w:val="24"/>
          </w:rPr>
          <w:delText>;</w:delText>
        </w:r>
      </w:del>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fitCLS</w:t>
      </w:r>
      <w:proofErr w:type="spellEnd"/>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fitAR</w:t>
      </w:r>
      <w:proofErr w:type="spellEnd"/>
      <w:r w:rsidR="00B64A62" w:rsidRPr="00117881">
        <w:rPr>
          <w:rFonts w:ascii="Times New Roman" w:eastAsiaTheme="minorEastAsia" w:hAnsi="Times New Roman" w:cs="Times New Roman"/>
          <w:sz w:val="24"/>
          <w:szCs w:val="24"/>
        </w:rPr>
        <w:t>, respectively</w:t>
      </w:r>
      <w:r w:rsidR="00B64A62">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use</w:t>
      </w:r>
      <w:r w:rsidR="00CE6F21" w:rsidRPr="00117881">
        <w:rPr>
          <w:rFonts w:ascii="Times New Roman" w:eastAsiaTheme="minorEastAsia" w:hAnsi="Times New Roman" w:cs="Times New Roman"/>
          <w:sz w:val="24"/>
          <w:szCs w:val="24"/>
        </w:rPr>
        <w:t xml:space="preserve"> conditional least squares (CLS)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regression with </w:t>
      </w:r>
      <w:proofErr w:type="gramStart"/>
      <w:r w:rsidR="00B64A62">
        <w:rPr>
          <w:rFonts w:ascii="Times New Roman" w:eastAsiaTheme="minorEastAsia" w:hAnsi="Times New Roman" w:cs="Times New Roman"/>
          <w:sz w:val="24"/>
          <w:szCs w:val="24"/>
        </w:rPr>
        <w:t>AR(</w:t>
      </w:r>
      <w:proofErr w:type="gramEnd"/>
      <w:r w:rsidR="00B64A62">
        <w:rPr>
          <w:rFonts w:ascii="Times New Roman" w:eastAsiaTheme="minorEastAsia" w:hAnsi="Times New Roman" w:cs="Times New Roman"/>
          <w:sz w:val="24"/>
          <w:szCs w:val="24"/>
        </w:rPr>
        <w:t>1) autocorrelated errors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fit using </w:t>
      </w:r>
      <w:r w:rsidR="00CE6F21" w:rsidRPr="00117881">
        <w:rPr>
          <w:rFonts w:ascii="Times New Roman" w:eastAsiaTheme="minorEastAsia" w:hAnsi="Times New Roman" w:cs="Times New Roman"/>
          <w:sz w:val="24"/>
          <w:szCs w:val="24"/>
        </w:rPr>
        <w:t xml:space="preserve">REML. </w:t>
      </w:r>
      <w:r w:rsidR="000B518A">
        <w:rPr>
          <w:rFonts w:ascii="Times New Roman" w:eastAsiaTheme="minorEastAsia" w:hAnsi="Times New Roman" w:cs="Times New Roman"/>
          <w:sz w:val="24"/>
          <w:szCs w:val="24"/>
        </w:rPr>
        <w:t>The companio</w:t>
      </w:r>
      <w:r w:rsidR="00690F86">
        <w:rPr>
          <w:rFonts w:ascii="Times New Roman" w:eastAsiaTheme="minorEastAsia" w:hAnsi="Times New Roman" w:cs="Times New Roman"/>
          <w:sz w:val="24"/>
          <w:szCs w:val="24"/>
        </w:rPr>
        <w:t>n</w:t>
      </w:r>
      <w:r w:rsidR="000B518A">
        <w:rPr>
          <w:rFonts w:ascii="Times New Roman" w:eastAsiaTheme="minorEastAsia" w:hAnsi="Times New Roman" w:cs="Times New Roman"/>
          <w:sz w:val="24"/>
          <w:szCs w:val="24"/>
        </w:rPr>
        <w:t xml:space="preserve"> functions </w:t>
      </w:r>
      <w:proofErr w:type="spellStart"/>
      <w:r w:rsidR="000B518A" w:rsidRPr="00BE50AD">
        <w:rPr>
          <w:rFonts w:ascii="Courier New" w:eastAsiaTheme="minorEastAsia" w:hAnsi="Courier New" w:cs="Courier New"/>
          <w:sz w:val="24"/>
          <w:szCs w:val="24"/>
        </w:rPr>
        <w:t>fitCLS_map</w:t>
      </w:r>
      <w:proofErr w:type="spellEnd"/>
      <w:r w:rsidR="000B518A" w:rsidRPr="00117881">
        <w:rPr>
          <w:rFonts w:ascii="Times New Roman" w:eastAsiaTheme="minorEastAsia" w:hAnsi="Times New Roman" w:cs="Times New Roman"/>
          <w:sz w:val="24"/>
          <w:szCs w:val="24"/>
        </w:rPr>
        <w:t xml:space="preserve"> </w:t>
      </w:r>
      <w:r w:rsidR="000B518A">
        <w:rPr>
          <w:rFonts w:ascii="Times New Roman" w:eastAsiaTheme="minorEastAsia" w:hAnsi="Times New Roman" w:cs="Times New Roman"/>
          <w:sz w:val="24"/>
          <w:szCs w:val="24"/>
        </w:rPr>
        <w:t>and</w:t>
      </w:r>
      <w:r w:rsidR="000B518A" w:rsidRPr="00117881">
        <w:rPr>
          <w:rFonts w:ascii="Times New Roman" w:eastAsiaTheme="minorEastAsia" w:hAnsi="Times New Roman" w:cs="Times New Roman"/>
          <w:sz w:val="24"/>
          <w:szCs w:val="24"/>
        </w:rPr>
        <w:t xml:space="preserve"> </w:t>
      </w:r>
      <w:proofErr w:type="spellStart"/>
      <w:r w:rsidR="000B518A" w:rsidRPr="00BE50AD">
        <w:rPr>
          <w:rFonts w:ascii="Courier New" w:eastAsiaTheme="minorEastAsia" w:hAnsi="Courier New" w:cs="Courier New"/>
          <w:sz w:val="24"/>
          <w:szCs w:val="24"/>
        </w:rPr>
        <w:t>fitAR_map</w:t>
      </w:r>
      <w:proofErr w:type="spellEnd"/>
      <w:r w:rsidR="000B518A">
        <w:rPr>
          <w:rFonts w:ascii="Times New Roman" w:eastAsiaTheme="minorEastAsia" w:hAnsi="Times New Roman" w:cs="Times New Roman"/>
          <w:sz w:val="24"/>
          <w:szCs w:val="24"/>
        </w:rPr>
        <w:t xml:space="preserve"> </w:t>
      </w:r>
      <w:del w:id="157" w:author="Volker Radeloff" w:date="2022-05-02T07:31:00Z">
        <w:r w:rsidR="000B518A" w:rsidDel="00245371">
          <w:rPr>
            <w:rFonts w:ascii="Times New Roman" w:eastAsiaTheme="minorEastAsia" w:hAnsi="Times New Roman" w:cs="Times New Roman"/>
            <w:sz w:val="24"/>
            <w:szCs w:val="24"/>
          </w:rPr>
          <w:delText xml:space="preserve">apply </w:delText>
        </w:r>
      </w:del>
      <w:ins w:id="158" w:author="Volker Radeloff" w:date="2022-05-02T07:31:00Z">
        <w:r w:rsidR="00245371">
          <w:rPr>
            <w:rFonts w:ascii="Times New Roman" w:eastAsiaTheme="minorEastAsia" w:hAnsi="Times New Roman" w:cs="Times New Roman"/>
            <w:sz w:val="24"/>
            <w:szCs w:val="24"/>
          </w:rPr>
          <w:t xml:space="preserve">conduct </w:t>
        </w:r>
      </w:ins>
      <w:r w:rsidR="000B518A">
        <w:rPr>
          <w:rFonts w:ascii="Times New Roman" w:eastAsiaTheme="minorEastAsia" w:hAnsi="Times New Roman" w:cs="Times New Roman"/>
          <w:sz w:val="24"/>
          <w:szCs w:val="24"/>
        </w:rPr>
        <w:t xml:space="preserve">these time-series </w:t>
      </w:r>
      <w:del w:id="159" w:author="Volker Radeloff" w:date="2022-05-02T07:31:00Z">
        <w:r w:rsidR="000B518A" w:rsidDel="00245371">
          <w:rPr>
            <w:rFonts w:ascii="Times New Roman" w:eastAsiaTheme="minorEastAsia" w:hAnsi="Times New Roman" w:cs="Times New Roman"/>
            <w:sz w:val="24"/>
            <w:szCs w:val="24"/>
          </w:rPr>
          <w:delText>methods to</w:delText>
        </w:r>
      </w:del>
      <w:ins w:id="160" w:author="Volker Radeloff" w:date="2022-05-02T07:31:00Z">
        <w:r w:rsidR="00245371">
          <w:rPr>
            <w:rFonts w:ascii="Times New Roman" w:eastAsiaTheme="minorEastAsia" w:hAnsi="Times New Roman" w:cs="Times New Roman"/>
            <w:sz w:val="24"/>
            <w:szCs w:val="24"/>
          </w:rPr>
          <w:t>analyses for</w:t>
        </w:r>
      </w:ins>
      <w:r w:rsidR="000B518A">
        <w:rPr>
          <w:rFonts w:ascii="Times New Roman" w:eastAsiaTheme="minorEastAsia" w:hAnsi="Times New Roman" w:cs="Times New Roman"/>
          <w:sz w:val="24"/>
          <w:szCs w:val="24"/>
        </w:rPr>
        <w:t xml:space="preserve"> all pixels in a map. </w:t>
      </w:r>
      <w:r w:rsidR="00B64A62">
        <w:rPr>
          <w:rFonts w:ascii="Times New Roman" w:eastAsiaTheme="minorEastAsia" w:hAnsi="Times New Roman" w:cs="Times New Roman"/>
          <w:sz w:val="24"/>
          <w:szCs w:val="24"/>
        </w:rPr>
        <w:t>Users can</w:t>
      </w:r>
      <w:r w:rsidR="005C3D6D">
        <w:rPr>
          <w:rFonts w:ascii="Times New Roman" w:eastAsiaTheme="minorEastAsia" w:hAnsi="Times New Roman" w:cs="Times New Roman"/>
          <w:sz w:val="24"/>
          <w:szCs w:val="24"/>
        </w:rPr>
        <w:t xml:space="preserve"> also</w:t>
      </w:r>
      <w:r w:rsidR="00B64A62">
        <w:rPr>
          <w:rFonts w:ascii="Times New Roman" w:eastAsiaTheme="minorEastAsia" w:hAnsi="Times New Roman" w:cs="Times New Roman"/>
          <w:sz w:val="24"/>
          <w:szCs w:val="24"/>
        </w:rPr>
        <w:t xml:space="preserve"> implement their own time-series analyses </w:t>
      </w:r>
      <w:r w:rsidR="00B409E0" w:rsidRPr="00117881">
        <w:rPr>
          <w:rFonts w:ascii="Times New Roman" w:eastAsiaTheme="minorEastAsia" w:hAnsi="Times New Roman" w:cs="Times New Roman"/>
          <w:sz w:val="24"/>
          <w:szCs w:val="24"/>
        </w:rPr>
        <w:t>in place of those provided</w:t>
      </w:r>
      <w:r w:rsidR="005C3D6D">
        <w:rPr>
          <w:rFonts w:ascii="Times New Roman" w:eastAsiaTheme="minorEastAsia" w:hAnsi="Times New Roman" w:cs="Times New Roman"/>
          <w:sz w:val="24"/>
          <w:szCs w:val="24"/>
        </w:rPr>
        <w:t xml:space="preserve"> in </w:t>
      </w:r>
      <w:proofErr w:type="spellStart"/>
      <w:r w:rsidR="005C3D6D">
        <w:rPr>
          <w:rFonts w:ascii="Times New Roman" w:eastAsiaTheme="minorEastAsia" w:hAnsi="Times New Roman" w:cs="Times New Roman"/>
          <w:sz w:val="24"/>
          <w:szCs w:val="24"/>
        </w:rPr>
        <w:t>remotePARTS</w:t>
      </w:r>
      <w:proofErr w:type="spellEnd"/>
      <w:r w:rsidR="00B409E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For the second step of PARTS,</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fitGLS</w:t>
      </w:r>
      <w:proofErr w:type="spellEnd"/>
      <w:r w:rsidR="008A2256">
        <w:rPr>
          <w:rFonts w:ascii="Times New Roman" w:eastAsiaTheme="minorEastAsia" w:hAnsi="Times New Roman" w:cs="Times New Roman"/>
          <w:sz w:val="24"/>
          <w:szCs w:val="24"/>
        </w:rPr>
        <w:t xml:space="preserve"> performs a single GLS for the</w:t>
      </w:r>
      <w:r w:rsidR="00CE6F21" w:rsidRPr="00117881">
        <w:rPr>
          <w:rFonts w:ascii="Times New Roman" w:eastAsiaTheme="minorEastAsia" w:hAnsi="Times New Roman" w:cs="Times New Roman"/>
          <w:sz w:val="24"/>
          <w:szCs w:val="24"/>
        </w:rPr>
        <w:t xml:space="preserve"> full dataset</w:t>
      </w:r>
      <w:r w:rsidR="008A2256">
        <w:rPr>
          <w:rFonts w:ascii="Times New Roman" w:eastAsiaTheme="minorEastAsia" w:hAnsi="Times New Roman" w:cs="Times New Roman"/>
          <w:sz w:val="24"/>
          <w:szCs w:val="24"/>
        </w:rPr>
        <w:t>, whereas</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fitGLS</w:t>
      </w:r>
      <w:r w:rsidR="008A2256" w:rsidRPr="00BE50AD">
        <w:rPr>
          <w:rFonts w:ascii="Courier New" w:eastAsiaTheme="minorEastAsia" w:hAnsi="Courier New" w:cs="Courier New"/>
          <w:sz w:val="24"/>
          <w:szCs w:val="24"/>
        </w:rPr>
        <w:t>_</w:t>
      </w:r>
      <w:r w:rsidR="00CE6F21" w:rsidRPr="00BE50AD">
        <w:rPr>
          <w:rFonts w:ascii="Courier New" w:eastAsiaTheme="minorEastAsia" w:hAnsi="Courier New" w:cs="Courier New"/>
          <w:sz w:val="24"/>
          <w:szCs w:val="24"/>
        </w:rPr>
        <w:t>partition</w:t>
      </w:r>
      <w:proofErr w:type="spellEnd"/>
      <w:r w:rsidR="00CE6F21"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analyzes partitions that can be created with the function </w:t>
      </w:r>
      <w:proofErr w:type="spellStart"/>
      <w:r w:rsidR="008A2256" w:rsidRPr="00BE50AD">
        <w:rPr>
          <w:rFonts w:ascii="Courier New" w:eastAsiaTheme="minorEastAsia" w:hAnsi="Courier New" w:cs="Courier New"/>
          <w:sz w:val="24"/>
          <w:szCs w:val="24"/>
        </w:rPr>
        <w:t>sample_partition</w:t>
      </w:r>
      <w:r w:rsidR="00294CBB" w:rsidRPr="00BE50AD">
        <w:rPr>
          <w:rFonts w:ascii="Courier New" w:eastAsiaTheme="minorEastAsia" w:hAnsi="Courier New" w:cs="Courier New"/>
          <w:sz w:val="24"/>
          <w:szCs w:val="24"/>
        </w:rPr>
        <w:t>s</w:t>
      </w:r>
      <w:proofErr w:type="spellEnd"/>
      <w:r w:rsidR="000E4BE2" w:rsidRPr="00117881">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In most applications to spatial data, the spatial autocorrelation should be fit with a "nugget" to allow for local (spatially uncorrelated) variation, which is estimated during fitting with </w:t>
      </w:r>
      <w:proofErr w:type="spellStart"/>
      <w:r w:rsidR="008A2256" w:rsidRPr="00BE50AD">
        <w:rPr>
          <w:rFonts w:ascii="Courier New" w:eastAsiaTheme="minorEastAsia" w:hAnsi="Courier New" w:cs="Courier New"/>
          <w:sz w:val="24"/>
          <w:szCs w:val="24"/>
        </w:rPr>
        <w:t>fitGLS</w:t>
      </w:r>
      <w:proofErr w:type="spellEnd"/>
      <w:r w:rsidR="008A2256">
        <w:rPr>
          <w:rFonts w:ascii="Times New Roman" w:eastAsiaTheme="minorEastAsia" w:hAnsi="Times New Roman" w:cs="Times New Roman"/>
          <w:sz w:val="24"/>
          <w:szCs w:val="24"/>
        </w:rPr>
        <w:t xml:space="preserve"> and</w:t>
      </w:r>
      <w:r w:rsidR="008A2256" w:rsidRPr="00117881">
        <w:rPr>
          <w:rFonts w:ascii="Times New Roman" w:eastAsiaTheme="minorEastAsia" w:hAnsi="Times New Roman" w:cs="Times New Roman"/>
          <w:sz w:val="24"/>
          <w:szCs w:val="24"/>
        </w:rPr>
        <w:t xml:space="preserve"> </w:t>
      </w:r>
      <w:proofErr w:type="spellStart"/>
      <w:r w:rsidR="008A2256" w:rsidRPr="00BE50AD">
        <w:rPr>
          <w:rFonts w:ascii="Courier New" w:eastAsiaTheme="minorEastAsia" w:hAnsi="Courier New" w:cs="Courier New"/>
          <w:sz w:val="24"/>
          <w:szCs w:val="24"/>
        </w:rPr>
        <w:t>fitGLS_partition</w:t>
      </w:r>
      <w:proofErr w:type="spellEnd"/>
      <w:r w:rsidR="008A2256">
        <w:rPr>
          <w:rFonts w:ascii="Times New Roman" w:eastAsiaTheme="minorEastAsia" w:hAnsi="Times New Roman" w:cs="Times New Roman"/>
          <w:sz w:val="24"/>
          <w:szCs w:val="24"/>
        </w:rPr>
        <w:t xml:space="preserve"> (making </w:t>
      </w:r>
      <w:del w:id="161" w:author="Volker Radeloff" w:date="2022-05-02T07:32:00Z">
        <w:r w:rsidR="008A2256" w:rsidDel="00245371">
          <w:rPr>
            <w:rFonts w:ascii="Times New Roman" w:eastAsiaTheme="minorEastAsia" w:hAnsi="Times New Roman" w:cs="Times New Roman"/>
            <w:sz w:val="24"/>
            <w:szCs w:val="24"/>
          </w:rPr>
          <w:delText>these methods</w:delText>
        </w:r>
      </w:del>
      <w:ins w:id="162" w:author="Volker Radeloff" w:date="2022-05-02T07:32:00Z">
        <w:r w:rsidR="00245371">
          <w:rPr>
            <w:rFonts w:ascii="Times New Roman" w:eastAsiaTheme="minorEastAsia" w:hAnsi="Times New Roman" w:cs="Times New Roman"/>
            <w:sz w:val="24"/>
            <w:szCs w:val="24"/>
          </w:rPr>
          <w:t>it</w:t>
        </w:r>
      </w:ins>
      <w:r w:rsidR="008A2256">
        <w:rPr>
          <w:rFonts w:ascii="Times New Roman" w:eastAsiaTheme="minorEastAsia" w:hAnsi="Times New Roman" w:cs="Times New Roman"/>
          <w:sz w:val="24"/>
          <w:szCs w:val="24"/>
        </w:rPr>
        <w:t xml:space="preserve"> technically </w:t>
      </w:r>
      <w:ins w:id="163" w:author="Volker Radeloff" w:date="2022-05-02T07:32:00Z">
        <w:r w:rsidR="00245371">
          <w:rPr>
            <w:rFonts w:ascii="Times New Roman" w:eastAsiaTheme="minorEastAsia" w:hAnsi="Times New Roman" w:cs="Times New Roman"/>
            <w:sz w:val="24"/>
            <w:szCs w:val="24"/>
          </w:rPr>
          <w:t xml:space="preserve">an </w:t>
        </w:r>
      </w:ins>
      <w:r w:rsidR="008A2256">
        <w:rPr>
          <w:rFonts w:ascii="Times New Roman" w:eastAsiaTheme="minorEastAsia" w:hAnsi="Times New Roman" w:cs="Times New Roman"/>
          <w:sz w:val="24"/>
          <w:szCs w:val="24"/>
        </w:rPr>
        <w:t>Estimated Generalized Least Squares</w:t>
      </w:r>
      <w:ins w:id="164" w:author="Volker Radeloff" w:date="2022-05-02T07:32:00Z">
        <w:r w:rsidR="00245371">
          <w:rPr>
            <w:rFonts w:ascii="Times New Roman" w:eastAsiaTheme="minorEastAsia" w:hAnsi="Times New Roman" w:cs="Times New Roman"/>
            <w:sz w:val="24"/>
            <w:szCs w:val="24"/>
          </w:rPr>
          <w:t xml:space="preserve"> regression</w:t>
        </w:r>
      </w:ins>
      <w:r w:rsidR="008A2256">
        <w:rPr>
          <w:rFonts w:ascii="Times New Roman" w:eastAsiaTheme="minorEastAsia" w:hAnsi="Times New Roman" w:cs="Times New Roman"/>
          <w:sz w:val="24"/>
          <w:szCs w:val="24"/>
        </w:rPr>
        <w:t>, although we have dropped the "Estimated" as is commo</w:t>
      </w:r>
      <w:r w:rsidR="00251305">
        <w:rPr>
          <w:rFonts w:ascii="Times New Roman" w:eastAsiaTheme="minorEastAsia" w:hAnsi="Times New Roman" w:cs="Times New Roman"/>
          <w:sz w:val="24"/>
          <w:szCs w:val="24"/>
        </w:rPr>
        <w:t xml:space="preserve">nly done). </w:t>
      </w:r>
      <w:r w:rsidR="0081068D">
        <w:rPr>
          <w:rFonts w:ascii="Times New Roman" w:eastAsiaTheme="minorEastAsia" w:hAnsi="Times New Roman" w:cs="Times New Roman"/>
          <w:sz w:val="24"/>
          <w:szCs w:val="24"/>
        </w:rPr>
        <w:t xml:space="preserve">Spatial autocorrelation can be </w:t>
      </w:r>
      <w:del w:id="165" w:author="Volker Radeloff" w:date="2022-05-02T07:33:00Z">
        <w:r w:rsidR="0081068D" w:rsidDel="00245371">
          <w:rPr>
            <w:rFonts w:ascii="Times New Roman" w:eastAsiaTheme="minorEastAsia" w:hAnsi="Times New Roman" w:cs="Times New Roman"/>
            <w:sz w:val="24"/>
            <w:szCs w:val="24"/>
          </w:rPr>
          <w:delText xml:space="preserve">given </w:delText>
        </w:r>
      </w:del>
      <w:ins w:id="166" w:author="Volker Radeloff" w:date="2022-05-02T07:33:00Z">
        <w:r w:rsidR="00245371">
          <w:rPr>
            <w:rFonts w:ascii="Times New Roman" w:eastAsiaTheme="minorEastAsia" w:hAnsi="Times New Roman" w:cs="Times New Roman"/>
            <w:sz w:val="24"/>
            <w:szCs w:val="24"/>
          </w:rPr>
          <w:t xml:space="preserve">modeled with </w:t>
        </w:r>
      </w:ins>
      <w:r w:rsidR="005C3D6D">
        <w:rPr>
          <w:rFonts w:ascii="Times New Roman" w:eastAsiaTheme="minorEastAsia" w:hAnsi="Times New Roman" w:cs="Times New Roman"/>
          <w:sz w:val="24"/>
          <w:szCs w:val="24"/>
        </w:rPr>
        <w:t>different</w:t>
      </w:r>
      <w:r w:rsidR="0081068D">
        <w:rPr>
          <w:rFonts w:ascii="Times New Roman" w:eastAsiaTheme="minorEastAsia" w:hAnsi="Times New Roman" w:cs="Times New Roman"/>
          <w:sz w:val="24"/>
          <w:szCs w:val="24"/>
        </w:rPr>
        <w:t xml:space="preserve"> </w:t>
      </w:r>
      <w:r w:rsidR="0081068D">
        <w:rPr>
          <w:rFonts w:ascii="Times New Roman" w:eastAsiaTheme="minorEastAsia" w:hAnsi="Times New Roman" w:cs="Times New Roman"/>
          <w:sz w:val="24"/>
          <w:szCs w:val="24"/>
        </w:rPr>
        <w:lastRenderedPageBreak/>
        <w:t>functional forms</w:t>
      </w:r>
      <w:r w:rsidR="00294CBB">
        <w:rPr>
          <w:rFonts w:ascii="Times New Roman" w:eastAsiaTheme="minorEastAsia" w:hAnsi="Times New Roman" w:cs="Times New Roman"/>
          <w:sz w:val="24"/>
          <w:szCs w:val="24"/>
        </w:rPr>
        <w:t>:</w:t>
      </w:r>
      <w:r w:rsidR="0081068D">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covar_exp</w:t>
      </w:r>
      <w:proofErr w:type="spellEnd"/>
      <w:r w:rsidR="00294CBB">
        <w:rPr>
          <w:rFonts w:ascii="Times New Roman" w:eastAsiaTheme="minorEastAsia" w:hAnsi="Times New Roman" w:cs="Times New Roman"/>
          <w:sz w:val="24"/>
          <w:szCs w:val="24"/>
        </w:rPr>
        <w:t xml:space="preserve"> calculates exponential covariance</w:t>
      </w:r>
      <w:ins w:id="167" w:author="Wang, Fangfang" w:date="2022-05-10T12:16:00Z">
        <w:r w:rsidR="00BB6D1E">
          <w:rPr>
            <w:rFonts w:ascii="Times New Roman" w:eastAsiaTheme="minorEastAsia" w:hAnsi="Times New Roman" w:cs="Times New Roman"/>
            <w:sz w:val="24"/>
            <w:szCs w:val="24"/>
          </w:rPr>
          <w:t>,</w:t>
        </w:r>
      </w:ins>
      <w:del w:id="168" w:author="Wang, Fangfang" w:date="2022-05-10T12:16:00Z">
        <w:r w:rsidR="00A2711A" w:rsidDel="00BB6D1E">
          <w:rPr>
            <w:rFonts w:ascii="Times New Roman" w:eastAsiaTheme="minorEastAsia" w:hAnsi="Times New Roman" w:cs="Times New Roman"/>
            <w:sz w:val="24"/>
            <w:szCs w:val="24"/>
          </w:rPr>
          <w:delText>;</w:delText>
        </w:r>
      </w:del>
      <w:r w:rsidR="00294CBB">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covar_exppow</w:t>
      </w:r>
      <w:proofErr w:type="spellEnd"/>
      <w:r w:rsidR="00A2711A">
        <w:rPr>
          <w:rFonts w:ascii="Times New Roman" w:eastAsiaTheme="minorEastAsia" w:hAnsi="Times New Roman" w:cs="Times New Roman"/>
          <w:sz w:val="24"/>
          <w:szCs w:val="24"/>
        </w:rPr>
        <w:t xml:space="preserve"> calculates covariance with an exponential-power function</w:t>
      </w:r>
      <w:r w:rsidR="00294CBB">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covar_taper</w:t>
      </w:r>
      <w:proofErr w:type="spellEnd"/>
      <w:r w:rsidR="00A2711A">
        <w:rPr>
          <w:rFonts w:ascii="Times New Roman" w:eastAsiaTheme="minorEastAsia" w:hAnsi="Times New Roman" w:cs="Times New Roman"/>
          <w:sz w:val="24"/>
          <w:szCs w:val="24"/>
        </w:rPr>
        <w:t xml:space="preserve"> uses a tapered covariance function</w:t>
      </w:r>
      <w:r w:rsidR="00294CBB">
        <w:rPr>
          <w:rFonts w:ascii="Times New Roman" w:eastAsiaTheme="minorEastAsia" w:hAnsi="Times New Roman" w:cs="Times New Roman"/>
          <w:sz w:val="24"/>
          <w:szCs w:val="24"/>
        </w:rPr>
        <w:t xml:space="preserve">, </w:t>
      </w:r>
      <w:r w:rsidR="00A2711A">
        <w:rPr>
          <w:rFonts w:ascii="Times New Roman" w:eastAsiaTheme="minorEastAsia" w:hAnsi="Times New Roman" w:cs="Times New Roman"/>
          <w:sz w:val="24"/>
          <w:szCs w:val="24"/>
        </w:rPr>
        <w:t xml:space="preserve">and users can also </w:t>
      </w:r>
      <w:del w:id="169" w:author="Volker Radeloff" w:date="2022-05-02T07:33:00Z">
        <w:r w:rsidR="00A2711A" w:rsidDel="00245371">
          <w:rPr>
            <w:rFonts w:ascii="Times New Roman" w:eastAsiaTheme="minorEastAsia" w:hAnsi="Times New Roman" w:cs="Times New Roman"/>
            <w:sz w:val="24"/>
            <w:szCs w:val="24"/>
          </w:rPr>
          <w:delText xml:space="preserve">create </w:delText>
        </w:r>
      </w:del>
      <w:ins w:id="170" w:author="Volker Radeloff" w:date="2022-05-02T07:33:00Z">
        <w:r w:rsidR="00245371">
          <w:rPr>
            <w:rFonts w:ascii="Times New Roman" w:eastAsiaTheme="minorEastAsia" w:hAnsi="Times New Roman" w:cs="Times New Roman"/>
            <w:sz w:val="24"/>
            <w:szCs w:val="24"/>
          </w:rPr>
          <w:t xml:space="preserve">employ </w:t>
        </w:r>
      </w:ins>
      <w:r w:rsidR="00A2711A">
        <w:rPr>
          <w:rFonts w:ascii="Times New Roman" w:eastAsiaTheme="minorEastAsia" w:hAnsi="Times New Roman" w:cs="Times New Roman"/>
          <w:sz w:val="24"/>
          <w:szCs w:val="24"/>
        </w:rPr>
        <w:t>their own</w:t>
      </w:r>
      <w:r w:rsidR="00294CBB">
        <w:rPr>
          <w:rFonts w:ascii="Times New Roman" w:eastAsiaTheme="minorEastAsia" w:hAnsi="Times New Roman" w:cs="Times New Roman"/>
          <w:sz w:val="24"/>
          <w:szCs w:val="24"/>
        </w:rPr>
        <w:t xml:space="preserve"> distance-based covariance function</w:t>
      </w:r>
      <w:r w:rsidR="00A2711A">
        <w:rPr>
          <w:rFonts w:ascii="Times New Roman" w:eastAsiaTheme="minorEastAsia" w:hAnsi="Times New Roman" w:cs="Times New Roman"/>
          <w:sz w:val="24"/>
          <w:szCs w:val="24"/>
        </w:rPr>
        <w:t>s</w:t>
      </w:r>
      <w:r w:rsidR="0081068D">
        <w:rPr>
          <w:rFonts w:ascii="Times New Roman" w:eastAsiaTheme="minorEastAsia" w:hAnsi="Times New Roman" w:cs="Times New Roman"/>
          <w:sz w:val="24"/>
          <w:szCs w:val="24"/>
        </w:rPr>
        <w:t xml:space="preserve">. Parameters for spatial autocorrelation can either be obtained from the residuals of the time-series analyses using </w:t>
      </w:r>
      <w:proofErr w:type="spellStart"/>
      <w:r w:rsidR="00294CBB" w:rsidRPr="00BE50AD">
        <w:rPr>
          <w:rFonts w:ascii="Courier New" w:eastAsiaTheme="minorEastAsia" w:hAnsi="Courier New" w:cs="Courier New"/>
          <w:sz w:val="24"/>
          <w:szCs w:val="24"/>
        </w:rPr>
        <w:t>fitCor</w:t>
      </w:r>
      <w:proofErr w:type="spellEnd"/>
      <w:r w:rsidR="0081068D">
        <w:rPr>
          <w:rFonts w:ascii="Times New Roman" w:eastAsiaTheme="minorEastAsia" w:hAnsi="Times New Roman" w:cs="Times New Roman"/>
          <w:sz w:val="24"/>
          <w:szCs w:val="24"/>
        </w:rPr>
        <w:t xml:space="preserve"> or fit during the spatial GLS using</w:t>
      </w:r>
      <w:r w:rsidR="0081068D" w:rsidRPr="00117881">
        <w:rPr>
          <w:rFonts w:ascii="Times New Roman" w:eastAsiaTheme="minorEastAsia" w:hAnsi="Times New Roman" w:cs="Times New Roman"/>
          <w:sz w:val="24"/>
          <w:szCs w:val="24"/>
        </w:rPr>
        <w:t xml:space="preserve"> </w:t>
      </w:r>
      <w:proofErr w:type="spellStart"/>
      <w:r w:rsidR="0081068D" w:rsidRPr="00BE50AD">
        <w:rPr>
          <w:rFonts w:ascii="Courier New" w:eastAsiaTheme="minorEastAsia" w:hAnsi="Courier New" w:cs="Courier New"/>
          <w:sz w:val="24"/>
          <w:szCs w:val="24"/>
        </w:rPr>
        <w:t>fitGLS_opt</w:t>
      </w:r>
      <w:proofErr w:type="spellEnd"/>
      <w:r w:rsidR="0081068D">
        <w:rPr>
          <w:rFonts w:ascii="Times New Roman" w:eastAsiaTheme="minorEastAsia" w:hAnsi="Times New Roman" w:cs="Times New Roman"/>
          <w:sz w:val="24"/>
          <w:szCs w:val="24"/>
        </w:rPr>
        <w:t xml:space="preserve">; the latter </w:t>
      </w:r>
      <w:del w:id="171" w:author="Volker Radeloff" w:date="2022-05-02T07:34:00Z">
        <w:r w:rsidR="0081068D" w:rsidDel="00245371">
          <w:rPr>
            <w:rFonts w:ascii="Times New Roman" w:eastAsiaTheme="minorEastAsia" w:hAnsi="Times New Roman" w:cs="Times New Roman"/>
            <w:sz w:val="24"/>
            <w:szCs w:val="24"/>
          </w:rPr>
          <w:delText>is necessary when performing</w:delText>
        </w:r>
      </w:del>
      <w:ins w:id="172" w:author="Volker Radeloff" w:date="2022-05-02T07:34:00Z">
        <w:r w:rsidR="00245371">
          <w:rPr>
            <w:rFonts w:ascii="Times New Roman" w:eastAsiaTheme="minorEastAsia" w:hAnsi="Times New Roman" w:cs="Times New Roman"/>
            <w:sz w:val="24"/>
            <w:szCs w:val="24"/>
          </w:rPr>
          <w:t>allowing to perform</w:t>
        </w:r>
      </w:ins>
      <w:r w:rsidR="0081068D">
        <w:rPr>
          <w:rFonts w:ascii="Times New Roman" w:eastAsiaTheme="minorEastAsia" w:hAnsi="Times New Roman" w:cs="Times New Roman"/>
          <w:sz w:val="24"/>
          <w:szCs w:val="24"/>
        </w:rPr>
        <w:t xml:space="preserve"> analyses on purely spatial data.</w:t>
      </w:r>
      <w:r w:rsidR="00690F86">
        <w:rPr>
          <w:rFonts w:ascii="Times New Roman" w:eastAsiaTheme="minorEastAsia" w:hAnsi="Times New Roman" w:cs="Times New Roman"/>
          <w:sz w:val="24"/>
          <w:szCs w:val="24"/>
        </w:rPr>
        <w:t xml:space="preserve"> </w:t>
      </w:r>
      <w:r w:rsidR="004C3C00" w:rsidRPr="00117881">
        <w:rPr>
          <w:rFonts w:ascii="Times New Roman" w:eastAsiaTheme="minorEastAsia" w:hAnsi="Times New Roman" w:cs="Times New Roman"/>
          <w:sz w:val="24"/>
          <w:szCs w:val="24"/>
        </w:rPr>
        <w:t xml:space="preserve">These </w:t>
      </w:r>
      <w:r w:rsidR="0081068D">
        <w:rPr>
          <w:rFonts w:ascii="Times New Roman" w:eastAsiaTheme="minorEastAsia" w:hAnsi="Times New Roman" w:cs="Times New Roman"/>
          <w:sz w:val="24"/>
          <w:szCs w:val="24"/>
        </w:rPr>
        <w:t>seven</w:t>
      </w:r>
      <w:r w:rsidR="004C3C00" w:rsidRPr="00117881">
        <w:rPr>
          <w:rFonts w:ascii="Times New Roman" w:eastAsiaTheme="minorEastAsia" w:hAnsi="Times New Roman" w:cs="Times New Roman"/>
          <w:sz w:val="24"/>
          <w:szCs w:val="24"/>
        </w:rPr>
        <w:t xml:space="preserve"> functions </w:t>
      </w:r>
      <w:r w:rsidR="00E87889" w:rsidRPr="00117881">
        <w:rPr>
          <w:rFonts w:ascii="Times New Roman" w:eastAsiaTheme="minorEastAsia" w:hAnsi="Times New Roman" w:cs="Times New Roman"/>
          <w:sz w:val="24"/>
          <w:szCs w:val="24"/>
        </w:rPr>
        <w:t xml:space="preserve">provide users with </w:t>
      </w:r>
      <w:del w:id="173" w:author="Volker Radeloff" w:date="2022-05-02T07:34:00Z">
        <w:r w:rsidR="00E87889" w:rsidRPr="00117881" w:rsidDel="00245371">
          <w:rPr>
            <w:rFonts w:ascii="Times New Roman" w:eastAsiaTheme="minorEastAsia" w:hAnsi="Times New Roman" w:cs="Times New Roman"/>
            <w:sz w:val="24"/>
            <w:szCs w:val="24"/>
          </w:rPr>
          <w:delText>access to the entirety of the</w:delText>
        </w:r>
      </w:del>
      <w:ins w:id="174" w:author="Volker Radeloff" w:date="2022-05-02T07:34:00Z">
        <w:r w:rsidR="00245371">
          <w:rPr>
            <w:rFonts w:ascii="Times New Roman" w:eastAsiaTheme="minorEastAsia" w:hAnsi="Times New Roman" w:cs="Times New Roman"/>
            <w:sz w:val="24"/>
            <w:szCs w:val="24"/>
          </w:rPr>
          <w:t>all the tools to conduct</w:t>
        </w:r>
      </w:ins>
      <w:r w:rsidR="00E87889" w:rsidRPr="00117881">
        <w:rPr>
          <w:rFonts w:ascii="Times New Roman" w:eastAsiaTheme="minorEastAsia" w:hAnsi="Times New Roman" w:cs="Times New Roman"/>
          <w:sz w:val="24"/>
          <w:szCs w:val="24"/>
        </w:rPr>
        <w:t xml:space="preserve"> PARTS</w:t>
      </w:r>
      <w:del w:id="175" w:author="Volker Radeloff" w:date="2022-05-02T07:34:00Z">
        <w:r w:rsidR="00E87889" w:rsidRPr="00117881" w:rsidDel="00245371">
          <w:rPr>
            <w:rFonts w:ascii="Times New Roman" w:eastAsiaTheme="minorEastAsia" w:hAnsi="Times New Roman" w:cs="Times New Roman"/>
            <w:sz w:val="24"/>
            <w:szCs w:val="24"/>
          </w:rPr>
          <w:delText xml:space="preserve"> method</w:delText>
        </w:r>
      </w:del>
      <w:r w:rsidR="00E87889" w:rsidRPr="00117881">
        <w:rPr>
          <w:rFonts w:ascii="Times New Roman" w:eastAsiaTheme="minorEastAsia" w:hAnsi="Times New Roman" w:cs="Times New Roman"/>
          <w:sz w:val="24"/>
          <w:szCs w:val="24"/>
        </w:rPr>
        <w:t xml:space="preserve">. </w:t>
      </w:r>
      <w:ins w:id="176" w:author="Volker Radeloff" w:date="2022-05-02T07:34:00Z">
        <w:r w:rsidR="00245371">
          <w:rPr>
            <w:rFonts w:ascii="Times New Roman" w:eastAsiaTheme="minorEastAsia" w:hAnsi="Times New Roman" w:cs="Times New Roman"/>
            <w:sz w:val="24"/>
            <w:szCs w:val="24"/>
          </w:rPr>
          <w:t xml:space="preserve">In addition, </w:t>
        </w:r>
      </w:ins>
      <w:del w:id="177" w:author="Volker Radeloff" w:date="2022-05-02T07:34:00Z">
        <w:r w:rsidR="00E87889" w:rsidRPr="00117881" w:rsidDel="00245371">
          <w:rPr>
            <w:rFonts w:ascii="Times New Roman" w:eastAsiaTheme="minorEastAsia" w:hAnsi="Times New Roman" w:cs="Times New Roman"/>
            <w:sz w:val="24"/>
            <w:szCs w:val="24"/>
          </w:rPr>
          <w:delText>T</w:delText>
        </w:r>
      </w:del>
      <w:ins w:id="178" w:author="Volker Radeloff" w:date="2022-05-02T07:34:00Z">
        <w:r w:rsidR="00245371">
          <w:rPr>
            <w:rFonts w:ascii="Times New Roman" w:eastAsiaTheme="minorEastAsia" w:hAnsi="Times New Roman" w:cs="Times New Roman"/>
            <w:sz w:val="24"/>
            <w:szCs w:val="24"/>
          </w:rPr>
          <w:t>t</w:t>
        </w:r>
      </w:ins>
      <w:r w:rsidR="00E87889" w:rsidRPr="00117881">
        <w:rPr>
          <w:rFonts w:ascii="Times New Roman" w:eastAsiaTheme="minorEastAsia" w:hAnsi="Times New Roman" w:cs="Times New Roman"/>
          <w:sz w:val="24"/>
          <w:szCs w:val="24"/>
        </w:rPr>
        <w:t xml:space="preserve">he package also contains </w:t>
      </w:r>
      <w:del w:id="179" w:author="Volker Radeloff" w:date="2022-05-02T07:34:00Z">
        <w:r w:rsidR="00E87889" w:rsidRPr="00117881" w:rsidDel="00245371">
          <w:rPr>
            <w:rFonts w:ascii="Times New Roman" w:eastAsiaTheme="minorEastAsia" w:hAnsi="Times New Roman" w:cs="Times New Roman"/>
            <w:sz w:val="24"/>
            <w:szCs w:val="24"/>
          </w:rPr>
          <w:delText xml:space="preserve">additional </w:delText>
        </w:r>
      </w:del>
      <w:r w:rsidR="00E87889" w:rsidRPr="00117881">
        <w:rPr>
          <w:rFonts w:ascii="Times New Roman" w:eastAsiaTheme="minorEastAsia" w:hAnsi="Times New Roman" w:cs="Times New Roman"/>
          <w:sz w:val="24"/>
          <w:szCs w:val="24"/>
        </w:rPr>
        <w:t xml:space="preserve">tools for more options, fine-scale control over methods, and </w:t>
      </w:r>
      <w:del w:id="180" w:author="Volker Radeloff" w:date="2022-05-02T07:34:00Z">
        <w:r w:rsidR="00E87889" w:rsidRPr="00117881" w:rsidDel="00245371">
          <w:rPr>
            <w:rFonts w:ascii="Times New Roman" w:eastAsiaTheme="minorEastAsia" w:hAnsi="Times New Roman" w:cs="Times New Roman"/>
            <w:sz w:val="24"/>
            <w:szCs w:val="24"/>
          </w:rPr>
          <w:delText xml:space="preserve">additional </w:delText>
        </w:r>
      </w:del>
      <w:ins w:id="181" w:author="Volker Radeloff" w:date="2022-05-02T07:34:00Z">
        <w:r w:rsidR="00245371">
          <w:rPr>
            <w:rFonts w:ascii="Times New Roman" w:eastAsiaTheme="minorEastAsia" w:hAnsi="Times New Roman" w:cs="Times New Roman"/>
            <w:sz w:val="24"/>
            <w:szCs w:val="24"/>
          </w:rPr>
          <w:t>further</w:t>
        </w:r>
        <w:r w:rsidR="00245371" w:rsidRPr="00117881">
          <w:rPr>
            <w:rFonts w:ascii="Times New Roman" w:eastAsiaTheme="minorEastAsia" w:hAnsi="Times New Roman" w:cs="Times New Roman"/>
            <w:sz w:val="24"/>
            <w:szCs w:val="24"/>
          </w:rPr>
          <w:t xml:space="preserve"> </w:t>
        </w:r>
      </w:ins>
      <w:r w:rsidR="00E87889" w:rsidRPr="00117881">
        <w:rPr>
          <w:rFonts w:ascii="Times New Roman" w:eastAsiaTheme="minorEastAsia" w:hAnsi="Times New Roman" w:cs="Times New Roman"/>
          <w:sz w:val="24"/>
          <w:szCs w:val="24"/>
        </w:rPr>
        <w:t xml:space="preserve">functionality </w:t>
      </w:r>
      <w:r w:rsidR="001C4025" w:rsidRPr="00EB5328">
        <w:rPr>
          <w:rFonts w:ascii="Times New Roman" w:eastAsiaTheme="minorEastAsia" w:hAnsi="Times New Roman" w:cs="Times New Roman"/>
          <w:sz w:val="24"/>
          <w:szCs w:val="24"/>
        </w:rPr>
        <w:fldChar w:fldCharType="begin" w:fldLock="1"/>
      </w:r>
      <w:r w:rsidR="00E93965">
        <w:rPr>
          <w:rFonts w:ascii="Times New Roman" w:eastAsiaTheme="minorEastAsia" w:hAnsi="Times New Roman" w:cs="Times New Roman"/>
          <w:sz w:val="24"/>
          <w:szCs w:val="24"/>
        </w:rPr>
        <w:instrText>ADDIN CSL_CITATION {"citationItems":[{"id":"ITEM-1","itemData":{"URL":"https://morrowcj.github.io/remotePARTS/Alaska.html","accessed":{"date-parts":[["2022","4","18"]]},"author":[{"dropping-particle":"","family":"Morrow","given":"Clay J","non-dropping-particle":"","parse-names":false,"suffix":""}],"container-title":"github","id":"ITEM-1","issued":{"date-parts":[["2022"]]},"title":"remotePARTS Alaska vignette","type":"webpage"},"uris":["http://www.mendeley.com/documents/?uuid=3d823a43-0fff-468b-813f-b33a0be1f2fa"]}],"mendeley":{"formattedCitation":"(Morrow 2022)","plainTextFormattedCitation":"(Morrow 2022)","previouslyFormattedCitation":"(Morrow 2022)"},"properties":{"noteIndex":0},"schema":"https://github.com/citation-style-language/schema/raw/master/csl-citation.json"}</w:instrText>
      </w:r>
      <w:r w:rsidR="001C4025" w:rsidRPr="00EB5328">
        <w:rPr>
          <w:rFonts w:ascii="Times New Roman" w:eastAsiaTheme="minorEastAsia" w:hAnsi="Times New Roman" w:cs="Times New Roman"/>
          <w:sz w:val="24"/>
          <w:szCs w:val="24"/>
        </w:rPr>
        <w:fldChar w:fldCharType="separate"/>
      </w:r>
      <w:r w:rsidR="001C4025" w:rsidRPr="00EB5328">
        <w:rPr>
          <w:rFonts w:ascii="Times New Roman" w:eastAsiaTheme="minorEastAsia" w:hAnsi="Times New Roman" w:cs="Times New Roman"/>
          <w:noProof/>
          <w:sz w:val="24"/>
          <w:szCs w:val="24"/>
        </w:rPr>
        <w:t>(Morrow 2022)</w:t>
      </w:r>
      <w:r w:rsidR="001C4025" w:rsidRPr="00EB5328">
        <w:rPr>
          <w:rFonts w:ascii="Times New Roman" w:eastAsiaTheme="minorEastAsia" w:hAnsi="Times New Roman" w:cs="Times New Roman"/>
          <w:sz w:val="24"/>
          <w:szCs w:val="24"/>
        </w:rPr>
        <w:fldChar w:fldCharType="end"/>
      </w:r>
      <w:r w:rsidR="00E87889" w:rsidRPr="00EB5328">
        <w:rPr>
          <w:rFonts w:ascii="Times New Roman" w:eastAsiaTheme="minorEastAsia" w:hAnsi="Times New Roman" w:cs="Times New Roman"/>
          <w:sz w:val="24"/>
          <w:szCs w:val="24"/>
        </w:rPr>
        <w:t>.</w:t>
      </w:r>
      <w:del w:id="182" w:author="Volker Radeloff" w:date="2022-05-02T07:34:00Z">
        <w:r w:rsidR="004C3C00" w:rsidRPr="00117881" w:rsidDel="00245371">
          <w:rPr>
            <w:rFonts w:ascii="Times New Roman" w:eastAsiaTheme="minorEastAsia" w:hAnsi="Times New Roman" w:cs="Times New Roman"/>
            <w:sz w:val="24"/>
            <w:szCs w:val="24"/>
          </w:rPr>
          <w:delText xml:space="preserve"> </w:delText>
        </w:r>
      </w:del>
    </w:p>
    <w:p w14:paraId="4093FA86" w14:textId="77777777" w:rsidR="00D147D9" w:rsidRPr="00117881" w:rsidRDefault="00D147D9" w:rsidP="005239A5">
      <w:pPr>
        <w:spacing w:after="0" w:line="480" w:lineRule="auto"/>
        <w:rPr>
          <w:rFonts w:ascii="Times New Roman" w:eastAsiaTheme="minorEastAsia" w:hAnsi="Times New Roman" w:cs="Times New Roman"/>
          <w:sz w:val="24"/>
          <w:szCs w:val="24"/>
        </w:rPr>
      </w:pPr>
    </w:p>
    <w:p w14:paraId="66C9A5BC" w14:textId="77777777" w:rsidR="0002339D" w:rsidRPr="0002339D" w:rsidRDefault="0002339D" w:rsidP="005239A5">
      <w:pPr>
        <w:spacing w:after="0" w:line="480" w:lineRule="auto"/>
        <w:rPr>
          <w:rFonts w:ascii="Times New Roman" w:hAnsi="Times New Roman" w:cs="Times New Roman"/>
          <w:b/>
          <w:bCs/>
          <w:sz w:val="24"/>
          <w:szCs w:val="24"/>
        </w:rPr>
      </w:pPr>
      <w:r w:rsidRPr="0002339D">
        <w:rPr>
          <w:rFonts w:ascii="Times New Roman" w:hAnsi="Times New Roman" w:cs="Times New Roman"/>
          <w:b/>
          <w:bCs/>
          <w:sz w:val="24"/>
          <w:szCs w:val="24"/>
        </w:rPr>
        <w:t>Relationship to other methods</w:t>
      </w:r>
    </w:p>
    <w:p w14:paraId="6C9534F8" w14:textId="19D6C9B0" w:rsidR="0002339D"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7FBF">
        <w:rPr>
          <w:rFonts w:ascii="Times New Roman" w:hAnsi="Times New Roman" w:cs="Times New Roman"/>
          <w:sz w:val="24"/>
          <w:szCs w:val="24"/>
        </w:rPr>
        <w:t xml:space="preserve">Methods that can be used to analyze </w:t>
      </w:r>
      <w:commentRangeStart w:id="183"/>
      <w:del w:id="184" w:author="Volker Radeloff" w:date="2022-05-02T07:35:00Z">
        <w:r w:rsidDel="00245371">
          <w:rPr>
            <w:rFonts w:ascii="Times New Roman" w:hAnsi="Times New Roman" w:cs="Times New Roman"/>
            <w:sz w:val="24"/>
            <w:szCs w:val="24"/>
          </w:rPr>
          <w:delText xml:space="preserve">large </w:delText>
        </w:r>
      </w:del>
      <w:ins w:id="185" w:author="Volker Radeloff" w:date="2022-05-02T07:35:00Z">
        <w:r w:rsidR="00245371">
          <w:rPr>
            <w:rFonts w:ascii="Times New Roman" w:hAnsi="Times New Roman" w:cs="Times New Roman"/>
            <w:sz w:val="24"/>
            <w:szCs w:val="24"/>
          </w:rPr>
          <w:t xml:space="preserve">big </w:t>
        </w:r>
        <w:commentRangeEnd w:id="183"/>
        <w:r w:rsidR="00245371">
          <w:rPr>
            <w:rStyle w:val="CommentReference"/>
          </w:rPr>
          <w:commentReference w:id="183"/>
        </w:r>
      </w:ins>
      <w:r w:rsidR="001E7FBF">
        <w:rPr>
          <w:rFonts w:ascii="Times New Roman" w:hAnsi="Times New Roman" w:cs="Times New Roman"/>
          <w:sz w:val="24"/>
          <w:szCs w:val="24"/>
        </w:rPr>
        <w:t>spatiotemporal data</w:t>
      </w:r>
      <w:r>
        <w:rPr>
          <w:rFonts w:ascii="Times New Roman" w:hAnsi="Times New Roman" w:cs="Times New Roman"/>
          <w:sz w:val="24"/>
          <w:szCs w:val="24"/>
        </w:rPr>
        <w:t>sets</w:t>
      </w:r>
      <w:r w:rsidR="001E7FBF">
        <w:rPr>
          <w:rFonts w:ascii="Times New Roman" w:hAnsi="Times New Roman" w:cs="Times New Roman"/>
          <w:sz w:val="24"/>
          <w:szCs w:val="24"/>
        </w:rPr>
        <w:t xml:space="preserve"> have arisen </w:t>
      </w:r>
      <w:r>
        <w:rPr>
          <w:rFonts w:ascii="Times New Roman" w:hAnsi="Times New Roman" w:cs="Times New Roman"/>
          <w:sz w:val="24"/>
          <w:szCs w:val="24"/>
        </w:rPr>
        <w:t xml:space="preserve">both from </w:t>
      </w:r>
      <w:r w:rsidR="00CC4A27">
        <w:rPr>
          <w:rFonts w:ascii="Times New Roman" w:hAnsi="Times New Roman" w:cs="Times New Roman"/>
          <w:sz w:val="24"/>
          <w:szCs w:val="24"/>
        </w:rPr>
        <w:t>time-series analyses and</w:t>
      </w:r>
      <w:r>
        <w:rPr>
          <w:rFonts w:ascii="Times New Roman" w:hAnsi="Times New Roman" w:cs="Times New Roman"/>
          <w:sz w:val="24"/>
          <w:szCs w:val="24"/>
        </w:rPr>
        <w:t xml:space="preserve"> from</w:t>
      </w:r>
      <w:r w:rsidR="00CC4A27">
        <w:rPr>
          <w:rFonts w:ascii="Times New Roman" w:hAnsi="Times New Roman" w:cs="Times New Roman"/>
          <w:sz w:val="24"/>
          <w:szCs w:val="24"/>
        </w:rPr>
        <w:t xml:space="preserve"> spatial analyses. Methods developed to analyze multiple time series </w:t>
      </w:r>
      <w:r w:rsidR="006652EF">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{"citationItems":[{"id":"ITEM-1","itemData":{"author":[{"dropping-particle":"","family":"Tsay","given":"R S","non-dropping-particle":"","parse-names":false,"suffix":""}],"id":"ITEM-1","issued":{"date-parts":[["2014"]]},"publisher":"John Wiley &amp; Sons, Inc.","publisher-place":"New Jersey, USA","title":"Multivariate time series analysis: with R and financial applications","type":"book"},"uris":["http://www.mendeley.com/documents/?uuid=a417b7f5-c591-4310-8f2e-df2c69ab031a"]},{"id":"ITEM-2","itemData":{"author":[{"dropping-particle":"","family":"Holmes","given":"E E","non-dropping-particle":"","parse-names":false,"suffix":""},{"dropping-particle":"","family":"Ward","given":"E J","non-dropping-particle":"","parse-names":false,"suffix":""},{"dropping-particle":"","family":"Wills","given":"K","non-dropping-particle":"","parse-names":false,"suffix":""}],"container-title":"The R Journal","id":"ITEM-2","issued":{"date-parts":[["2012"]]},"page":"11-19","title":"MARSS: Multivariate autoregressive state-space models for analyzing tme-series data","type":"article-journal","volume":"4"},"uris":["http://www.mendeley.com/documents/?uuid=c65c837e-28af-4726-af60-47c5961c20dd"]},{"id":"ITEM-3","itemData":{"author":[{"dropping-particle":"","family":"Ives","given":"A R","non-dropping-particle":"","parse-names":false,"suffix":""},{"dropping-particle":"","family":"Dennis","given":"B","non-dropping-particle":"","parse-names":false,"suffix":""},{"dropping-particle":"","family":"Cottingham","given":"K L","non-dropping-particle":"","parse-names":false,"suffix":""},{"dropping-particle":"","family":"Carpenter","given":"S R","non-dropping-particle":"","parse-names":false,"suffix":""}],"container-title":"Ecological Monographs","id":"ITEM-3","issued":{"date-parts":[["2003"]]},"page":"301-330","title":"Estimating community stability and ecological interactions from time-series data","type":"article-journal","volume":"73"},"uris":["http://www.mendeley.com/documents/?uuid=55c01b18-813c-4c1a-80df-eb9aa55a5bd4"]},{"id":"ITEM-4","itemData":{"author":[{"dropping-particle":"","family":"Harvey","given":"A C","non-dropping-particle":"","parse-names":false,"suffix":""}],"id":"ITEM-4","issued":{"date-parts":[["1989"]]},"publisher":"Cambridge University Press","publisher-place":"Cambridge, U.K.","title":"Forecasting, structural time series models and the Kalman filter","type":"book"},"uris":["http://www.mendeley.com/documents/?uuid=cfbe2bc8-55ca-4c5e-b08a-c14094eeeab5"]}],"mendeley":{"formattedCitation":"(Harvey 1989; Ives et al. 2003; Holmes et al. 2012; Tsay 2014)","manualFormatting":"(e.g., Harvey 1989; Ives et al. 2003; Holmes et al. 2012; Tsay 2014)","plainTextFormattedCitation":"(Harvey 1989; Ives et al. 2003; Holmes et al. 2012; Tsay 2014)","previouslyFormattedCitation":"(Harvey 1989; Ives et al. 2003; Holmes et al. 2012; Tsay 2014)"},"properties":{"noteIndex":0},"schema":"https://github.com/citation-style-language/schema/raw/master/csl-citation.json"}</w:instrText>
      </w:r>
      <w:r w:rsidR="006652EF">
        <w:rPr>
          <w:rFonts w:ascii="Times New Roman" w:hAnsi="Times New Roman" w:cs="Times New Roman"/>
          <w:sz w:val="24"/>
          <w:szCs w:val="24"/>
        </w:rPr>
        <w:fldChar w:fldCharType="separate"/>
      </w:r>
      <w:r w:rsidR="006652EF" w:rsidRPr="006652EF">
        <w:rPr>
          <w:rFonts w:ascii="Times New Roman" w:hAnsi="Times New Roman" w:cs="Times New Roman"/>
          <w:noProof/>
          <w:sz w:val="24"/>
          <w:szCs w:val="24"/>
        </w:rPr>
        <w:t>(</w:t>
      </w:r>
      <w:r w:rsidR="001D0B67">
        <w:rPr>
          <w:rFonts w:ascii="Times New Roman" w:hAnsi="Times New Roman" w:cs="Times New Roman"/>
          <w:noProof/>
          <w:sz w:val="24"/>
          <w:szCs w:val="24"/>
        </w:rPr>
        <w:t xml:space="preserve">e.g., </w:t>
      </w:r>
      <w:r w:rsidR="006652EF" w:rsidRPr="006652EF">
        <w:rPr>
          <w:rFonts w:ascii="Times New Roman" w:hAnsi="Times New Roman" w:cs="Times New Roman"/>
          <w:noProof/>
          <w:sz w:val="24"/>
          <w:szCs w:val="24"/>
        </w:rPr>
        <w:t>Harvey 1989; Ives et al. 2003; Holmes et al. 2012; Tsay 2014)</w:t>
      </w:r>
      <w:r w:rsidR="006652EF">
        <w:rPr>
          <w:rFonts w:ascii="Times New Roman" w:hAnsi="Times New Roman" w:cs="Times New Roman"/>
          <w:sz w:val="24"/>
          <w:szCs w:val="24"/>
        </w:rPr>
        <w:fldChar w:fldCharType="end"/>
      </w:r>
      <w:r w:rsidR="00CC4A27">
        <w:rPr>
          <w:rFonts w:ascii="Times New Roman" w:hAnsi="Times New Roman" w:cs="Times New Roman"/>
          <w:sz w:val="24"/>
          <w:szCs w:val="24"/>
        </w:rPr>
        <w:t xml:space="preserve"> can be extended to the case of multiple time series on a map by specifying </w:t>
      </w:r>
      <w:commentRangeStart w:id="186"/>
      <w:r w:rsidR="00CC4A27">
        <w:rPr>
          <w:rFonts w:ascii="Times New Roman" w:hAnsi="Times New Roman" w:cs="Times New Roman"/>
          <w:sz w:val="24"/>
          <w:szCs w:val="24"/>
        </w:rPr>
        <w:t>spatial correlations between them</w:t>
      </w:r>
      <w:commentRangeEnd w:id="186"/>
      <w:r w:rsidR="00245371">
        <w:rPr>
          <w:rStyle w:val="CommentReference"/>
        </w:rPr>
        <w:commentReference w:id="186"/>
      </w:r>
      <w:r w:rsidR="00CC4A27">
        <w:rPr>
          <w:rFonts w:ascii="Times New Roman" w:hAnsi="Times New Roman" w:cs="Times New Roman"/>
          <w:sz w:val="24"/>
          <w:szCs w:val="24"/>
        </w:rPr>
        <w:t xml:space="preserve">. </w:t>
      </w:r>
      <w:del w:id="187" w:author="Volker Radeloff" w:date="2022-05-02T07:36:00Z">
        <w:r w:rsidR="00CC4A27" w:rsidDel="00245371">
          <w:rPr>
            <w:rFonts w:ascii="Times New Roman" w:hAnsi="Times New Roman" w:cs="Times New Roman"/>
            <w:sz w:val="24"/>
            <w:szCs w:val="24"/>
          </w:rPr>
          <w:delText>Nonetheless</w:delText>
        </w:r>
      </w:del>
      <w:ins w:id="188" w:author="Volker Radeloff" w:date="2022-05-02T07:36:00Z">
        <w:r w:rsidR="00245371">
          <w:rPr>
            <w:rFonts w:ascii="Times New Roman" w:hAnsi="Times New Roman" w:cs="Times New Roman"/>
            <w:sz w:val="24"/>
            <w:szCs w:val="24"/>
          </w:rPr>
          <w:t>However</w:t>
        </w:r>
      </w:ins>
      <w:r w:rsidR="00CC4A27">
        <w:rPr>
          <w:rFonts w:ascii="Times New Roman" w:hAnsi="Times New Roman" w:cs="Times New Roman"/>
          <w:sz w:val="24"/>
          <w:szCs w:val="24"/>
        </w:rPr>
        <w:t>, these methods are designed for data in which the temporal dimension (</w:t>
      </w:r>
      <m:oMath>
        <m:r>
          <w:rPr>
            <w:rFonts w:ascii="Cambria Math" w:hAnsi="Cambria Math" w:cs="Times New Roman"/>
            <w:sz w:val="24"/>
            <w:szCs w:val="24"/>
          </w:rPr>
          <m:t>T</m:t>
        </m:r>
      </m:oMath>
      <w:r w:rsidR="00CC4A27">
        <w:rPr>
          <w:rFonts w:ascii="Times New Roman" w:hAnsi="Times New Roman" w:cs="Times New Roman"/>
          <w:sz w:val="24"/>
          <w:szCs w:val="24"/>
        </w:rPr>
        <w:t>) is large relative to the spatial dimension (</w:t>
      </w:r>
      <m:oMath>
        <m:r>
          <w:rPr>
            <w:rFonts w:ascii="Cambria Math" w:hAnsi="Cambria Math" w:cs="Times New Roman"/>
            <w:sz w:val="24"/>
            <w:szCs w:val="24"/>
          </w:rPr>
          <m:t>n</m:t>
        </m:r>
      </m:oMath>
      <w:r w:rsidR="00CC4A27">
        <w:rPr>
          <w:rFonts w:ascii="Times New Roman" w:hAnsi="Times New Roman" w:cs="Times New Roman"/>
          <w:sz w:val="24"/>
          <w:szCs w:val="24"/>
        </w:rPr>
        <w:t>). In contrast, spatiotemporal methods arising from spatial methods</w:t>
      </w:r>
      <w:r w:rsidR="00671BD5">
        <w:rPr>
          <w:rFonts w:ascii="Times New Roman" w:hAnsi="Times New Roman" w:cs="Times New Roman"/>
          <w:sz w:val="24"/>
          <w:szCs w:val="24"/>
        </w:rPr>
        <w:t xml:space="preserve"> such as kriging are better suited for data with large spatial dimension, such as pixels on a map. </w:t>
      </w:r>
      <w:r w:rsidR="00EC5F57">
        <w:rPr>
          <w:rFonts w:ascii="Times New Roman" w:hAnsi="Times New Roman" w:cs="Times New Roman"/>
          <w:sz w:val="24"/>
          <w:szCs w:val="24"/>
        </w:rPr>
        <w:t xml:space="preserve">Numerous approximations have been developed to make it possible to fit equation (1) simultaneously in both temporal and spatial dimensions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{"citationItems":[{"id":"ITEM-1","itemData":{"author":[{"dropping-particle":"","family":"Wikle","given":"C K","non-dropping-particle":"","parse-names":false,"suffix":""},{"dropping-particle":"","family":"Zammit-Mangion","given":"A","non-dropping-particle":"","parse-names":false,"suffix":""},{"dropping-particle":"","family":"Cressie","given":"N","non-dropping-particle":"","parse-names":false,"suffix":""}],"collection-title":"CRC The R Series","id":"ITEM-1","issued":{"date-parts":[["2019"]]},"publisher":"Taylor and Francis Group","publisher-place":"Boca Raton, FL","title":"Spatio-temporal statistics with R","type":"book"},"uris":["http://www.mendeley.com/documents/?uuid=42778f94-a83b-4a87-8729-0767aa7bbddb"]},{"id":"ITEM-2","itemData":{"DOI":"10.1007/s10109-011-0154-8","ISSN":"1435-5930","author":[{"dropping-particle":"","family":"Finley","given":"Andrew O","non-dropping-particle":"","parse-names":false,"suffix":""},{"dropping-particle":"","family":"Banerjee","given":"Sudipto","non-dropping-particle":"","parse-names":false,"suffix":""},{"dropping-particle":"","family":"Gelfand","given":"Alan E","non-dropping-particle":"","parse-names":false,"suffix":""}],"container-title":"Journal of Geographical Systems","id":"ITEM-2","issue":"1","issued":{"date-parts":[["2012"]]},"page":"29-47","title":"Bayesian dynamic modeling for large space-time datasets using Gaussian predictive processes","type":"article-journal","volume":"14"},"uris":["http://www.mendeley.com/documents/?uuid=934e4ef4-c785-4cf4-bab9-04825ede94c0"]},{"id":"ITEM-3","itemData":{"DOI":"10.1002/cjs.10063","ISSN":"0319-5724","author":[{"dropping-particle":"","family":"Kang","given":"E L","non-dropping-particle":"","parse-names":false,"suffix":""},{"dropping-particle":"","family":"Cressie","given":"N","non-dropping-particle":"","parse-names":false,"suffix":""},{"dropping-particle":"","family":"Shi","given":"T","non-dropping-particle":"","parse-names":false,"suffix":""}],"container-title":"Canadian Journal of Statistics-Revue Canadienne De Statistique","id":"ITEM-3","issue":"2","issued":{"date-parts":[["2010"]]},"page":"271-289","title":"Using temporal variability to improve spatial mapping with application to satellite data","type":"article-journal","volume":"38"},"uris":["http://www.mendeley.com/documents/?uuid=868426b2-fdb4-4494-b098-10187fd6bcca"]}],"mendeley":{"formattedCitation":"(Kang et al. 2010; Finley et al. 2012; Wikle et al. 2019)","plainTextFormattedCitation":"(Kang et al. 2010; Finley et al. 2012; Wikle et al. 2019)","previouslyFormattedCitation":"(Kang et al. 2010; Finley et al. 2012; Wikle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(Kang et al. 2010; Finley et al. 2012; Wikle et al. 2019)</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W</w:t>
      </w:r>
      <w:r w:rsidR="00B94138">
        <w:rPr>
          <w:rFonts w:ascii="Times New Roman" w:hAnsi="Times New Roman" w:cs="Times New Roman"/>
          <w:sz w:val="24"/>
          <w:szCs w:val="24"/>
        </w:rPr>
        <w:t xml:space="preserve">ith existing R packages </w:t>
      </w:r>
      <w:r w:rsidR="008B04B6">
        <w:rPr>
          <w:rFonts w:ascii="Times New Roman" w:hAnsi="Times New Roman" w:cs="Times New Roman"/>
          <w:sz w:val="24"/>
          <w:szCs w:val="24"/>
        </w:rPr>
        <w:t xml:space="preserve">INLA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{"citationItems":[{"id":"ITEM-1","itemData":{"author":[{"dropping-particle":"","family":"Krainski","given":"E T","non-dropping-particle":"","parse-names":false,"suffix":""},{"dropping-particle":"","family":"Gómez-Rubio","given":"V","non-dropping-particle":"","parse-names":false,"suffix":""},{"dropping-particle":"","family":"Bakka","given":"H","non-dropping-particle":"","parse-names":false,"suffix":""},{"dropping-particle":"","family":"Lenzi","given":"A","non-dropping-particle":"","parse-names":false,"suffix":""},{"dropping-particle":"","family":"Castro-Camilo","given":"D","non-dropping-particle":"","parse-names":false,"suffix":""},{"dropping-particle":"","family":"Simpson","given":"D","non-dropping-particle":"","parse-names":false,"suffix":""},{"dropping-particle":"","family":"Lindgren","given":"F","non-dropping-particle":"","parse-names":false,"suffix":""},{"dropping-particle":"","family":"Rue","given":"H","non-dropping-particle":"","parse-names":false,"suffix":""}],"id":"ITEM-1","issued":{"date-parts":[["2019"]]},"publisher":"CRC Press/Taylor and Francis Group","title":"Advanced spatial modeling with stochastic partial differential equations using R and INLA","type":"book"},"uris":["http://www.mendeley.com/documents/?uuid=4e7649b5-3418-4b9d-9400-7dd9f8835dd9"]}],"mendeley":{"formattedCitation":"(Krainski et al. 2019)","plainTextFormattedCitation":"(Krainski et al. 2019)","previouslyFormattedCitation":"(Krainski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(Krainski et al. 2019)</w:t>
      </w:r>
      <w:r w:rsidR="001D0B67">
        <w:rPr>
          <w:rFonts w:ascii="Times New Roman" w:hAnsi="Times New Roman" w:cs="Times New Roman"/>
          <w:sz w:val="24"/>
          <w:szCs w:val="24"/>
        </w:rPr>
        <w:fldChar w:fldCharType="end"/>
      </w:r>
      <w:r w:rsidR="008B04B6">
        <w:rPr>
          <w:rFonts w:ascii="Times New Roman" w:hAnsi="Times New Roman" w:cs="Times New Roman"/>
          <w:sz w:val="24"/>
          <w:szCs w:val="24"/>
        </w:rPr>
        <w:t xml:space="preserve"> and FRK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DOI":"1705.08105v3","author":[{"dropping-particle":"","family":"Zammit-Mangion","given":"A","non-dropping-particle":"","parse-names":false,"suffix":""},{"dropping-particle":"","family":"Cressie","given":"N","non-dropping-particle":"","parse-names":false,"suffix":""}],"container-title":"arXiv","id":"ITEM-1","issued":{"date-parts":[["2018"]]},"title":"FRK: An R package for spatial and spatio-temporal prediction with large datasets","type":"article-journal"},"uris":["http://www.mendeley.com/documents/?uuid=ed016a33-8fb2-4333-903c-3badabdc4665"]}],"mendeley":{"formattedCitation":"(Zammit-Mangion and Cressie 2018)","plainTextFormattedCitation":"(Zammit-Mangion and Cressie 2018)","previouslyFormattedCitation":"(Zammit-Mangion and Cressie 2018)"},"properties":{"noteIndex":0},"schema":"https://github.com/citation-style-language/schema/raw/master/csl-citation.json"}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(Zammit-Mangion and Cressie 2018)</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it is possible to analyze quite large datasets</w:t>
      </w:r>
      <w:r w:rsidR="00E63C1A">
        <w:rPr>
          <w:rFonts w:ascii="Times New Roman" w:hAnsi="Times New Roman" w:cs="Times New Roman"/>
          <w:sz w:val="24"/>
          <w:szCs w:val="24"/>
        </w:rPr>
        <w:t>. A</w:t>
      </w:r>
      <w:r w:rsidR="00703501">
        <w:rPr>
          <w:rFonts w:ascii="Times New Roman" w:hAnsi="Times New Roman" w:cs="Times New Roman"/>
          <w:sz w:val="24"/>
          <w:szCs w:val="24"/>
        </w:rPr>
        <w:t xml:space="preserve">s an extreme, the EUSTACE project </w:t>
      </w:r>
      <w:del w:id="189" w:author="Volker Radeloff" w:date="2022-05-02T07:37:00Z">
        <w:r w:rsidR="003975A8" w:rsidDel="00855C79">
          <w:rPr>
            <w:rFonts w:ascii="Times New Roman" w:hAnsi="Times New Roman" w:cs="Times New Roman"/>
            <w:sz w:val="24"/>
            <w:szCs w:val="24"/>
          </w:rPr>
          <w:delText>aims to</w:delText>
        </w:r>
        <w:r w:rsidR="00703501" w:rsidDel="00855C79">
          <w:rPr>
            <w:rFonts w:ascii="Times New Roman" w:hAnsi="Times New Roman" w:cs="Times New Roman"/>
            <w:sz w:val="24"/>
            <w:szCs w:val="24"/>
          </w:rPr>
          <w:delText xml:space="preserve"> estimate</w:delText>
        </w:r>
      </w:del>
      <w:ins w:id="190" w:author="Volker Radeloff" w:date="2022-05-02T07:37:00Z">
        <w:r w:rsidR="00855C79">
          <w:rPr>
            <w:rFonts w:ascii="Times New Roman" w:hAnsi="Times New Roman" w:cs="Times New Roman"/>
            <w:sz w:val="24"/>
            <w:szCs w:val="24"/>
          </w:rPr>
          <w:t>estimated</w:t>
        </w:r>
      </w:ins>
      <w:r w:rsidR="00703501">
        <w:rPr>
          <w:rFonts w:ascii="Times New Roman" w:hAnsi="Times New Roman" w:cs="Times New Roman"/>
          <w:sz w:val="24"/>
          <w:szCs w:val="24"/>
        </w:rPr>
        <w:t xml:space="preserve"> daily weather data since 1850 </w:t>
      </w:r>
      <w:r w:rsidR="003975A8">
        <w:rPr>
          <w:rFonts w:ascii="Times New Roman" w:hAnsi="Times New Roman" w:cs="Times New Roman"/>
          <w:sz w:val="24"/>
          <w:szCs w:val="24"/>
        </w:rPr>
        <w:t>for the globe at a resolution of 0.</w:t>
      </w:r>
      <w:r w:rsidR="002D2890">
        <w:rPr>
          <w:rFonts w:ascii="Times New Roman" w:hAnsi="Times New Roman" w:cs="Times New Roman"/>
          <w:sz w:val="24"/>
          <w:szCs w:val="24"/>
        </w:rPr>
        <w:t>2</w:t>
      </w:r>
      <w:r w:rsidR="003975A8">
        <w:rPr>
          <w:rFonts w:ascii="Times New Roman" w:hAnsi="Times New Roman" w:cs="Times New Roman"/>
          <w:sz w:val="24"/>
          <w:szCs w:val="24"/>
        </w:rPr>
        <w:t xml:space="preserve">5 </w:t>
      </w:r>
      <w:r w:rsidR="003975A8">
        <w:rPr>
          <w:rFonts w:ascii="Times New Roman" w:hAnsi="Times New Roman" w:cs="Times New Roman"/>
          <w:sz w:val="24"/>
          <w:szCs w:val="24"/>
        </w:rPr>
        <w:lastRenderedPageBreak/>
        <w:t>degrees, which involves estimating roughly 10</w:t>
      </w:r>
      <w:r w:rsidR="002D2890">
        <w:rPr>
          <w:rFonts w:ascii="Symbol" w:hAnsi="Symbol" w:cs="Times New Roman"/>
          <w:sz w:val="24"/>
          <w:szCs w:val="24"/>
          <w:vertAlign w:val="superscript"/>
        </w:rPr>
        <w:t></w:t>
      </w:r>
      <w:r w:rsidR="002D2890">
        <w:rPr>
          <w:rFonts w:ascii="Symbol" w:hAnsi="Symbol" w:cs="Times New Roman"/>
          <w:sz w:val="24"/>
          <w:szCs w:val="24"/>
          <w:vertAlign w:val="superscript"/>
        </w:rPr>
        <w:t></w:t>
      </w:r>
      <w:r w:rsidR="003975A8">
        <w:rPr>
          <w:rFonts w:ascii="Times New Roman" w:hAnsi="Times New Roman" w:cs="Times New Roman"/>
          <w:sz w:val="24"/>
          <w:szCs w:val="24"/>
        </w:rPr>
        <w:t xml:space="preserve"> values, although numerous </w:t>
      </w:r>
      <w:r w:rsidR="002D2890">
        <w:rPr>
          <w:rFonts w:ascii="Times New Roman" w:hAnsi="Times New Roman" w:cs="Times New Roman"/>
          <w:sz w:val="24"/>
          <w:szCs w:val="24"/>
        </w:rPr>
        <w:t>simplifications</w:t>
      </w:r>
      <w:r w:rsidR="001F7936">
        <w:rPr>
          <w:rFonts w:ascii="Times New Roman" w:hAnsi="Times New Roman" w:cs="Times New Roman"/>
          <w:sz w:val="24"/>
          <w:szCs w:val="24"/>
        </w:rPr>
        <w:t>, and lots of computing power,</w:t>
      </w:r>
      <w:r w:rsidR="002D2890">
        <w:rPr>
          <w:rFonts w:ascii="Times New Roman" w:hAnsi="Times New Roman" w:cs="Times New Roman"/>
          <w:sz w:val="24"/>
          <w:szCs w:val="24"/>
        </w:rPr>
        <w:t xml:space="preserve"> are needed</w:t>
      </w:r>
      <w:r w:rsidR="00511DCA">
        <w:rPr>
          <w:rFonts w:ascii="Times New Roman" w:hAnsi="Times New Roman" w:cs="Times New Roman"/>
          <w:sz w:val="24"/>
          <w:szCs w:val="24"/>
        </w:rPr>
        <w:t xml:space="preserve"> </w:t>
      </w:r>
      <w:commentRangeStart w:id="191"/>
      <w:r w:rsidR="001D0B67">
        <w:rPr>
          <w:rFonts w:ascii="Times New Roman" w:hAnsi="Times New Roman" w:cs="Times New Roman"/>
          <w:sz w:val="24"/>
          <w:szCs w:val="24"/>
        </w:rPr>
        <w:fldChar w:fldCharType="begin" w:fldLock="1"/>
      </w:r>
      <w:r w:rsidR="00D50EFE">
        <w:rPr>
          <w:rFonts w:ascii="Times New Roman" w:hAnsi="Times New Roman" w:cs="Times New Roman"/>
          <w:sz w:val="24"/>
          <w:szCs w:val="24"/>
        </w:rPr>
        <w:instrText>ADDIN CSL_CITATION {"citationItems":[{"id":"ITEM-1","itemData":{"DOI":"10.1175/BAMS-D-19-0095.1","author":[{"dropping-particle":"","family":"Rayner","given":"Nick A","non-dropping-particle":"","parse-names":false,"suffix":""},{"dropping-particle":"","family":"Auchmann","given":"Renate","non-dropping-particle":"","parse-names":false,"suffix":""},{"dropping-particle":"","family":"Bessembinder","given":"Janette","non-dropping-particle":"","parse-names":false,"suffix":""},{"dropping-particle":"","family":"Brönnimann","given":"Stefan","non-dropping-particle":"","parse-names":false,"suffix":""},{"dropping-particle":"","family":"Brugnara","given":"Yuri","non-dropping-particle":"","parse-names":false,"suffix":""},{"dropping-particle":"","family":"Capponi","given":"Francesco","non-dropping-particle":"","parse-names":false,"suffix":""},{"dropping-particle":"","family":"Carrea","given":"Laura","non-dropping-particle":"","parse-names":false,"suffix":""},{"dropping-particle":"","family":"Dodd","given":"Emma M A","non-dropping-particle":"","parse-names":false,"suffix":""},{"dropping-particle":"","family":"Ghent","given":"Darren","non-dropping-particle":"","parse-names":false,"suffix":""},{"dropping-particle":"","family":"Good","given":"Elizabeth","non-dropping-particle":"","parse-names":false,"suffix":""},{"dropping-particle":"","family":"Høyer","given":"Jacob L","non-dropping-particle":"","parse-names":false,"suffix":""},{"dropping-particle":"","family":"Kennedy","given":"John J","non-dropping-particle":"","parse-names":false,"suffix":""},{"dropping-particle":"","family":"Kent","given":"Elizabeth C","non-dropping-particle":"","parse-names":false,"suffix":""},{"dropping-particle":"","family":"Killick","given":"Rachel E","non-dropping-particle":"","parse-names":false,"suffix":""},{"dropping-particle":"","family":"Linden","given":"Paul","non-dropping-particle":"van der","parse-names":false,"suffix":""},{"dropping-particle":"","family":"Lindgren","given":"Finn","non-dropping-particle":"","parse-names":false,"suffix":""},{"dropping-particle":"","family":"Madsen","given":"Kristine S","non-dropping-particle":"","parse-names":false,"suffix":""},{"dropping-particle":"","family":"Merchant","given":"Christopher J","non-dropping-particle":"","parse-names":false,"suffix":""},{"dropping-particle":"","family":"Mitchelson","given":"Joel R","non-dropping-particle":"","parse-names":false,"suffix":""},{"dropping-particle":"","family":"Morice","given":"Colin P","non-dropping-particle":"","parse-names":false,"suffix":""},{"dropping-particle":"","family":"Nielsen-Englyst","given":"Pia","non-dropping-particle":"","parse-names":false,"suffix":""},{"dropping-particle":"","family":"Ortiz","given":"Patricio F","non-dropping-particle":"","parse-names":false,"suffix":""},{"dropping-particle":"","family":"Remedios","given":"John J","non-dropping-particle":"","parse-names":false,"suffix":""},{"dropping-particle":"","family":"Schrier","given":"Gerard","non-dropping-particle":"van der","parse-names":false,"suffix":""},{"dropping-particle":"","family":"Squintu","given":"Antonello A","non-dropping-particle":"","parse-names":false,"suffix":""},{"dropping-particle":"","family":"Stephens","given":"Ag","non-dropping-particle":"","parse-names":false,"suffix":""},{"dropping-particle":"","family":"Thorne","given":"Peter W","non-dropping-particle":"","parse-names":false,"suffix":""},{"dropping-particle":"","family":"Tonboe","given":"Rasmus T","non-dropping-particle":"","parse-names":false,"suffix":""},{"dropping-particle":"","family":"Trent","given":"Tim","non-dropping-particle":"","parse-names":false,"suffix":""},{"dropping-particle":"","family":"Veal","given":"Karen L","non-dropping-particle":"","parse-names":false,"suffix":""},{"dropping-particle":"","family":"Waterfall","given":"Alison M","non-dropping-particle":"","parse-names":false,"suffix":""},{"dropping-particle":"","family":"Winfield","given":"Kate","non-dropping-particle":"","parse-names":false,"suffix":""},{"dropping-particle":"","family":"Winn","given":"Jonathan","non-dropping-particle":"","parse-names":false,"suffix":""},{"dropping-particle":"","family":"Woolway","given":"R Iestyn","non-dropping-particle":"","parse-names":false,"suffix":""}],"container-title":"Bulletin of the American Meteorological Society","id":"ITEM-1","issue":"11","issued":{"date-parts":[["2020"]]},"page":"E1924-E1947","title":"The EUSTACE Project: Delivering Global, Daily Information on Surface Air Temperature","type":"article-journal","volume":"101"},"uris":["http://www.mendeley.com/documents/?uuid=cfd1b05c-8342-49b8-ba85-9087dfd7a8fe"]}],"mendeley":{"formattedCitation":"(Rayner et al. 2020)","plainTextFormattedCitation":"(Rayner et al. 2020)","previouslyFormattedCitation":"(Rayner et al. 2020)"},"properties":{"noteIndex":0},"schema":"https://github.com/citation-style-language/schema/raw/master/csl-citation.json"}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(Rayner et al. 2020)</w:t>
      </w:r>
      <w:r w:rsidR="001D0B67">
        <w:rPr>
          <w:rFonts w:ascii="Times New Roman" w:hAnsi="Times New Roman" w:cs="Times New Roman"/>
          <w:sz w:val="24"/>
          <w:szCs w:val="24"/>
        </w:rPr>
        <w:fldChar w:fldCharType="end"/>
      </w:r>
      <w:commentRangeEnd w:id="191"/>
      <w:r w:rsidR="00855C79">
        <w:rPr>
          <w:rStyle w:val="CommentReference"/>
        </w:rPr>
        <w:commentReference w:id="191"/>
      </w:r>
      <w:r w:rsidR="003975A8">
        <w:rPr>
          <w:rFonts w:ascii="Times New Roman" w:hAnsi="Times New Roman" w:cs="Times New Roman"/>
          <w:sz w:val="24"/>
          <w:szCs w:val="24"/>
        </w:rPr>
        <w:t>.</w:t>
      </w:r>
      <w:r w:rsidR="00E63C1A">
        <w:rPr>
          <w:rFonts w:ascii="Times New Roman" w:hAnsi="Times New Roman" w:cs="Times New Roman"/>
          <w:sz w:val="24"/>
          <w:szCs w:val="24"/>
        </w:rPr>
        <w:t xml:space="preserve"> </w:t>
      </w:r>
    </w:p>
    <w:p w14:paraId="52C0A126" w14:textId="41D415FA" w:rsidR="002A6EAE"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6F1356">
        <w:rPr>
          <w:rFonts w:ascii="Times New Roman" w:hAnsi="Times New Roman" w:cs="Times New Roman"/>
          <w:sz w:val="24"/>
          <w:szCs w:val="24"/>
        </w:rPr>
        <w:t>remotePARTS</w:t>
      </w:r>
      <w:proofErr w:type="spellEnd"/>
      <w:r w:rsidR="006F1356">
        <w:rPr>
          <w:rFonts w:ascii="Times New Roman" w:hAnsi="Times New Roman" w:cs="Times New Roman"/>
          <w:sz w:val="24"/>
          <w:szCs w:val="24"/>
        </w:rPr>
        <w:t xml:space="preserve"> differs from other </w:t>
      </w:r>
      <w:r w:rsidR="009B41CA">
        <w:rPr>
          <w:rFonts w:ascii="Times New Roman" w:hAnsi="Times New Roman" w:cs="Times New Roman"/>
          <w:sz w:val="24"/>
          <w:szCs w:val="24"/>
        </w:rPr>
        <w:t>approaches</w:t>
      </w:r>
      <w:r w:rsidR="006F1356">
        <w:rPr>
          <w:rFonts w:ascii="Times New Roman" w:hAnsi="Times New Roman" w:cs="Times New Roman"/>
          <w:sz w:val="24"/>
          <w:szCs w:val="24"/>
        </w:rPr>
        <w:t xml:space="preserve"> for analyzing spatiotemporal data in both </w:t>
      </w:r>
      <w:del w:id="192" w:author="Volker Radeloff" w:date="2022-05-02T07:38:00Z">
        <w:r w:rsidR="006F1356" w:rsidDel="00855C79">
          <w:rPr>
            <w:rFonts w:ascii="Times New Roman" w:hAnsi="Times New Roman" w:cs="Times New Roman"/>
            <w:sz w:val="24"/>
            <w:szCs w:val="24"/>
          </w:rPr>
          <w:delText xml:space="preserve">its </w:delText>
        </w:r>
      </w:del>
      <w:r w:rsidR="006F1356">
        <w:rPr>
          <w:rFonts w:ascii="Times New Roman" w:hAnsi="Times New Roman" w:cs="Times New Roman"/>
          <w:sz w:val="24"/>
          <w:szCs w:val="24"/>
        </w:rPr>
        <w:t>primary goal and simplicity. The spatiotemporal methods arising from spatial statistics focus primarily on smoothing, interpolation, and extrapolation to points in space and time for which data have not been collected. A</w:t>
      </w:r>
      <w:r w:rsidR="00BC29A0">
        <w:rPr>
          <w:rFonts w:ascii="Times New Roman" w:hAnsi="Times New Roman" w:cs="Times New Roman"/>
          <w:sz w:val="24"/>
          <w:szCs w:val="24"/>
        </w:rPr>
        <w:t xml:space="preserve">n archetypal example is estimating the global distribution of CO2 concentrations </w:t>
      </w:r>
      <w:r w:rsidR="006856A1">
        <w:rPr>
          <w:rFonts w:ascii="Times New Roman" w:hAnsi="Times New Roman" w:cs="Times New Roman"/>
          <w:sz w:val="24"/>
          <w:szCs w:val="24"/>
        </w:rPr>
        <w:t xml:space="preserve">using </w:t>
      </w:r>
      <w:r w:rsidR="00BC29A0">
        <w:rPr>
          <w:rFonts w:ascii="Times New Roman" w:hAnsi="Times New Roman" w:cs="Times New Roman"/>
          <w:sz w:val="24"/>
          <w:szCs w:val="24"/>
        </w:rPr>
        <w:t>data</w:t>
      </w:r>
      <w:r w:rsidR="006F1356">
        <w:rPr>
          <w:rFonts w:ascii="Times New Roman" w:hAnsi="Times New Roman" w:cs="Times New Roman"/>
          <w:sz w:val="24"/>
          <w:szCs w:val="24"/>
        </w:rPr>
        <w:t xml:space="preserve"> </w:t>
      </w:r>
      <w:r w:rsidR="00BC29A0">
        <w:rPr>
          <w:rFonts w:ascii="Times New Roman" w:hAnsi="Times New Roman" w:cs="Times New Roman"/>
          <w:sz w:val="24"/>
          <w:szCs w:val="24"/>
        </w:rPr>
        <w:t>consisting of 100,000</w:t>
      </w:r>
      <w:r w:rsidR="00A302A8">
        <w:rPr>
          <w:rFonts w:ascii="Times New Roman" w:hAnsi="Times New Roman" w:cs="Times New Roman"/>
          <w:sz w:val="24"/>
          <w:szCs w:val="24"/>
        </w:rPr>
        <w:t xml:space="preserve"> to </w:t>
      </w:r>
      <w:r w:rsidR="00BC29A0">
        <w:rPr>
          <w:rFonts w:ascii="Times New Roman" w:hAnsi="Times New Roman" w:cs="Times New Roman"/>
          <w:sz w:val="24"/>
          <w:szCs w:val="24"/>
        </w:rPr>
        <w:t>300,000</w:t>
      </w:r>
      <w:r w:rsidR="00A302A8">
        <w:rPr>
          <w:rFonts w:ascii="Times New Roman" w:hAnsi="Times New Roman" w:cs="Times New Roman"/>
          <w:sz w:val="24"/>
          <w:szCs w:val="24"/>
        </w:rPr>
        <w:t>-</w:t>
      </w:r>
      <w:r w:rsidR="006856A1">
        <w:rPr>
          <w:rFonts w:ascii="Times New Roman" w:hAnsi="Times New Roman" w:cs="Times New Roman"/>
          <w:sz w:val="24"/>
          <w:szCs w:val="24"/>
        </w:rPr>
        <w:t xml:space="preserve">point samples per day from the NASA OCO2 satellite </w:t>
      </w:r>
      <w:r w:rsidR="00D50EFE">
        <w:rPr>
          <w:rFonts w:ascii="Times New Roman" w:hAnsi="Times New Roman" w:cs="Times New Roman"/>
          <w:sz w:val="24"/>
          <w:szCs w:val="24"/>
        </w:rPr>
        <w:fldChar w:fldCharType="begin" w:fldLock="1"/>
      </w:r>
      <w:r w:rsidR="00966CB3">
        <w:rPr>
          <w:rFonts w:ascii="Times New Roman" w:hAnsi="Times New Roman" w:cs="Times New Roman"/>
          <w:sz w:val="24"/>
          <w:szCs w:val="24"/>
        </w:rPr>
        <w:instrText>ADDIN CSL_CITATION {"citationItems":[{"id":"ITEM-1","itemData":{"DOI":"10.18637/jss.v098.i04","author":[{"dropping-particle":"","family":"Zammit-Mangion","given":"Andrew","non-dropping-particle":"","parse-names":false,"suffix":""},{"dropping-particle":"","family":"Cressie","given":"Noel","non-dropping-particle":"","parse-names":false,"suffix":""}],"container-title":"Journal of Statistical Software","id":"ITEM-1","issue":"4","issued":{"date-parts":[["2021"]]},"page":"1-48","title":"FRK: An R Package for Spatial and Spatio-Temporal Prediction with Large Datasets","type":"article-journal","volume":"98"},"uris":["http://www.mendeley.com/documents/?uuid=9b743609-8c93-40f4-888a-9a436b086d41"]}],"mendeley":{"formattedCitation":"(Zammit-Mangion and Cressie 2021)","plainTextFormattedCitation":"(Zammit-Mangion and Cressie 2021)","previouslyFormattedCitation":"(Zammit-Mangion and Cressie 2021)"},"properties":{"noteIndex":0},"schema":"https://github.com/citation-style-language/schema/raw/master/csl-citation.json"}</w:instrText>
      </w:r>
      <w:r w:rsidR="00D50EFE">
        <w:rPr>
          <w:rFonts w:ascii="Times New Roman" w:hAnsi="Times New Roman" w:cs="Times New Roman"/>
          <w:sz w:val="24"/>
          <w:szCs w:val="24"/>
        </w:rPr>
        <w:fldChar w:fldCharType="separate"/>
      </w:r>
      <w:r w:rsidR="00D50EFE" w:rsidRPr="00D50EFE">
        <w:rPr>
          <w:rFonts w:ascii="Times New Roman" w:hAnsi="Times New Roman" w:cs="Times New Roman"/>
          <w:noProof/>
          <w:sz w:val="24"/>
          <w:szCs w:val="24"/>
        </w:rPr>
        <w:t>(Zammit-Mangion and Cressie 2021)</w:t>
      </w:r>
      <w:r w:rsidR="00D50EFE">
        <w:rPr>
          <w:rFonts w:ascii="Times New Roman" w:hAnsi="Times New Roman" w:cs="Times New Roman"/>
          <w:sz w:val="24"/>
          <w:szCs w:val="24"/>
        </w:rPr>
        <w:fldChar w:fldCharType="end"/>
      </w:r>
      <w:ins w:id="193" w:author="Volker Radeloff" w:date="2022-05-02T07:39:00Z">
        <w:r w:rsidR="00855C79">
          <w:rPr>
            <w:rFonts w:ascii="Times New Roman" w:hAnsi="Times New Roman" w:cs="Times New Roman"/>
            <w:sz w:val="24"/>
            <w:szCs w:val="24"/>
          </w:rPr>
          <w:t>.</w:t>
        </w:r>
      </w:ins>
      <w:del w:id="194" w:author="Volker Radeloff" w:date="2022-05-02T07:39:00Z">
        <w:r w:rsidR="006856A1" w:rsidDel="00855C79">
          <w:rPr>
            <w:rFonts w:ascii="Times New Roman" w:hAnsi="Times New Roman" w:cs="Times New Roman"/>
            <w:sz w:val="24"/>
            <w:szCs w:val="24"/>
          </w:rPr>
          <w:delText>;</w:delText>
        </w:r>
      </w:del>
      <w:r w:rsidR="006856A1">
        <w:rPr>
          <w:rFonts w:ascii="Times New Roman" w:hAnsi="Times New Roman" w:cs="Times New Roman"/>
          <w:sz w:val="24"/>
          <w:szCs w:val="24"/>
        </w:rPr>
        <w:t xml:space="preserve"> </w:t>
      </w:r>
      <w:commentRangeStart w:id="195"/>
      <w:ins w:id="196" w:author="Volker Radeloff" w:date="2022-05-02T07:39:00Z">
        <w:r w:rsidR="00855C79">
          <w:rPr>
            <w:rFonts w:ascii="Times New Roman" w:hAnsi="Times New Roman" w:cs="Times New Roman"/>
            <w:sz w:val="24"/>
            <w:szCs w:val="24"/>
          </w:rPr>
          <w:t>T</w:t>
        </w:r>
      </w:ins>
      <w:del w:id="197" w:author="Volker Radeloff" w:date="2022-05-02T07:39:00Z">
        <w:r w:rsidR="006856A1" w:rsidDel="00855C79">
          <w:rPr>
            <w:rFonts w:ascii="Times New Roman" w:hAnsi="Times New Roman" w:cs="Times New Roman"/>
            <w:sz w:val="24"/>
            <w:szCs w:val="24"/>
          </w:rPr>
          <w:delText>t</w:delText>
        </w:r>
      </w:del>
      <w:r w:rsidR="006856A1">
        <w:rPr>
          <w:rFonts w:ascii="Times New Roman" w:hAnsi="Times New Roman" w:cs="Times New Roman"/>
          <w:sz w:val="24"/>
          <w:szCs w:val="24"/>
        </w:rPr>
        <w:t xml:space="preserve">he statistical problem is to interpolate across space </w:t>
      </w:r>
      <w:r w:rsidR="009B41CA">
        <w:rPr>
          <w:rFonts w:ascii="Times New Roman" w:hAnsi="Times New Roman" w:cs="Times New Roman"/>
          <w:sz w:val="24"/>
          <w:szCs w:val="24"/>
        </w:rPr>
        <w:t xml:space="preserve">and time </w:t>
      </w:r>
      <w:r w:rsidR="006856A1">
        <w:rPr>
          <w:rFonts w:ascii="Times New Roman" w:hAnsi="Times New Roman" w:cs="Times New Roman"/>
          <w:sz w:val="24"/>
          <w:szCs w:val="24"/>
        </w:rPr>
        <w:t xml:space="preserve">from samples taken </w:t>
      </w:r>
      <w:r w:rsidR="007E6FCB">
        <w:rPr>
          <w:rFonts w:ascii="Times New Roman" w:hAnsi="Times New Roman" w:cs="Times New Roman"/>
          <w:sz w:val="24"/>
          <w:szCs w:val="24"/>
        </w:rPr>
        <w:t xml:space="preserve">during repeated passes along a polar </w:t>
      </w:r>
      <w:r w:rsidR="00017B00">
        <w:rPr>
          <w:rFonts w:ascii="Times New Roman" w:hAnsi="Times New Roman" w:cs="Times New Roman"/>
          <w:sz w:val="24"/>
          <w:szCs w:val="24"/>
        </w:rPr>
        <w:t>orbit that</w:t>
      </w:r>
      <w:r w:rsidR="008B04B6">
        <w:rPr>
          <w:rFonts w:ascii="Times New Roman" w:hAnsi="Times New Roman" w:cs="Times New Roman"/>
          <w:sz w:val="24"/>
          <w:szCs w:val="24"/>
        </w:rPr>
        <w:t xml:space="preserve"> covers the globe roughly every 16 days</w:t>
      </w:r>
      <w:r w:rsidR="007E6FCB">
        <w:rPr>
          <w:rFonts w:ascii="Times New Roman" w:hAnsi="Times New Roman" w:cs="Times New Roman"/>
          <w:sz w:val="24"/>
          <w:szCs w:val="24"/>
        </w:rPr>
        <w:t xml:space="preserve">. </w:t>
      </w:r>
      <w:r w:rsidR="00463B31">
        <w:rPr>
          <w:rFonts w:ascii="Times New Roman" w:hAnsi="Times New Roman" w:cs="Times New Roman"/>
          <w:sz w:val="24"/>
          <w:szCs w:val="24"/>
        </w:rPr>
        <w:t xml:space="preserve">In contrast, </w:t>
      </w:r>
      <w:proofErr w:type="spellStart"/>
      <w:r w:rsidR="00463B31">
        <w:rPr>
          <w:rFonts w:ascii="Times New Roman" w:hAnsi="Times New Roman" w:cs="Times New Roman"/>
          <w:sz w:val="24"/>
          <w:szCs w:val="24"/>
        </w:rPr>
        <w:t>remotePARTS</w:t>
      </w:r>
      <w:proofErr w:type="spellEnd"/>
      <w:r w:rsidR="00463B31">
        <w:rPr>
          <w:rFonts w:ascii="Times New Roman" w:hAnsi="Times New Roman" w:cs="Times New Roman"/>
          <w:sz w:val="24"/>
          <w:szCs w:val="24"/>
        </w:rPr>
        <w:t xml:space="preserve"> is designed for regression problems such as whether the rate of greening (NDVI) inferred from satellite images over the last 30 years has been greater </w:t>
      </w:r>
      <w:r w:rsidR="00697498">
        <w:rPr>
          <w:rFonts w:ascii="Times New Roman" w:hAnsi="Times New Roman" w:cs="Times New Roman"/>
          <w:sz w:val="24"/>
          <w:szCs w:val="24"/>
        </w:rPr>
        <w:t>in one land-cover class than another</w:t>
      </w:r>
      <w:r w:rsidR="00463B31">
        <w:rPr>
          <w:rFonts w:ascii="Times New Roman" w:hAnsi="Times New Roman" w:cs="Times New Roman"/>
          <w:sz w:val="24"/>
          <w:szCs w:val="24"/>
        </w:rPr>
        <w:t xml:space="preserve">. This </w:t>
      </w:r>
      <w:commentRangeEnd w:id="195"/>
      <w:r w:rsidR="00855C79">
        <w:rPr>
          <w:rStyle w:val="CommentReference"/>
        </w:rPr>
        <w:commentReference w:id="195"/>
      </w:r>
      <w:r w:rsidR="00463B31">
        <w:rPr>
          <w:rFonts w:ascii="Times New Roman" w:hAnsi="Times New Roman" w:cs="Times New Roman"/>
          <w:sz w:val="24"/>
          <w:szCs w:val="24"/>
        </w:rPr>
        <w:t>question can be posed as a regression in the form of equation (</w:t>
      </w:r>
      <w:r w:rsidR="00E00583">
        <w:rPr>
          <w:rFonts w:ascii="Times New Roman" w:hAnsi="Times New Roman" w:cs="Times New Roman"/>
          <w:sz w:val="24"/>
          <w:szCs w:val="24"/>
        </w:rPr>
        <w:t>2</w:t>
      </w:r>
      <w:r w:rsidR="00463B31">
        <w:rPr>
          <w:rFonts w:ascii="Times New Roman" w:hAnsi="Times New Roman" w:cs="Times New Roman"/>
          <w:sz w:val="24"/>
          <w:szCs w:val="24"/>
        </w:rPr>
        <w:t xml:space="preserve">) by letting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63B31">
        <w:rPr>
          <w:rFonts w:ascii="Times New Roman" w:eastAsia="MS Mincho" w:hAnsi="Times New Roman" w:cs="Times New Roman"/>
          <w:color w:val="000000" w:themeColor="text1"/>
          <w:kern w:val="24"/>
          <w:sz w:val="24"/>
          <w:szCs w:val="24"/>
        </w:rPr>
        <w:t xml:space="preserve"> be the annual</w:t>
      </w:r>
      <w:r w:rsidR="00463B31">
        <w:rPr>
          <w:rFonts w:ascii="Times New Roman" w:hAnsi="Times New Roman" w:cs="Times New Roman"/>
          <w:sz w:val="24"/>
          <w:szCs w:val="24"/>
        </w:rPr>
        <w:t xml:space="preserve"> average</w:t>
      </w:r>
      <w:r w:rsidR="00F9766B">
        <w:rPr>
          <w:rFonts w:ascii="Times New Roman" w:hAnsi="Times New Roman" w:cs="Times New Roman"/>
          <w:sz w:val="24"/>
          <w:szCs w:val="24"/>
        </w:rPr>
        <w:t xml:space="preserve"> NDVI for year </w:t>
      </w:r>
      <m:oMath>
        <m:r>
          <w:rPr>
            <w:rFonts w:ascii="Cambria Math" w:hAnsi="Cambria Math" w:cs="Times New Roman"/>
            <w:sz w:val="24"/>
            <w:szCs w:val="24"/>
          </w:rPr>
          <m:t>t</m:t>
        </m:r>
      </m:oMath>
      <w:r w:rsidR="00F9766B">
        <w:rPr>
          <w:rFonts w:ascii="Times New Roman" w:hAnsi="Times New Roman" w:cs="Times New Roman"/>
          <w:sz w:val="24"/>
          <w:szCs w:val="24"/>
        </w:rPr>
        <w:t xml:space="preserve"> in pixel</w:t>
      </w:r>
      <w:r w:rsidR="009B41CA">
        <w:rPr>
          <w:rFonts w:ascii="Times New Roman" w:hAnsi="Times New Roman" w:cs="Times New Roman"/>
          <w:sz w:val="24"/>
          <w:szCs w:val="24"/>
        </w:rPr>
        <w:t xml:space="preserve"> </w:t>
      </w:r>
      <m:oMath>
        <m:r>
          <w:rPr>
            <w:rFonts w:ascii="Cambria Math" w:hAnsi="Cambria Math" w:cs="Times New Roman"/>
            <w:sz w:val="24"/>
            <w:szCs w:val="24"/>
          </w:rPr>
          <m:t>i:</m:t>
        </m:r>
      </m:oMath>
    </w:p>
    <w:p w14:paraId="362BDED6" w14:textId="77777777" w:rsidR="002A6EAE" w:rsidRPr="00117881" w:rsidRDefault="002A6EAE" w:rsidP="002A6EAE">
      <w:pPr>
        <w:spacing w:after="0" w:line="480" w:lineRule="auto"/>
        <w:rPr>
          <w:rFonts w:ascii="Times New Roman" w:hAnsi="Times New Roman" w:cs="Times New Roman"/>
          <w:sz w:val="24"/>
          <w:szCs w:val="24"/>
        </w:rPr>
      </w:pPr>
    </w:p>
    <w:p w14:paraId="4C108584" w14:textId="0789D6E9" w:rsidR="002A6EAE" w:rsidRPr="00117881" w:rsidRDefault="00024224" w:rsidP="002A6EAE">
      <w:pPr>
        <w:tabs>
          <w:tab w:val="left" w:pos="720"/>
          <w:tab w:val="right" w:pos="8640"/>
        </w:tabs>
        <w:snapToGrid w:val="0"/>
        <w:spacing w:line="480" w:lineRule="auto"/>
        <w:contextualSpacing/>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 xml:space="preserve">+ </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d>
          <m:dPr>
            <m:ctrlPr>
              <w:rPr>
                <w:rFonts w:ascii="Cambria Math" w:eastAsia="MS Mincho" w:hAnsi="Cambria Math" w:cs="Times New Roman"/>
                <w:i/>
                <w:color w:val="000000" w:themeColor="text1"/>
                <w:kern w:val="24"/>
                <w:sz w:val="24"/>
                <w:szCs w:val="24"/>
              </w:rPr>
            </m:ctrlPr>
          </m:dPr>
          <m:e>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2A6EAE" w:rsidRPr="00117881">
        <w:rPr>
          <w:rFonts w:ascii="Times New Roman" w:eastAsia="MS Mincho" w:hAnsi="Times New Roman" w:cs="Times New Roman"/>
          <w:color w:val="000000" w:themeColor="text1"/>
          <w:kern w:val="24"/>
          <w:sz w:val="24"/>
          <w:szCs w:val="24"/>
        </w:rPr>
        <w:tab/>
        <w:t xml:space="preserve">(Eq. </w:t>
      </w:r>
      <w:r w:rsidR="009E2F17">
        <w:rPr>
          <w:rFonts w:ascii="Times New Roman" w:eastAsia="MS Mincho" w:hAnsi="Times New Roman" w:cs="Times New Roman"/>
          <w:color w:val="000000" w:themeColor="text1"/>
          <w:kern w:val="24"/>
          <w:sz w:val="24"/>
          <w:szCs w:val="24"/>
        </w:rPr>
        <w:t>2</w:t>
      </w:r>
      <w:r w:rsidR="002A6EAE" w:rsidRPr="00117881">
        <w:rPr>
          <w:rFonts w:ascii="Times New Roman" w:eastAsia="MS Mincho" w:hAnsi="Times New Roman" w:cs="Times New Roman"/>
          <w:color w:val="000000" w:themeColor="text1"/>
          <w:kern w:val="24"/>
          <w:sz w:val="24"/>
          <w:szCs w:val="24"/>
        </w:rPr>
        <w:t>)</w:t>
      </w:r>
    </w:p>
    <w:p w14:paraId="30DF07A0" w14:textId="1BAD9352" w:rsidR="002A6EAE" w:rsidRPr="009844C7" w:rsidRDefault="00024224" w:rsidP="002A6EAE">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w:commentRangeStart w:id="198"/>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w:commentRangeEnd w:id="198"/>
          <m:r>
            <m:rPr>
              <m:sty m:val="p"/>
            </m:rPr>
            <w:rPr>
              <w:rStyle w:val="CommentReference"/>
            </w:rPr>
            <w:commentReference w:id="198"/>
          </m:r>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m:oMathPara>
    </w:p>
    <w:p w14:paraId="77344376" w14:textId="3925B544" w:rsidR="002A6EAE" w:rsidRPr="009844C7" w:rsidRDefault="00024224" w:rsidP="002A6EAE">
      <w:pPr>
        <w:snapToGrid w:val="0"/>
        <w:spacing w:line="480" w:lineRule="auto"/>
        <w:contextualSpacing/>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w:commentRangeStart w:id="199"/>
              <w:commentRangeEnd w:id="199"/>
              <m:r>
                <m:rPr>
                  <m:sty m:val="p"/>
                </m:rPr>
                <w:rPr>
                  <w:rStyle w:val="CommentReference"/>
                </w:rPr>
                <w:commentReference w:id="199"/>
              </m:r>
            </m:e>
          </m:d>
        </m:oMath>
      </m:oMathPara>
    </w:p>
    <w:p w14:paraId="0461AFA9" w14:textId="77777777" w:rsidR="002A6EAE" w:rsidRDefault="002A6EAE" w:rsidP="005239A5">
      <w:pPr>
        <w:spacing w:after="0" w:line="480" w:lineRule="auto"/>
        <w:rPr>
          <w:rFonts w:ascii="Times New Roman" w:hAnsi="Times New Roman" w:cs="Times New Roman"/>
          <w:sz w:val="24"/>
          <w:szCs w:val="24"/>
        </w:rPr>
      </w:pPr>
    </w:p>
    <w:p w14:paraId="4BC06C2B" w14:textId="04993E37" w:rsidR="002D2890" w:rsidRDefault="00D8670C" w:rsidP="005239A5">
      <w:pPr>
        <w:spacing w:after="0" w:line="480" w:lineRule="auto"/>
        <w:rPr>
          <w:rFonts w:ascii="Times New Roman" w:hAnsi="Times New Roman" w:cs="Times New Roman"/>
          <w:sz w:val="24"/>
          <w:szCs w:val="24"/>
        </w:rPr>
      </w:pPr>
      <w:ins w:id="200" w:author="Wang, Fangfang" w:date="2022-05-13T17:40:00Z">
        <w:r>
          <w:rPr>
            <w:rFonts w:ascii="Times New Roman" w:hAnsi="Times New Roman" w:cs="Times New Roman"/>
            <w:sz w:val="24"/>
            <w:szCs w:val="24"/>
          </w:rPr>
          <w:t xml:space="preserve">where </w:t>
        </w:r>
        <w:r>
          <w:rPr>
            <w:rFonts w:ascii="Times New Roman" w:eastAsiaTheme="minorEastAsia" w:hAnsi="Times New Roman" w:cs="Times New Roman"/>
            <w:sz w:val="24"/>
            <w:szCs w:val="24"/>
          </w:rPr>
          <w:t xml:space="preserve">the innovations </w:t>
        </w:r>
      </w:ins>
      <m:oMath>
        <m:sSub>
          <m:sSubPr>
            <m:ctrlPr>
              <w:ins w:id="201" w:author="Wang, Fangfang" w:date="2022-05-13T17:40:00Z">
                <w:rPr>
                  <w:rFonts w:ascii="Cambria Math" w:eastAsiaTheme="minorEastAsia" w:hAnsi="Cambria Math" w:cs="Times New Roman"/>
                  <w:i/>
                  <w:sz w:val="24"/>
                  <w:szCs w:val="24"/>
                </w:rPr>
              </w:ins>
            </m:ctrlPr>
          </m:sSubPr>
          <m:e>
            <m:r>
              <w:ins w:id="202" w:author="Wang, Fangfang" w:date="2022-05-13T17:40:00Z">
                <w:rPr>
                  <w:rFonts w:ascii="Cambria Math" w:eastAsiaTheme="minorEastAsia" w:hAnsi="Cambria Math" w:cs="Times New Roman"/>
                  <w:sz w:val="24"/>
                  <w:szCs w:val="24"/>
                </w:rPr>
                <m:t>δ</m:t>
              </w:ins>
            </m:r>
          </m:e>
          <m:sub>
            <m:r>
              <w:ins w:id="203" w:author="Wang, Fangfang" w:date="2022-05-13T17:40:00Z">
                <w:rPr>
                  <w:rFonts w:ascii="Cambria Math" w:eastAsiaTheme="minorEastAsia" w:hAnsi="Cambria Math" w:cs="Times New Roman"/>
                  <w:sz w:val="24"/>
                  <w:szCs w:val="24"/>
                </w:rPr>
                <m:t>i</m:t>
              </w:ins>
            </m:r>
          </m:sub>
        </m:sSub>
        <m:d>
          <m:dPr>
            <m:ctrlPr>
              <w:ins w:id="204" w:author="Wang, Fangfang" w:date="2022-05-13T17:40:00Z">
                <w:rPr>
                  <w:rFonts w:ascii="Cambria Math" w:eastAsiaTheme="minorEastAsia" w:hAnsi="Cambria Math" w:cs="Times New Roman"/>
                  <w:i/>
                  <w:sz w:val="24"/>
                  <w:szCs w:val="24"/>
                </w:rPr>
              </w:ins>
            </m:ctrlPr>
          </m:dPr>
          <m:e>
            <m:r>
              <w:ins w:id="205" w:author="Wang, Fangfang" w:date="2022-05-13T17:40:00Z">
                <w:rPr>
                  <w:rFonts w:ascii="Cambria Math" w:eastAsiaTheme="minorEastAsia" w:hAnsi="Cambria Math" w:cs="Times New Roman"/>
                  <w:sz w:val="24"/>
                  <w:szCs w:val="24"/>
                </w:rPr>
                <m:t>t</m:t>
              </w:ins>
            </m:r>
          </m:e>
        </m:d>
      </m:oMath>
      <w:ins w:id="206" w:author="Wang, Fangfang" w:date="2022-05-13T17:40:00Z">
        <w:r>
          <w:rPr>
            <w:rFonts w:ascii="Times New Roman" w:eastAsiaTheme="minorEastAsia" w:hAnsi="Times New Roman" w:cs="Times New Roman"/>
            <w:sz w:val="24"/>
            <w:szCs w:val="24"/>
          </w:rPr>
          <w:t xml:space="preserve"> are</w:t>
        </w:r>
      </w:ins>
      <w:ins w:id="207" w:author="Wang, Fangfang" w:date="2022-05-13T17:41:00Z">
        <w:r>
          <w:rPr>
            <w:rFonts w:ascii="Times New Roman" w:eastAsiaTheme="minorEastAsia" w:hAnsi="Times New Roman" w:cs="Times New Roman"/>
            <w:sz w:val="24"/>
            <w:szCs w:val="24"/>
          </w:rPr>
          <w:t xml:space="preserve"> defined same as in equation (1). </w:t>
        </w:r>
      </w:ins>
      <w:commentRangeStart w:id="208"/>
      <w:r w:rsidR="00755650">
        <w:rPr>
          <w:rFonts w:ascii="Times New Roman" w:hAnsi="Times New Roman" w:cs="Times New Roman"/>
          <w:sz w:val="24"/>
          <w:szCs w:val="24"/>
        </w:rPr>
        <w:t>Here</w:t>
      </w:r>
      <w:commentRangeEnd w:id="208"/>
      <w:r w:rsidR="009B466D">
        <w:rPr>
          <w:rStyle w:val="CommentReference"/>
        </w:rPr>
        <w:commentReference w:id="208"/>
      </w:r>
      <w:r w:rsidR="0075565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0i</m:t>
            </m:r>
          </m:sub>
        </m:sSub>
      </m:oMath>
      <w:r w:rsidR="00755650">
        <w:rPr>
          <w:rFonts w:ascii="Times New Roman" w:eastAsiaTheme="minorEastAsia" w:hAnsi="Times New Roman" w:cs="Times New Roman"/>
          <w:sz w:val="24"/>
          <w:szCs w:val="24"/>
        </w:rPr>
        <w:t xml:space="preserve">is the fixed intercept for pixel </w:t>
      </w:r>
      <m:oMath>
        <m:r>
          <w:rPr>
            <w:rFonts w:ascii="Cambria Math" w:eastAsiaTheme="minorEastAsia" w:hAnsi="Cambria Math" w:cs="Times New Roman"/>
            <w:sz w:val="24"/>
            <w:szCs w:val="24"/>
          </w:rPr>
          <m:t>i</m:t>
        </m:r>
      </m:oMath>
      <w:r w:rsidR="0075565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ctrlPr>
              <w:rPr>
                <w:rFonts w:ascii="Cambria Math" w:eastAsiaTheme="minorEastAsia" w:hAnsi="Cambria Math" w:cs="Times New Roman"/>
                <w:iCs/>
                <w:sz w:val="24"/>
                <w:szCs w:val="24"/>
              </w:rPr>
            </m:ctrlPr>
          </m:e>
          <m:sub>
            <m:r>
              <w:rPr>
                <w:rFonts w:ascii="Cambria Math" w:eastAsiaTheme="minorEastAsia" w:hAnsi="Cambria Math" w:cs="Times New Roman"/>
                <w:sz w:val="24"/>
                <w:szCs w:val="24"/>
              </w:rPr>
              <m:t>1</m:t>
            </m:r>
          </m:sub>
        </m:sSub>
      </m:oMath>
      <w:r w:rsidR="00755650">
        <w:rPr>
          <w:rFonts w:ascii="Times New Roman" w:eastAsiaTheme="minorEastAsia" w:hAnsi="Times New Roman" w:cs="Times New Roman"/>
          <w:iCs/>
          <w:sz w:val="24"/>
          <w:szCs w:val="24"/>
        </w:rPr>
        <w:t xml:space="preserve"> is the systemic fixed effect land class 1, </w:t>
      </w:r>
      <w:commentRangeStart w:id="209"/>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r w:rsidR="00755650">
        <w:rPr>
          <w:rFonts w:ascii="Times New Roman" w:eastAsiaTheme="minorEastAsia" w:hAnsi="Times New Roman" w:cs="Times New Roman"/>
          <w:iCs/>
          <w:sz w:val="24"/>
          <w:szCs w:val="24"/>
        </w:rPr>
        <w:t xml:space="preserve">is the time-dependent fixed effect of class 0,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sidR="00755650">
        <w:rPr>
          <w:rFonts w:ascii="Times New Roman" w:eastAsiaTheme="minorEastAsia" w:hAnsi="Times New Roman" w:cs="Times New Roman"/>
          <w:iCs/>
          <w:sz w:val="24"/>
          <w:szCs w:val="24"/>
        </w:rPr>
        <w:t xml:space="preserve"> is the time-dependent fixed effect of class 1.</w:t>
      </w:r>
      <w:commentRangeEnd w:id="209"/>
      <w:r w:rsidR="002D5DC7">
        <w:rPr>
          <w:rStyle w:val="CommentReference"/>
        </w:rPr>
        <w:commentReference w:id="209"/>
      </w:r>
      <w:r w:rsidR="00B9029D">
        <w:rPr>
          <w:rFonts w:ascii="Times New Roman" w:hAnsi="Times New Roman" w:cs="Times New Roman"/>
          <w:sz w:val="24"/>
          <w:szCs w:val="24"/>
        </w:rPr>
        <w:t>T</w:t>
      </w:r>
      <w:r w:rsidR="00F9766B">
        <w:rPr>
          <w:rFonts w:ascii="Times New Roman" w:hAnsi="Times New Roman" w:cs="Times New Roman"/>
          <w:sz w:val="24"/>
          <w:szCs w:val="24"/>
        </w:rPr>
        <w:t xml:space="preserve">he statistical test </w:t>
      </w:r>
      <w:r w:rsidR="00B9029D">
        <w:rPr>
          <w:rFonts w:ascii="Times New Roman" w:hAnsi="Times New Roman" w:cs="Times New Roman"/>
          <w:sz w:val="24"/>
          <w:szCs w:val="24"/>
        </w:rPr>
        <w:t xml:space="preserve">for whether greening is occurring more rapidly </w:t>
      </w:r>
      <w:r w:rsidR="00697498">
        <w:rPr>
          <w:rFonts w:ascii="Times New Roman" w:hAnsi="Times New Roman" w:cs="Times New Roman"/>
          <w:sz w:val="24"/>
          <w:szCs w:val="24"/>
        </w:rPr>
        <w:t xml:space="preserve">in land-cover class </w:t>
      </w:r>
      <w:commentRangeStart w:id="210"/>
      <w:r w:rsidR="00697498">
        <w:rPr>
          <w:rFonts w:ascii="Times New Roman" w:hAnsi="Times New Roman" w:cs="Times New Roman"/>
          <w:i/>
          <w:iCs/>
          <w:sz w:val="24"/>
          <w:szCs w:val="24"/>
        </w:rPr>
        <w:t>x</w:t>
      </w:r>
      <w:r w:rsidR="00697498">
        <w:rPr>
          <w:rFonts w:ascii="Times New Roman" w:hAnsi="Times New Roman" w:cs="Times New Roman"/>
          <w:sz w:val="24"/>
          <w:szCs w:val="24"/>
        </w:rPr>
        <w:t xml:space="preserve"> = 1</w:t>
      </w:r>
      <w:r w:rsidR="00B9029D">
        <w:rPr>
          <w:rFonts w:ascii="Times New Roman" w:hAnsi="Times New Roman" w:cs="Times New Roman"/>
          <w:sz w:val="24"/>
          <w:szCs w:val="24"/>
        </w:rPr>
        <w:t xml:space="preserve"> </w:t>
      </w:r>
      <w:commentRangeEnd w:id="210"/>
      <w:r w:rsidR="00B57998">
        <w:rPr>
          <w:rStyle w:val="CommentReference"/>
        </w:rPr>
        <w:commentReference w:id="210"/>
      </w:r>
      <w:r w:rsidR="00B9029D">
        <w:rPr>
          <w:rFonts w:ascii="Times New Roman" w:hAnsi="Times New Roman" w:cs="Times New Roman"/>
          <w:sz w:val="24"/>
          <w:szCs w:val="24"/>
        </w:rPr>
        <w:t xml:space="preserve">is based on the </w:t>
      </w:r>
      <w:commentRangeStart w:id="211"/>
      <w:r w:rsidR="00F9766B">
        <w:rPr>
          <w:rFonts w:ascii="Times New Roman" w:hAnsi="Times New Roman" w:cs="Times New Roman"/>
          <w:sz w:val="24"/>
          <w:szCs w:val="24"/>
        </w:rPr>
        <w:t xml:space="preserve">coefficient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w:commentRangeEnd w:id="211"/>
        <m:r>
          <m:rPr>
            <m:sty m:val="p"/>
          </m:rPr>
          <w:rPr>
            <w:rStyle w:val="CommentReference"/>
          </w:rPr>
          <w:commentReference w:id="211"/>
        </m:r>
      </m:oMath>
      <w:r w:rsidR="00F9766B">
        <w:rPr>
          <w:rFonts w:ascii="Times New Roman" w:hAnsi="Times New Roman" w:cs="Times New Roman"/>
          <w:sz w:val="24"/>
          <w:szCs w:val="24"/>
        </w:rPr>
        <w:t xml:space="preserve">. </w:t>
      </w:r>
      <w:r w:rsidR="00F9766B">
        <w:rPr>
          <w:rFonts w:ascii="Times New Roman" w:hAnsi="Times New Roman" w:cs="Times New Roman"/>
          <w:sz w:val="24"/>
          <w:szCs w:val="24"/>
        </w:rPr>
        <w:lastRenderedPageBreak/>
        <w:t xml:space="preserve">Because </w:t>
      </w:r>
      <w:proofErr w:type="spellStart"/>
      <w:r w:rsidR="00F9766B">
        <w:rPr>
          <w:rFonts w:ascii="Times New Roman" w:hAnsi="Times New Roman" w:cs="Times New Roman"/>
          <w:sz w:val="24"/>
          <w:szCs w:val="24"/>
        </w:rPr>
        <w:t>remotePARTS</w:t>
      </w:r>
      <w:proofErr w:type="spellEnd"/>
      <w:r w:rsidR="00F9766B">
        <w:rPr>
          <w:rFonts w:ascii="Times New Roman" w:hAnsi="Times New Roman" w:cs="Times New Roman"/>
          <w:sz w:val="24"/>
          <w:szCs w:val="24"/>
        </w:rPr>
        <w:t xml:space="preserve"> focuses only on </w:t>
      </w:r>
      <w:del w:id="212" w:author="Wang, Fangfang" w:date="2022-05-10T19:02:00Z">
        <w:r w:rsidR="00F9766B" w:rsidDel="007C00CE">
          <w:rPr>
            <w:rFonts w:ascii="Times New Roman" w:hAnsi="Times New Roman" w:cs="Times New Roman"/>
            <w:sz w:val="24"/>
            <w:szCs w:val="24"/>
          </w:rPr>
          <w:delText>the regression coefficients</w:delText>
        </w:r>
      </w:del>
      <w:ins w:id="213" w:author="Wang, Fangfang" w:date="2022-05-10T19:02:00Z">
        <w:r w:rsidR="007C00CE">
          <w:rPr>
            <w:rFonts w:ascii="Times New Roman" w:hAnsi="Times New Roman" w:cs="Times New Roman"/>
            <w:sz w:val="24"/>
            <w:szCs w:val="24"/>
          </w:rPr>
          <w:t xml:space="preserve">using a parsimonious model to </w:t>
        </w:r>
      </w:ins>
      <w:ins w:id="214" w:author="Wang, Fangfang" w:date="2022-05-10T19:06:00Z">
        <w:r w:rsidR="007C00CE">
          <w:rPr>
            <w:rFonts w:ascii="Times New Roman" w:hAnsi="Times New Roman" w:cs="Times New Roman"/>
            <w:sz w:val="24"/>
            <w:szCs w:val="24"/>
          </w:rPr>
          <w:t xml:space="preserve">describe the </w:t>
        </w:r>
        <w:proofErr w:type="spellStart"/>
        <w:r w:rsidR="007C00CE">
          <w:rPr>
            <w:rFonts w:ascii="Times New Roman" w:hAnsi="Times New Roman" w:cs="Times New Roman"/>
            <w:sz w:val="24"/>
            <w:szCs w:val="24"/>
          </w:rPr>
          <w:t>spatio</w:t>
        </w:r>
        <w:proofErr w:type="spellEnd"/>
        <w:r w:rsidR="007C00CE">
          <w:rPr>
            <w:rFonts w:ascii="Times New Roman" w:hAnsi="Times New Roman" w:cs="Times New Roman"/>
            <w:sz w:val="24"/>
            <w:szCs w:val="24"/>
          </w:rPr>
          <w:t xml:space="preserve">-temporal </w:t>
        </w:r>
      </w:ins>
      <w:ins w:id="215" w:author="Wang, Fangfang" w:date="2022-05-11T10:22:00Z">
        <w:r w:rsidR="00FE2E27">
          <w:rPr>
            <w:rFonts w:ascii="Times New Roman" w:hAnsi="Times New Roman" w:cs="Times New Roman"/>
            <w:sz w:val="24"/>
            <w:szCs w:val="24"/>
          </w:rPr>
          <w:t xml:space="preserve">dynamics of </w:t>
        </w:r>
      </w:ins>
      <w:ins w:id="216" w:author="Wang, Fangfang" w:date="2022-05-11T10:24:00Z">
        <w:r w:rsidR="00C91EB3">
          <w:rPr>
            <w:rFonts w:ascii="Times New Roman" w:hAnsi="Times New Roman" w:cs="Times New Roman"/>
            <w:sz w:val="24"/>
            <w:szCs w:val="24"/>
          </w:rPr>
          <w:t xml:space="preserve">a </w:t>
        </w:r>
      </w:ins>
      <w:ins w:id="217" w:author="Wang, Fangfang" w:date="2022-05-11T10:22:00Z">
        <w:r w:rsidR="00FE2E27">
          <w:rPr>
            <w:rFonts w:ascii="Times New Roman" w:hAnsi="Times New Roman" w:cs="Times New Roman"/>
            <w:sz w:val="24"/>
            <w:szCs w:val="24"/>
          </w:rPr>
          <w:t>given dataset (i.e., inferential analysis of the regression coefficients)</w:t>
        </w:r>
      </w:ins>
      <w:r w:rsidR="00F9766B">
        <w:rPr>
          <w:rFonts w:ascii="Times New Roman" w:hAnsi="Times New Roman" w:cs="Times New Roman"/>
          <w:sz w:val="24"/>
          <w:szCs w:val="24"/>
        </w:rPr>
        <w:t xml:space="preserve">, it does not give predictions beyond those inferred from the estimates of the </w:t>
      </w:r>
      <w:r w:rsidR="00586D66">
        <w:rPr>
          <w:rFonts w:ascii="Times New Roman" w:hAnsi="Times New Roman" w:cs="Times New Roman"/>
          <w:sz w:val="24"/>
          <w:szCs w:val="24"/>
        </w:rPr>
        <w:t>regression coefficients</w:t>
      </w:r>
      <w:r w:rsidR="009B41CA">
        <w:rPr>
          <w:rFonts w:ascii="Times New Roman" w:hAnsi="Times New Roman" w:cs="Times New Roman"/>
          <w:sz w:val="24"/>
          <w:szCs w:val="24"/>
        </w:rPr>
        <w:t xml:space="preserve"> (e.g., that the rate of greening</w:t>
      </w:r>
      <w:r w:rsidR="003373CA">
        <w:rPr>
          <w:rFonts w:ascii="Times New Roman" w:hAnsi="Times New Roman" w:cs="Times New Roman"/>
          <w:sz w:val="24"/>
          <w:szCs w:val="24"/>
        </w:rPr>
        <w:t xml:space="preserve"> depends 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910A2A">
        <w:rPr>
          <w:rFonts w:ascii="Times New Roman" w:eastAsiaTheme="minorEastAsia" w:hAnsi="Times New Roman" w:cs="Times New Roman"/>
          <w:color w:val="000000" w:themeColor="text1"/>
          <w:kern w:val="24"/>
          <w:sz w:val="24"/>
          <w:szCs w:val="24"/>
        </w:rPr>
        <w:t>,</w:t>
      </w:r>
      <w:r w:rsidR="00697498">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sidR="009B41CA">
        <w:rPr>
          <w:rFonts w:ascii="Times New Roman" w:hAnsi="Times New Roman" w:cs="Times New Roman"/>
          <w:sz w:val="24"/>
          <w:szCs w:val="24"/>
        </w:rPr>
        <w:t>).</w:t>
      </w:r>
    </w:p>
    <w:p w14:paraId="12B3FB93" w14:textId="62BBD717" w:rsidR="00B04EF5" w:rsidRDefault="009B41CA" w:rsidP="00B04EF5">
      <w:pPr>
        <w:spacing w:after="0" w:line="480" w:lineRule="auto"/>
        <w:rPr>
          <w:rFonts w:ascii="Times New Roman" w:eastAsia="MS Mincho" w:hAnsi="Times New Roman" w:cs="Times New Roman"/>
          <w:color w:val="000000" w:themeColor="text1"/>
          <w:kern w:val="24"/>
          <w:sz w:val="24"/>
          <w:szCs w:val="24"/>
        </w:rPr>
      </w:pPr>
      <w:r>
        <w:rPr>
          <w:rFonts w:ascii="Times New Roman" w:hAnsi="Times New Roman" w:cs="Times New Roman"/>
          <w:sz w:val="24"/>
          <w:szCs w:val="24"/>
        </w:rPr>
        <w:tab/>
        <w:t xml:space="preserve">The goal of only estimating regression coefficients simplifies the analyses for </w:t>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w:t>
      </w:r>
      <w:r w:rsidR="002A6EAE">
        <w:rPr>
          <w:rFonts w:ascii="Times New Roman" w:hAnsi="Times New Roman" w:cs="Times New Roman"/>
          <w:sz w:val="24"/>
          <w:szCs w:val="24"/>
        </w:rPr>
        <w:t>To fit the model given by equation (</w:t>
      </w:r>
      <w:r w:rsidR="00B9029D">
        <w:rPr>
          <w:rFonts w:ascii="Times New Roman" w:hAnsi="Times New Roman" w:cs="Times New Roman"/>
          <w:sz w:val="24"/>
          <w:szCs w:val="24"/>
        </w:rPr>
        <w:t>2</w:t>
      </w:r>
      <w:r w:rsidR="002A6EAE">
        <w:rPr>
          <w:rFonts w:ascii="Times New Roman" w:hAnsi="Times New Roman" w:cs="Times New Roman"/>
          <w:sz w:val="24"/>
          <w:szCs w:val="24"/>
        </w:rPr>
        <w:t xml:space="preserve">), it is necessary to estimate all parameters simultaneously for the entire dataset, and this requires assumptions about </w:t>
      </w:r>
      <w:r w:rsidR="00B9029D">
        <w:rPr>
          <w:rFonts w:ascii="Times New Roman" w:hAnsi="Times New Roman" w:cs="Times New Roman"/>
          <w:sz w:val="24"/>
          <w:szCs w:val="24"/>
        </w:rPr>
        <w:t xml:space="preserve">parameters other than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B9029D">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For example, NDVI is affected by precipitation, which is lower around 30 degrees latitude than either clo</w:t>
      </w:r>
      <w:r w:rsidR="00273323">
        <w:rPr>
          <w:rFonts w:ascii="Times New Roman" w:eastAsia="MS Mincho" w:hAnsi="Times New Roman" w:cs="Times New Roman"/>
          <w:color w:val="000000" w:themeColor="text1"/>
          <w:kern w:val="24"/>
          <w:sz w:val="24"/>
          <w:szCs w:val="24"/>
        </w:rPr>
        <w:t>s</w:t>
      </w:r>
      <w:r w:rsidR="00B04EF5">
        <w:rPr>
          <w:rFonts w:ascii="Times New Roman" w:eastAsia="MS Mincho" w:hAnsi="Times New Roman" w:cs="Times New Roman"/>
          <w:color w:val="000000" w:themeColor="text1"/>
          <w:kern w:val="24"/>
          <w:sz w:val="24"/>
          <w:szCs w:val="24"/>
        </w:rPr>
        <w:t xml:space="preserve">er to the Equator or </w:t>
      </w:r>
      <w:ins w:id="218" w:author="Volker Radeloff" w:date="2022-05-02T07:41:00Z">
        <w:r w:rsidR="00855C79">
          <w:rPr>
            <w:rFonts w:ascii="Times New Roman" w:eastAsia="MS Mincho" w:hAnsi="Times New Roman" w:cs="Times New Roman"/>
            <w:color w:val="000000" w:themeColor="text1"/>
            <w:kern w:val="24"/>
            <w:sz w:val="24"/>
            <w:szCs w:val="24"/>
          </w:rPr>
          <w:t xml:space="preserve">the </w:t>
        </w:r>
      </w:ins>
      <w:r w:rsidR="00910A2A">
        <w:rPr>
          <w:rFonts w:ascii="Times New Roman" w:eastAsia="MS Mincho" w:hAnsi="Times New Roman" w:cs="Times New Roman"/>
          <w:color w:val="000000" w:themeColor="text1"/>
          <w:kern w:val="24"/>
          <w:sz w:val="24"/>
          <w:szCs w:val="24"/>
        </w:rPr>
        <w:t>poles and</w:t>
      </w:r>
      <w:r w:rsidR="00B04EF5">
        <w:rPr>
          <w:rFonts w:ascii="Times New Roman" w:eastAsia="MS Mincho" w:hAnsi="Times New Roman" w:cs="Times New Roman"/>
          <w:color w:val="000000" w:themeColor="text1"/>
          <w:kern w:val="24"/>
          <w:sz w:val="24"/>
          <w:szCs w:val="24"/>
        </w:rPr>
        <w:t xml:space="preserve"> is </w:t>
      </w:r>
      <w:ins w:id="219" w:author="Volker Radeloff" w:date="2022-05-02T07:41:00Z">
        <w:r w:rsidR="00855C79">
          <w:rPr>
            <w:rFonts w:ascii="Times New Roman" w:eastAsia="MS Mincho" w:hAnsi="Times New Roman" w:cs="Times New Roman"/>
            <w:color w:val="000000" w:themeColor="text1"/>
            <w:kern w:val="24"/>
            <w:sz w:val="24"/>
            <w:szCs w:val="24"/>
          </w:rPr>
          <w:t xml:space="preserve">also </w:t>
        </w:r>
      </w:ins>
      <w:r w:rsidR="00B04EF5">
        <w:rPr>
          <w:rFonts w:ascii="Times New Roman" w:eastAsia="MS Mincho" w:hAnsi="Times New Roman" w:cs="Times New Roman"/>
          <w:color w:val="000000" w:themeColor="text1"/>
          <w:kern w:val="24"/>
          <w:sz w:val="24"/>
          <w:szCs w:val="24"/>
        </w:rPr>
        <w:t xml:space="preserve">affected by numerous other variables </w:t>
      </w:r>
      <w:r w:rsidR="00273323">
        <w:rPr>
          <w:rFonts w:ascii="Times New Roman" w:eastAsia="MS Mincho" w:hAnsi="Times New Roman" w:cs="Times New Roman"/>
          <w:color w:val="000000" w:themeColor="text1"/>
          <w:kern w:val="24"/>
          <w:sz w:val="24"/>
          <w:szCs w:val="24"/>
        </w:rPr>
        <w:t xml:space="preserve">such as elevation </w:t>
      </w:r>
      <w:del w:id="220" w:author="Volker Radeloff" w:date="2022-05-02T07:41:00Z">
        <w:r w:rsidR="00273323" w:rsidDel="00855C79">
          <w:rPr>
            <w:rFonts w:ascii="Times New Roman" w:eastAsia="MS Mincho" w:hAnsi="Times New Roman" w:cs="Times New Roman"/>
            <w:color w:val="000000" w:themeColor="text1"/>
            <w:kern w:val="24"/>
            <w:sz w:val="24"/>
            <w:szCs w:val="24"/>
          </w:rPr>
          <w:delText xml:space="preserve">that </w:delText>
        </w:r>
      </w:del>
      <w:ins w:id="221" w:author="Volker Radeloff" w:date="2022-05-02T07:41:00Z">
        <w:r w:rsidR="00855C79">
          <w:rPr>
            <w:rFonts w:ascii="Times New Roman" w:eastAsia="MS Mincho" w:hAnsi="Times New Roman" w:cs="Times New Roman"/>
            <w:color w:val="000000" w:themeColor="text1"/>
            <w:kern w:val="24"/>
            <w:sz w:val="24"/>
            <w:szCs w:val="24"/>
          </w:rPr>
          <w:t xml:space="preserve">all of which </w:t>
        </w:r>
      </w:ins>
      <w:r w:rsidR="00273323">
        <w:rPr>
          <w:rFonts w:ascii="Times New Roman" w:eastAsia="MS Mincho" w:hAnsi="Times New Roman" w:cs="Times New Roman"/>
          <w:color w:val="000000" w:themeColor="text1"/>
          <w:kern w:val="24"/>
          <w:sz w:val="24"/>
          <w:szCs w:val="24"/>
        </w:rPr>
        <w:t>have</w:t>
      </w:r>
      <w:r w:rsidR="00B04EF5">
        <w:rPr>
          <w:rFonts w:ascii="Times New Roman" w:eastAsia="MS Mincho" w:hAnsi="Times New Roman" w:cs="Times New Roman"/>
          <w:color w:val="000000" w:themeColor="text1"/>
          <w:kern w:val="24"/>
          <w:sz w:val="24"/>
          <w:szCs w:val="24"/>
        </w:rPr>
        <w:t xml:space="preserve"> strong autocorrelat</w:t>
      </w:r>
      <w:r w:rsidR="00273323">
        <w:rPr>
          <w:rFonts w:ascii="Times New Roman" w:eastAsia="MS Mincho" w:hAnsi="Times New Roman" w:cs="Times New Roman"/>
          <w:color w:val="000000" w:themeColor="text1"/>
          <w:kern w:val="24"/>
          <w:sz w:val="24"/>
          <w:szCs w:val="24"/>
        </w:rPr>
        <w:t>io</w:t>
      </w:r>
      <w:r w:rsidR="00B04EF5">
        <w:rPr>
          <w:rFonts w:ascii="Times New Roman" w:eastAsia="MS Mincho" w:hAnsi="Times New Roman" w:cs="Times New Roman"/>
          <w:color w:val="000000" w:themeColor="text1"/>
          <w:kern w:val="24"/>
          <w:sz w:val="24"/>
          <w:szCs w:val="24"/>
        </w:rPr>
        <w:t xml:space="preserve">n. Therefore, the intercept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Pr>
          <w:rFonts w:ascii="Times New Roman" w:eastAsia="MS Mincho" w:hAnsi="Times New Roman" w:cs="Times New Roman"/>
          <w:color w:val="000000" w:themeColor="text1"/>
          <w:kern w:val="24"/>
          <w:sz w:val="24"/>
          <w:szCs w:val="24"/>
        </w:rPr>
        <w:t xml:space="preserve"> should not be treated as constant among all pixels, </w:t>
      </w:r>
      <w:commentRangeStart w:id="222"/>
      <w:r w:rsidR="00B04EF5">
        <w:rPr>
          <w:rFonts w:ascii="Times New Roman" w:eastAsia="MS Mincho" w:hAnsi="Times New Roman" w:cs="Times New Roman"/>
          <w:color w:val="000000" w:themeColor="text1"/>
          <w:kern w:val="24"/>
          <w:sz w:val="24"/>
          <w:szCs w:val="24"/>
        </w:rPr>
        <w:t xml:space="preserve">because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sidRPr="00117881">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 xml:space="preserve">itself is spatially autocorrelated in a way that cannot be accounted for by the spatiotemporal autocorrelation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w:commentRangeEnd w:id="222"/>
        <m:r>
          <m:rPr>
            <m:sty m:val="p"/>
          </m:rPr>
          <w:rPr>
            <w:rStyle w:val="CommentReference"/>
          </w:rPr>
          <w:commentReference w:id="222"/>
        </m:r>
      </m:oMath>
      <w:r w:rsidR="00B04EF5">
        <w:rPr>
          <w:rFonts w:ascii="Times New Roman" w:hAnsi="Times New Roman" w:cs="Times New Roman"/>
          <w:sz w:val="24"/>
          <w:szCs w:val="24"/>
        </w:rPr>
        <w:t>. Similarly</w:t>
      </w:r>
      <w:r w:rsidR="00910A2A">
        <w:rPr>
          <w:rFonts w:ascii="Times New Roman" w:hAnsi="Times New Roman" w:cs="Times New Roman"/>
          <w:sz w:val="24"/>
          <w:szCs w:val="24"/>
        </w:rPr>
        <w:t>,</w:t>
      </w:r>
      <w:r w:rsidR="00B04EF5">
        <w:rPr>
          <w:rFonts w:ascii="Times New Roman" w:hAnsi="Times New Roman" w:cs="Times New Roman"/>
          <w:sz w:val="24"/>
          <w:szCs w:val="24"/>
        </w:rPr>
        <w:t xml:space="preserve"> the temporal autocorrelation</w:t>
      </w:r>
      <w:r w:rsidR="00513D66">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56BF">
        <w:rPr>
          <w:rFonts w:ascii="Times New Roman" w:eastAsiaTheme="minorEastAsia" w:hAnsi="Times New Roman" w:cs="Times New Roman"/>
          <w:sz w:val="24"/>
          <w:szCs w:val="24"/>
        </w:rPr>
        <w:t>,</w:t>
      </w:r>
      <w:r w:rsidR="00513D66">
        <w:rPr>
          <w:rFonts w:ascii="Times New Roman" w:hAnsi="Times New Roman" w:cs="Times New Roman"/>
          <w:sz w:val="24"/>
          <w:szCs w:val="24"/>
        </w:rPr>
        <w:t xml:space="preserve"> given by </w:t>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ρ</m:t>
            </m:r>
          </m:e>
          <m:sub>
            <m:r>
              <w:rPr>
                <w:rFonts w:ascii="Cambria Math" w:eastAsia="MS Mincho" w:hAnsi="Cambria Math" w:cs="Times New Roman"/>
                <w:color w:val="000000" w:themeColor="text1"/>
                <w:kern w:val="24"/>
                <w:sz w:val="24"/>
                <w:szCs w:val="24"/>
                <w:vertAlign w:val="subscript"/>
              </w:rPr>
              <m:t>i</m:t>
            </m:r>
          </m:sub>
        </m:sSub>
      </m:oMath>
      <w:r w:rsidR="004456BF">
        <w:rPr>
          <w:rFonts w:ascii="Times New Roman" w:eastAsiaTheme="minorEastAsia" w:hAnsi="Times New Roman" w:cs="Times New Roman"/>
          <w:iCs/>
          <w:color w:val="000000" w:themeColor="text1"/>
          <w:kern w:val="24"/>
          <w:sz w:val="24"/>
          <w:szCs w:val="24"/>
          <w:vertAlign w:val="subscript"/>
        </w:rPr>
        <w:t>,</w:t>
      </w:r>
      <w:r w:rsidR="00513D66">
        <w:rPr>
          <w:rFonts w:ascii="Times New Roman" w:eastAsia="MS Mincho" w:hAnsi="Times New Roman" w:cs="Times New Roman"/>
          <w:color w:val="000000" w:themeColor="text1"/>
          <w:kern w:val="24"/>
          <w:sz w:val="24"/>
          <w:szCs w:val="24"/>
        </w:rPr>
        <w:t xml:space="preserve"> might differ among pixels </w:t>
      </w:r>
      <w:r w:rsidR="00966CB3">
        <w:rPr>
          <w:rFonts w:ascii="Times New Roman" w:eastAsia="MS Mincho" w:hAnsi="Times New Roman" w:cs="Times New Roman"/>
          <w:color w:val="000000" w:themeColor="text1"/>
          <w:kern w:val="24"/>
          <w:sz w:val="24"/>
          <w:szCs w:val="24"/>
        </w:rPr>
        <w:fldChar w:fldCharType="begin" w:fldLock="1"/>
      </w:r>
      <w:r w:rsidR="00334A51">
        <w:rPr>
          <w:rFonts w:ascii="Times New Roman" w:eastAsia="MS Mincho" w:hAnsi="Times New Roman" w:cs="Times New Roman"/>
          <w:color w:val="000000" w:themeColor="text1"/>
          <w:kern w:val="24"/>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data","type":"article-journal","volume":"266"},"uris":["http://www.mendeley.com/documents/?uuid=8b13c40f-fbdb-4be8-84f6-89cce6f6fcab"]}],"mendeley":{"formattedCitation":"(Ives et al. 2021)","manualFormatting":"(see Ives et al. 2021)","plainTextFormattedCitation":"(Ives et al. 2021)","previouslyFormattedCitation":"(Ives et al. 2021)"},"properties":{"noteIndex":0},"schema":"https://github.com/citation-style-language/schema/raw/master/csl-citation.json"}</w:instrText>
      </w:r>
      <w:r w:rsidR="00966CB3">
        <w:rPr>
          <w:rFonts w:ascii="Times New Roman" w:eastAsia="MS Mincho" w:hAnsi="Times New Roman" w:cs="Times New Roman"/>
          <w:color w:val="000000" w:themeColor="text1"/>
          <w:kern w:val="24"/>
          <w:sz w:val="24"/>
          <w:szCs w:val="24"/>
        </w:rPr>
        <w:fldChar w:fldCharType="separate"/>
      </w:r>
      <w:r w:rsidR="00966CB3" w:rsidRPr="00966CB3">
        <w:rPr>
          <w:rFonts w:ascii="Times New Roman" w:eastAsia="MS Mincho" w:hAnsi="Times New Roman" w:cs="Times New Roman"/>
          <w:noProof/>
          <w:color w:val="000000" w:themeColor="text1"/>
          <w:kern w:val="24"/>
          <w:sz w:val="24"/>
          <w:szCs w:val="24"/>
        </w:rPr>
        <w:t>(</w:t>
      </w:r>
      <w:r w:rsidR="00966CB3">
        <w:rPr>
          <w:rFonts w:ascii="Times New Roman" w:eastAsia="MS Mincho" w:hAnsi="Times New Roman" w:cs="Times New Roman"/>
          <w:noProof/>
          <w:color w:val="000000" w:themeColor="text1"/>
          <w:kern w:val="24"/>
          <w:sz w:val="24"/>
          <w:szCs w:val="24"/>
        </w:rPr>
        <w:t xml:space="preserve">see </w:t>
      </w:r>
      <w:r w:rsidR="00966CB3" w:rsidRPr="00966CB3">
        <w:rPr>
          <w:rFonts w:ascii="Times New Roman" w:eastAsia="MS Mincho" w:hAnsi="Times New Roman" w:cs="Times New Roman"/>
          <w:noProof/>
          <w:color w:val="000000" w:themeColor="text1"/>
          <w:kern w:val="24"/>
          <w:sz w:val="24"/>
          <w:szCs w:val="24"/>
        </w:rPr>
        <w:t>Ives et al. 2021)</w:t>
      </w:r>
      <w:r w:rsidR="00966CB3">
        <w:rPr>
          <w:rFonts w:ascii="Times New Roman" w:eastAsia="MS Mincho" w:hAnsi="Times New Roman" w:cs="Times New Roman"/>
          <w:color w:val="000000" w:themeColor="text1"/>
          <w:kern w:val="24"/>
          <w:sz w:val="24"/>
          <w:szCs w:val="24"/>
        </w:rPr>
        <w:fldChar w:fldCharType="end"/>
      </w:r>
      <w:r w:rsidR="00513D66">
        <w:rPr>
          <w:rFonts w:ascii="Times New Roman" w:eastAsia="MS Mincho" w:hAnsi="Times New Roman" w:cs="Times New Roman"/>
          <w:color w:val="000000" w:themeColor="text1"/>
          <w:kern w:val="24"/>
          <w:sz w:val="24"/>
          <w:szCs w:val="24"/>
        </w:rPr>
        <w:t>, making it necessary to incorporate spatial autocorrelation in the str</w:t>
      </w:r>
      <w:r w:rsidR="00273323">
        <w:rPr>
          <w:rFonts w:ascii="Times New Roman" w:eastAsia="MS Mincho" w:hAnsi="Times New Roman" w:cs="Times New Roman"/>
          <w:color w:val="000000" w:themeColor="text1"/>
          <w:kern w:val="24"/>
          <w:sz w:val="24"/>
          <w:szCs w:val="24"/>
        </w:rPr>
        <w:t>en</w:t>
      </w:r>
      <w:r w:rsidR="00513D66">
        <w:rPr>
          <w:rFonts w:ascii="Times New Roman" w:eastAsia="MS Mincho" w:hAnsi="Times New Roman" w:cs="Times New Roman"/>
          <w:color w:val="000000" w:themeColor="text1"/>
          <w:kern w:val="24"/>
          <w:sz w:val="24"/>
          <w:szCs w:val="24"/>
        </w:rPr>
        <w:t xml:space="preserve">gth of temporal autocorrelation. </w:t>
      </w:r>
      <w:proofErr w:type="spellStart"/>
      <w:r w:rsidR="00513D66">
        <w:rPr>
          <w:rFonts w:ascii="Times New Roman" w:eastAsia="MS Mincho" w:hAnsi="Times New Roman" w:cs="Times New Roman"/>
          <w:color w:val="000000" w:themeColor="text1"/>
          <w:kern w:val="24"/>
          <w:sz w:val="24"/>
          <w:szCs w:val="24"/>
        </w:rPr>
        <w:t>remotePARTS</w:t>
      </w:r>
      <w:proofErr w:type="spellEnd"/>
      <w:r w:rsidR="00513D66">
        <w:rPr>
          <w:rFonts w:ascii="Times New Roman" w:eastAsia="MS Mincho" w:hAnsi="Times New Roman" w:cs="Times New Roman"/>
          <w:color w:val="000000" w:themeColor="text1"/>
          <w:kern w:val="24"/>
          <w:sz w:val="24"/>
          <w:szCs w:val="24"/>
        </w:rPr>
        <w:t xml:space="preserve"> greatly simplifies this problem by fitting time series for each pixel separately, thereby </w:t>
      </w:r>
      <w:commentRangeStart w:id="223"/>
      <w:r w:rsidR="00513D66">
        <w:rPr>
          <w:rFonts w:ascii="Times New Roman" w:eastAsia="MS Mincho" w:hAnsi="Times New Roman" w:cs="Times New Roman"/>
          <w:color w:val="000000" w:themeColor="text1"/>
          <w:kern w:val="24"/>
          <w:sz w:val="24"/>
          <w:szCs w:val="24"/>
        </w:rPr>
        <w:t xml:space="preserve">reducing the model in equation (2) </w:t>
      </w:r>
      <w:commentRangeEnd w:id="223"/>
      <w:r w:rsidR="00EF7BB2">
        <w:rPr>
          <w:rStyle w:val="CommentReference"/>
        </w:rPr>
        <w:commentReference w:id="223"/>
      </w:r>
      <w:r w:rsidR="00513D66">
        <w:rPr>
          <w:rFonts w:ascii="Times New Roman" w:eastAsia="MS Mincho" w:hAnsi="Times New Roman" w:cs="Times New Roman"/>
          <w:color w:val="000000" w:themeColor="text1"/>
          <w:kern w:val="24"/>
          <w:sz w:val="24"/>
          <w:szCs w:val="24"/>
        </w:rPr>
        <w:t xml:space="preserve">to </w:t>
      </w:r>
    </w:p>
    <w:p w14:paraId="4717091A" w14:textId="77777777" w:rsidR="00513D66" w:rsidRPr="00513D66" w:rsidRDefault="00513D66" w:rsidP="00B04EF5">
      <w:pPr>
        <w:spacing w:after="0" w:line="480" w:lineRule="auto"/>
        <w:rPr>
          <w:rFonts w:ascii="Times New Roman" w:hAnsi="Times New Roman" w:cs="Times New Roman"/>
          <w:sz w:val="24"/>
          <w:szCs w:val="24"/>
        </w:rPr>
      </w:pPr>
    </w:p>
    <w:p w14:paraId="1AB1723C" w14:textId="79046FB4" w:rsidR="00063A9F" w:rsidRPr="00117881" w:rsidRDefault="00513D66" w:rsidP="00063A9F">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1i</m:t>
            </m:r>
          </m:sub>
        </m:sSub>
        <m:r>
          <w:rPr>
            <w:rFonts w:ascii="Cambria Math" w:eastAsia="MS Mincho" w:hAnsi="Cambria Math" w:cs="Times New Roman"/>
            <w:color w:val="000000" w:themeColor="text1"/>
            <w:kern w:val="24"/>
            <w:sz w:val="24"/>
            <w:szCs w:val="24"/>
          </w:rPr>
          <m:t>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w:commentRangeStart w:id="224"/>
            <w:commentRangeEnd w:id="224"/>
            <m:r>
              <m:rPr>
                <m:sty m:val="p"/>
              </m:rPr>
              <w:rPr>
                <w:rStyle w:val="CommentReference"/>
              </w:rPr>
              <w:commentReference w:id="224"/>
            </m:r>
          </m:e>
        </m:d>
      </m:oMath>
      <w:r w:rsidR="00063A9F" w:rsidRPr="00117881">
        <w:rPr>
          <w:rFonts w:ascii="Times New Roman" w:eastAsia="MS Mincho" w:hAnsi="Times New Roman" w:cs="Times New Roman"/>
          <w:color w:val="000000" w:themeColor="text1"/>
          <w:kern w:val="24"/>
          <w:sz w:val="24"/>
          <w:szCs w:val="24"/>
        </w:rPr>
        <w:tab/>
      </w:r>
      <w:commentRangeStart w:id="225"/>
      <w:r w:rsidR="00063A9F" w:rsidRPr="00117881">
        <w:rPr>
          <w:rFonts w:ascii="Times New Roman" w:eastAsia="MS Mincho" w:hAnsi="Times New Roman" w:cs="Times New Roman"/>
          <w:color w:val="000000" w:themeColor="text1"/>
          <w:kern w:val="24"/>
          <w:sz w:val="24"/>
          <w:szCs w:val="24"/>
        </w:rPr>
        <w:t xml:space="preserve">(Eq. </w:t>
      </w:r>
      <w:r w:rsidR="00063A9F">
        <w:rPr>
          <w:rFonts w:ascii="Times New Roman" w:eastAsia="MS Mincho" w:hAnsi="Times New Roman" w:cs="Times New Roman"/>
          <w:color w:val="000000" w:themeColor="text1"/>
          <w:kern w:val="24"/>
          <w:sz w:val="24"/>
          <w:szCs w:val="24"/>
        </w:rPr>
        <w:t>3</w:t>
      </w:r>
      <w:r w:rsidR="00063A9F" w:rsidRPr="00117881">
        <w:rPr>
          <w:rFonts w:ascii="Times New Roman" w:eastAsia="MS Mincho" w:hAnsi="Times New Roman" w:cs="Times New Roman"/>
          <w:color w:val="000000" w:themeColor="text1"/>
          <w:kern w:val="24"/>
          <w:sz w:val="24"/>
          <w:szCs w:val="24"/>
        </w:rPr>
        <w:t>)</w:t>
      </w:r>
      <w:commentRangeEnd w:id="225"/>
      <w:r w:rsidR="00A26401">
        <w:rPr>
          <w:rStyle w:val="CommentReference"/>
        </w:rPr>
        <w:commentReference w:id="225"/>
      </w:r>
    </w:p>
    <w:p w14:paraId="5ACFF3C1" w14:textId="5A3FEC2C" w:rsidR="00513D66" w:rsidRPr="00117881" w:rsidRDefault="00063A9F" w:rsidP="00513D66">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c</m:t>
            </m:r>
          </m:e>
          <m:sub>
            <m:r>
              <w:rPr>
                <w:rFonts w:ascii="Cambria Math" w:eastAsia="MS Mincho" w:hAnsi="Cambria Math" w:cs="Times New Roman"/>
                <w:color w:val="000000" w:themeColor="text1"/>
                <w:kern w:val="24"/>
                <w:sz w:val="24"/>
                <w:szCs w:val="24"/>
                <w:vertAlign w:val="subscript"/>
              </w:rPr>
              <m:t>1i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0</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1</m:t>
            </m:r>
          </m:sub>
        </m:sSub>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x</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γ</m:t>
            </m:r>
          </m:e>
          <m:sub>
            <m:r>
              <w:rPr>
                <w:rFonts w:ascii="Cambria Math" w:eastAsia="MS Mincho" w:hAnsi="Cambria Math" w:cs="Times New Roman"/>
                <w:color w:val="000000" w:themeColor="text1"/>
                <w:kern w:val="24"/>
                <w:sz w:val="24"/>
                <w:szCs w:val="24"/>
                <w:vertAlign w:val="subscript"/>
              </w:rPr>
              <m:t>i</m:t>
            </m:r>
          </m:sub>
        </m:sSub>
      </m:oMath>
      <w:r w:rsidR="00513D66" w:rsidRPr="00117881">
        <w:rPr>
          <w:rFonts w:ascii="Times New Roman" w:eastAsia="MS Mincho" w:hAnsi="Times New Roman" w:cs="Times New Roman"/>
          <w:color w:val="000000" w:themeColor="text1"/>
          <w:kern w:val="24"/>
          <w:sz w:val="24"/>
          <w:szCs w:val="24"/>
        </w:rPr>
        <w:tab/>
      </w:r>
    </w:p>
    <w:p w14:paraId="4D87FB77" w14:textId="2C2F79EB" w:rsidR="00513D66" w:rsidRPr="00AB3B84" w:rsidRDefault="00513D66" w:rsidP="00513D66">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γ</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bSup>
              <m:sSubSupPr>
                <m:ctrlPr>
                  <w:rPr>
                    <w:rFonts w:ascii="Cambria Math" w:eastAsia="MS Mincho" w:hAnsi="Cambria Math" w:cs="Times New Roman"/>
                    <w:i/>
                    <w:color w:val="000000" w:themeColor="text1"/>
                    <w:kern w:val="24"/>
                    <w:sz w:val="24"/>
                    <w:szCs w:val="24"/>
                  </w:rPr>
                </m:ctrlPr>
              </m:sSubSupPr>
              <m:e>
                <m:r>
                  <w:rPr>
                    <w:rFonts w:ascii="Cambria Math" w:eastAsia="MS Mincho" w:hAnsi="Cambria Math" w:cs="Times New Roman"/>
                    <w:color w:val="000000" w:themeColor="text1"/>
                    <w:kern w:val="24"/>
                    <w:sz w:val="24"/>
                    <w:szCs w:val="24"/>
                  </w:rPr>
                  <m:t>σ</m:t>
                </m:r>
              </m:e>
              <m:sub>
                <m:r>
                  <w:rPr>
                    <w:rFonts w:ascii="Cambria Math" w:eastAsia="MS Mincho" w:hAnsi="Cambria Math" w:cs="Times New Roman"/>
                    <w:color w:val="000000" w:themeColor="text1"/>
                    <w:kern w:val="24"/>
                    <w:sz w:val="24"/>
                    <w:szCs w:val="24"/>
                  </w:rPr>
                  <m:t>γ</m:t>
                </m:r>
              </m:sub>
              <m:sup>
                <m:r>
                  <w:rPr>
                    <w:rFonts w:ascii="Cambria Math" w:eastAsia="MS Mincho" w:hAnsi="Cambria Math" w:cs="Times New Roman"/>
                    <w:color w:val="000000" w:themeColor="text1"/>
                    <w:kern w:val="24"/>
                    <w:sz w:val="24"/>
                    <w:szCs w:val="24"/>
                  </w:rPr>
                  <m:t>2</m:t>
                </m:r>
              </m:sup>
            </m:sSubSup>
            <m:sSub>
              <m:sSubPr>
                <m:ctrlPr>
                  <w:rPr>
                    <w:rFonts w:ascii="Cambria Math" w:eastAsia="MS Mincho" w:hAnsi="Cambria Math" w:cs="Times New Roman"/>
                    <w:i/>
                    <w:color w:val="000000" w:themeColor="text1"/>
                    <w:kern w:val="24"/>
                    <w:sz w:val="24"/>
                    <w:szCs w:val="24"/>
                  </w:rPr>
                </m:ctrlPr>
              </m:sSubPr>
              <m:e>
                <m:r>
                  <m:rPr>
                    <m:sty m:val="p"/>
                  </m:rPr>
                  <w:rPr>
                    <w:rFonts w:ascii="Cambria Math" w:eastAsia="MS Mincho" w:hAnsi="Cambria Math" w:cs="Times New Roman"/>
                    <w:color w:val="000000" w:themeColor="text1"/>
                    <w:kern w:val="24"/>
                    <w:sz w:val="24"/>
                    <w:szCs w:val="24"/>
                  </w:rPr>
                  <m:t>Σ</m:t>
                </m:r>
                <m:ctrlPr>
                  <w:rPr>
                    <w:rFonts w:ascii="Cambria Math" w:eastAsia="MS Mincho" w:hAnsi="Cambria Math" w:cs="Times New Roman"/>
                    <w:color w:val="000000" w:themeColor="text1"/>
                    <w:kern w:val="24"/>
                    <w:sz w:val="24"/>
                    <w:szCs w:val="24"/>
                  </w:rPr>
                </m:ctrlPr>
              </m:e>
              <m:sub>
                <m:r>
                  <w:rPr>
                    <w:rFonts w:ascii="Cambria Math" w:eastAsia="MS Mincho" w:hAnsi="Cambria Math" w:cs="Times New Roman"/>
                    <w:color w:val="000000" w:themeColor="text1"/>
                    <w:kern w:val="24"/>
                    <w:sz w:val="24"/>
                    <w:szCs w:val="24"/>
                  </w:rPr>
                  <m:t>γ</m:t>
                </m:r>
              </m:sub>
            </m:sSub>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w:commentRangeStart w:id="226"/>
            <w:commentRangeEnd w:id="226"/>
            <m:r>
              <m:rPr>
                <m:sty m:val="p"/>
              </m:rPr>
              <w:rPr>
                <w:rStyle w:val="CommentReference"/>
              </w:rPr>
              <w:commentReference w:id="226"/>
            </m:r>
          </m:e>
        </m:d>
      </m:oMath>
    </w:p>
    <w:p w14:paraId="0655BD01" w14:textId="1DC6E217" w:rsidR="009B41CA" w:rsidRPr="00B9029D" w:rsidRDefault="009B41CA" w:rsidP="005239A5">
      <w:pPr>
        <w:spacing w:after="0" w:line="480" w:lineRule="auto"/>
        <w:rPr>
          <w:rFonts w:ascii="Times New Roman" w:hAnsi="Times New Roman" w:cs="Times New Roman"/>
          <w:sz w:val="24"/>
          <w:szCs w:val="24"/>
        </w:rPr>
      </w:pPr>
    </w:p>
    <w:p w14:paraId="0DB4A91B" w14:textId="4892F73D" w:rsidR="00CC4A27" w:rsidRDefault="00063A9F"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C50510">
        <w:rPr>
          <w:rFonts w:ascii="Times New Roman" w:hAnsi="Times New Roman" w:cs="Times New Roman"/>
          <w:sz w:val="24"/>
          <w:szCs w:val="24"/>
        </w:rPr>
        <w:t xml:space="preserve"> the spatial model is a regression of</w:t>
      </w:r>
      <w:r>
        <w:rPr>
          <w:rFonts w:ascii="Times New Roman" w:hAnsi="Times New Roman" w:cs="Times New Roman"/>
          <w:sz w:val="24"/>
          <w:szCs w:val="24"/>
        </w:rPr>
        <w:t xml:space="preserve"> the coefficients from the pixel-level time-series analyses</w:t>
      </w:r>
      <w:r w:rsidR="0027332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273323">
        <w:rPr>
          <w:rFonts w:ascii="Times New Roman" w:eastAsia="MS Mincho" w:hAnsi="Times New Roman" w:cs="Times New Roman"/>
          <w:color w:val="000000" w:themeColor="text1"/>
          <w:kern w:val="24"/>
          <w:sz w:val="24"/>
          <w:szCs w:val="24"/>
        </w:rPr>
        <w:t>,</w:t>
      </w:r>
      <w:r w:rsidR="00C50510">
        <w:rPr>
          <w:rFonts w:ascii="Times New Roman" w:hAnsi="Times New Roman" w:cs="Times New Roman"/>
          <w:sz w:val="24"/>
          <w:szCs w:val="24"/>
        </w:rPr>
        <w:t xml:space="preserve"> against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C3E70">
        <w:rPr>
          <w:rFonts w:ascii="Times New Roman" w:hAnsi="Times New Roman" w:cs="Times New Roman"/>
          <w:sz w:val="24"/>
          <w:szCs w:val="24"/>
        </w:rPr>
        <w:t xml:space="preserve">. </w:t>
      </w:r>
      <w:r w:rsidR="00125642">
        <w:rPr>
          <w:rFonts w:ascii="Times New Roman" w:hAnsi="Times New Roman" w:cs="Times New Roman"/>
          <w:sz w:val="24"/>
          <w:szCs w:val="24"/>
        </w:rPr>
        <w:t>The costs of this approach are that (</w:t>
      </w:r>
      <w:proofErr w:type="spellStart"/>
      <w:r w:rsidR="00125642">
        <w:rPr>
          <w:rFonts w:ascii="Times New Roman" w:hAnsi="Times New Roman" w:cs="Times New Roman"/>
          <w:sz w:val="24"/>
          <w:szCs w:val="24"/>
        </w:rPr>
        <w:t>i</w:t>
      </w:r>
      <w:proofErr w:type="spellEnd"/>
      <w:r w:rsidR="00125642">
        <w:rPr>
          <w:rFonts w:ascii="Times New Roman" w:hAnsi="Times New Roman" w:cs="Times New Roman"/>
          <w:sz w:val="24"/>
          <w:szCs w:val="24"/>
        </w:rPr>
        <w:t xml:space="preserve">) analyzing each time series </w:t>
      </w:r>
      <w:r w:rsidR="00125642">
        <w:rPr>
          <w:rFonts w:ascii="Times New Roman" w:hAnsi="Times New Roman" w:cs="Times New Roman"/>
          <w:sz w:val="24"/>
          <w:szCs w:val="24"/>
        </w:rPr>
        <w:lastRenderedPageBreak/>
        <w:t xml:space="preserve">separately as if they were independent does not leverage information from surrounding pixels to give better (e.g., true maximum likelihood) </w:t>
      </w:r>
      <w:ins w:id="227" w:author="Volker Radeloff" w:date="2022-05-02T07:42:00Z">
        <w:r w:rsidR="00855C79">
          <w:rPr>
            <w:rFonts w:ascii="Times New Roman" w:hAnsi="Times New Roman" w:cs="Times New Roman"/>
            <w:sz w:val="24"/>
            <w:szCs w:val="24"/>
          </w:rPr>
          <w:t xml:space="preserve">trend </w:t>
        </w:r>
      </w:ins>
      <w:r w:rsidR="00125642">
        <w:rPr>
          <w:rFonts w:ascii="Times New Roman" w:hAnsi="Times New Roman" w:cs="Times New Roman"/>
          <w:sz w:val="24"/>
          <w:szCs w:val="24"/>
        </w:rPr>
        <w:t xml:space="preserve">estimates, and (ii) information about the spatiotemporal dynamics is "thrown away" because only one parameter from the time-series analyses,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125642">
        <w:rPr>
          <w:rFonts w:ascii="Times New Roman" w:eastAsia="MS Mincho" w:hAnsi="Times New Roman" w:cs="Times New Roman"/>
          <w:color w:val="000000" w:themeColor="text1"/>
          <w:kern w:val="24"/>
          <w:sz w:val="24"/>
          <w:szCs w:val="24"/>
        </w:rPr>
        <w:t xml:space="preserve">, </w:t>
      </w:r>
      <w:del w:id="228" w:author="Volker Radeloff" w:date="2022-05-02T07:42:00Z">
        <w:r w:rsidR="00125642" w:rsidDel="00855C79">
          <w:rPr>
            <w:rFonts w:ascii="Times New Roman" w:eastAsia="MS Mincho" w:hAnsi="Times New Roman" w:cs="Times New Roman"/>
            <w:color w:val="000000" w:themeColor="text1"/>
            <w:kern w:val="24"/>
            <w:sz w:val="24"/>
            <w:szCs w:val="24"/>
          </w:rPr>
          <w:delText xml:space="preserve">are </w:delText>
        </w:r>
      </w:del>
      <w:ins w:id="229" w:author="Volker Radeloff" w:date="2022-05-02T07:42:00Z">
        <w:r w:rsidR="00855C79">
          <w:rPr>
            <w:rFonts w:ascii="Times New Roman" w:eastAsia="MS Mincho" w:hAnsi="Times New Roman" w:cs="Times New Roman"/>
            <w:color w:val="000000" w:themeColor="text1"/>
            <w:kern w:val="24"/>
            <w:sz w:val="24"/>
            <w:szCs w:val="24"/>
          </w:rPr>
          <w:t xml:space="preserve">is </w:t>
        </w:r>
      </w:ins>
      <w:r w:rsidR="00125642">
        <w:rPr>
          <w:rFonts w:ascii="Times New Roman" w:eastAsia="MS Mincho" w:hAnsi="Times New Roman" w:cs="Times New Roman"/>
          <w:color w:val="000000" w:themeColor="text1"/>
          <w:kern w:val="24"/>
          <w:sz w:val="24"/>
          <w:szCs w:val="24"/>
        </w:rPr>
        <w:t xml:space="preserve">retained. </w:t>
      </w:r>
      <w:r w:rsidR="00F95C96">
        <w:rPr>
          <w:rFonts w:ascii="Times New Roman" w:eastAsia="MS Mincho" w:hAnsi="Times New Roman" w:cs="Times New Roman"/>
          <w:color w:val="000000" w:themeColor="text1"/>
          <w:kern w:val="24"/>
          <w:sz w:val="24"/>
          <w:szCs w:val="24"/>
        </w:rPr>
        <w:t xml:space="preserve">The advantages of this approach, however, </w:t>
      </w:r>
      <w:r w:rsidR="008B04B6">
        <w:rPr>
          <w:rFonts w:ascii="Times New Roman" w:eastAsia="MS Mincho" w:hAnsi="Times New Roman" w:cs="Times New Roman"/>
          <w:color w:val="000000" w:themeColor="text1"/>
          <w:kern w:val="24"/>
          <w:sz w:val="24"/>
          <w:szCs w:val="24"/>
        </w:rPr>
        <w:t xml:space="preserve">come from not having to specify the full spatiotemporal model, which makes </w:t>
      </w:r>
      <w:proofErr w:type="spellStart"/>
      <w:r w:rsidR="008B04B6">
        <w:rPr>
          <w:rFonts w:ascii="Times New Roman" w:eastAsia="MS Mincho" w:hAnsi="Times New Roman" w:cs="Times New Roman"/>
          <w:color w:val="000000" w:themeColor="text1"/>
          <w:kern w:val="24"/>
          <w:sz w:val="24"/>
          <w:szCs w:val="24"/>
        </w:rPr>
        <w:t>remotePARTS</w:t>
      </w:r>
      <w:proofErr w:type="spellEnd"/>
      <w:r w:rsidR="008B04B6">
        <w:rPr>
          <w:rFonts w:ascii="Times New Roman" w:eastAsia="MS Mincho" w:hAnsi="Times New Roman" w:cs="Times New Roman"/>
          <w:color w:val="000000" w:themeColor="text1"/>
          <w:kern w:val="24"/>
          <w:sz w:val="24"/>
          <w:szCs w:val="24"/>
        </w:rPr>
        <w:t xml:space="preserve"> robust against </w:t>
      </w:r>
      <w:r w:rsidR="00AB3B84">
        <w:rPr>
          <w:rFonts w:ascii="Times New Roman" w:eastAsia="MS Mincho" w:hAnsi="Times New Roman" w:cs="Times New Roman"/>
          <w:color w:val="000000" w:themeColor="text1"/>
          <w:kern w:val="24"/>
          <w:sz w:val="24"/>
          <w:szCs w:val="24"/>
        </w:rPr>
        <w:t>misspecification</w:t>
      </w:r>
      <w:r w:rsidR="008B04B6">
        <w:rPr>
          <w:rFonts w:ascii="Times New Roman" w:eastAsia="MS Mincho" w:hAnsi="Times New Roman" w:cs="Times New Roman"/>
          <w:color w:val="000000" w:themeColor="text1"/>
          <w:kern w:val="24"/>
          <w:sz w:val="24"/>
          <w:szCs w:val="24"/>
        </w:rPr>
        <w:t xml:space="preserve"> of the full model and computationally easier.</w:t>
      </w:r>
    </w:p>
    <w:p w14:paraId="17E25ACF" w14:textId="5C194B0B" w:rsidR="008831AA" w:rsidRDefault="008831A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01D3C16" w14:textId="327AAD92" w:rsidR="0002339D" w:rsidRPr="008831AA" w:rsidRDefault="008831AA" w:rsidP="005239A5">
      <w:pPr>
        <w:spacing w:after="0" w:line="480" w:lineRule="auto"/>
        <w:rPr>
          <w:rFonts w:ascii="Times New Roman" w:hAnsi="Times New Roman" w:cs="Times New Roman"/>
          <w:b/>
          <w:bCs/>
          <w:sz w:val="24"/>
          <w:szCs w:val="24"/>
        </w:rPr>
      </w:pPr>
      <w:r w:rsidRPr="008831AA">
        <w:rPr>
          <w:rFonts w:ascii="Times New Roman" w:hAnsi="Times New Roman" w:cs="Times New Roman"/>
          <w:b/>
          <w:bCs/>
          <w:sz w:val="24"/>
          <w:szCs w:val="24"/>
        </w:rPr>
        <w:t xml:space="preserve">Simulation study of </w:t>
      </w:r>
      <w:proofErr w:type="spellStart"/>
      <w:r w:rsidRPr="008831AA">
        <w:rPr>
          <w:rFonts w:ascii="Times New Roman" w:hAnsi="Times New Roman" w:cs="Times New Roman"/>
          <w:b/>
          <w:bCs/>
          <w:sz w:val="24"/>
          <w:szCs w:val="24"/>
        </w:rPr>
        <w:t>remotePARTS</w:t>
      </w:r>
      <w:proofErr w:type="spellEnd"/>
    </w:p>
    <w:p w14:paraId="38CF6A46" w14:textId="4E9498F0" w:rsidR="00256586" w:rsidRDefault="00E17C34"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6586">
        <w:rPr>
          <w:rFonts w:ascii="Times New Roman" w:hAnsi="Times New Roman" w:cs="Times New Roman"/>
          <w:sz w:val="24"/>
          <w:szCs w:val="24"/>
        </w:rPr>
        <w:t xml:space="preserve">We performed </w:t>
      </w:r>
      <w:r w:rsidR="009037E1">
        <w:rPr>
          <w:rFonts w:ascii="Times New Roman" w:hAnsi="Times New Roman" w:cs="Times New Roman"/>
          <w:sz w:val="24"/>
          <w:szCs w:val="24"/>
        </w:rPr>
        <w:t xml:space="preserve">six </w:t>
      </w:r>
      <w:r w:rsidR="00256586">
        <w:rPr>
          <w:rFonts w:ascii="Times New Roman" w:hAnsi="Times New Roman" w:cs="Times New Roman"/>
          <w:sz w:val="24"/>
          <w:szCs w:val="24"/>
        </w:rPr>
        <w:t xml:space="preserve">simulation studies to investigate the performance of </w:t>
      </w:r>
      <w:proofErr w:type="spellStart"/>
      <w:r w:rsidR="00256586">
        <w:rPr>
          <w:rFonts w:ascii="Times New Roman" w:hAnsi="Times New Roman" w:cs="Times New Roman"/>
          <w:sz w:val="24"/>
          <w:szCs w:val="24"/>
        </w:rPr>
        <w:t>remotePARTS</w:t>
      </w:r>
      <w:proofErr w:type="spellEnd"/>
      <w:r w:rsidR="00DD60C6">
        <w:rPr>
          <w:rFonts w:ascii="Times New Roman" w:hAnsi="Times New Roman" w:cs="Times New Roman"/>
          <w:sz w:val="24"/>
          <w:szCs w:val="24"/>
        </w:rPr>
        <w:t xml:space="preserve"> (Table</w:t>
      </w:r>
      <w:r w:rsidR="009037E1">
        <w:rPr>
          <w:rFonts w:ascii="Times New Roman" w:hAnsi="Times New Roman" w:cs="Times New Roman"/>
          <w:sz w:val="24"/>
          <w:szCs w:val="24"/>
        </w:rPr>
        <w:t>s</w:t>
      </w:r>
      <w:r w:rsidR="00DD60C6">
        <w:rPr>
          <w:rFonts w:ascii="Times New Roman" w:hAnsi="Times New Roman" w:cs="Times New Roman"/>
          <w:sz w:val="24"/>
          <w:szCs w:val="24"/>
        </w:rPr>
        <w:t xml:space="preserve"> 2</w:t>
      </w:r>
      <w:r w:rsidR="009037E1">
        <w:rPr>
          <w:rFonts w:ascii="Times New Roman" w:hAnsi="Times New Roman" w:cs="Times New Roman"/>
          <w:sz w:val="24"/>
          <w:szCs w:val="24"/>
        </w:rPr>
        <w:t>, 3</w:t>
      </w:r>
      <w:r w:rsidR="00DD60C6">
        <w:rPr>
          <w:rFonts w:ascii="Times New Roman" w:hAnsi="Times New Roman" w:cs="Times New Roman"/>
          <w:sz w:val="24"/>
          <w:szCs w:val="24"/>
        </w:rPr>
        <w:t>)</w:t>
      </w:r>
      <w:r w:rsidR="00256586">
        <w:rPr>
          <w:rFonts w:ascii="Times New Roman" w:hAnsi="Times New Roman" w:cs="Times New Roman"/>
          <w:sz w:val="24"/>
          <w:szCs w:val="24"/>
        </w:rPr>
        <w:t xml:space="preserve">. </w:t>
      </w:r>
      <w:r w:rsidR="00DD60C6">
        <w:rPr>
          <w:rFonts w:ascii="Times New Roman" w:hAnsi="Times New Roman" w:cs="Times New Roman"/>
          <w:sz w:val="24"/>
          <w:szCs w:val="24"/>
        </w:rPr>
        <w:t>Two</w:t>
      </w:r>
      <w:r w:rsidR="00256586">
        <w:rPr>
          <w:rFonts w:ascii="Times New Roman" w:hAnsi="Times New Roman" w:cs="Times New Roman"/>
          <w:sz w:val="24"/>
          <w:szCs w:val="24"/>
        </w:rPr>
        <w:t xml:space="preserve"> studies </w:t>
      </w:r>
      <w:r w:rsidR="00DD60C6">
        <w:rPr>
          <w:rFonts w:ascii="Times New Roman" w:hAnsi="Times New Roman" w:cs="Times New Roman"/>
          <w:sz w:val="24"/>
          <w:szCs w:val="24"/>
        </w:rPr>
        <w:t>(</w:t>
      </w:r>
      <w:r w:rsidR="009037E1">
        <w:rPr>
          <w:rFonts w:ascii="Times New Roman" w:hAnsi="Times New Roman" w:cs="Times New Roman"/>
          <w:sz w:val="24"/>
          <w:szCs w:val="24"/>
        </w:rPr>
        <w:t>Table 2</w:t>
      </w:r>
      <w:ins w:id="230" w:author="Wang, Fangfang" w:date="2022-05-15T12:10:00Z">
        <w:r w:rsidR="00506B2F">
          <w:rPr>
            <w:rFonts w:ascii="Times New Roman" w:hAnsi="Times New Roman" w:cs="Times New Roman"/>
            <w:sz w:val="24"/>
            <w:szCs w:val="24"/>
          </w:rPr>
          <w:t>,</w:t>
        </w:r>
      </w:ins>
      <w:del w:id="231" w:author="Wang, Fangfang" w:date="2022-05-15T12:10:00Z">
        <w:r w:rsidR="009037E1" w:rsidDel="00506B2F">
          <w:rPr>
            <w:rFonts w:ascii="Times New Roman" w:hAnsi="Times New Roman" w:cs="Times New Roman"/>
            <w:sz w:val="24"/>
            <w:szCs w:val="24"/>
          </w:rPr>
          <w:delText>;</w:delText>
        </w:r>
      </w:del>
      <w:r w:rsidR="009037E1">
        <w:rPr>
          <w:rFonts w:ascii="Times New Roman" w:hAnsi="Times New Roman" w:cs="Times New Roman"/>
          <w:sz w:val="24"/>
          <w:szCs w:val="24"/>
        </w:rPr>
        <w:t xml:space="preserve"> </w:t>
      </w:r>
      <w:ins w:id="232" w:author="Wang, Fangfang" w:date="2022-05-13T20:07:00Z">
        <w:r w:rsidR="00082F6B">
          <w:rPr>
            <w:rFonts w:ascii="Times New Roman" w:hAnsi="Times New Roman" w:cs="Times New Roman"/>
            <w:sz w:val="24"/>
            <w:szCs w:val="24"/>
          </w:rPr>
          <w:t xml:space="preserve">cases </w:t>
        </w:r>
      </w:ins>
      <w:proofErr w:type="spellStart"/>
      <w:r w:rsidR="009037E1">
        <w:rPr>
          <w:rFonts w:ascii="Times New Roman" w:hAnsi="Times New Roman" w:cs="Times New Roman"/>
          <w:sz w:val="24"/>
          <w:szCs w:val="24"/>
        </w:rPr>
        <w:t>i</w:t>
      </w:r>
      <w:proofErr w:type="spellEnd"/>
      <w:r w:rsidR="00DD60C6">
        <w:rPr>
          <w:rFonts w:ascii="Times New Roman" w:hAnsi="Times New Roman" w:cs="Times New Roman"/>
          <w:sz w:val="24"/>
          <w:szCs w:val="24"/>
        </w:rPr>
        <w:t xml:space="preserve">, </w:t>
      </w:r>
      <w:r w:rsidR="009037E1">
        <w:rPr>
          <w:rFonts w:ascii="Times New Roman" w:hAnsi="Times New Roman" w:cs="Times New Roman"/>
          <w:sz w:val="24"/>
          <w:szCs w:val="24"/>
        </w:rPr>
        <w:t>iii</w:t>
      </w:r>
      <w:r w:rsidR="00DD60C6">
        <w:rPr>
          <w:rFonts w:ascii="Times New Roman" w:hAnsi="Times New Roman" w:cs="Times New Roman"/>
          <w:sz w:val="24"/>
          <w:szCs w:val="24"/>
        </w:rPr>
        <w:t xml:space="preserve">) </w:t>
      </w:r>
      <w:r w:rsidR="00256586">
        <w:rPr>
          <w:rFonts w:ascii="Times New Roman" w:hAnsi="Times New Roman" w:cs="Times New Roman"/>
          <w:sz w:val="24"/>
          <w:szCs w:val="24"/>
        </w:rPr>
        <w:t>simulated data with the same model used to fit the data, thereby giving information about the accuracy of the parameter estimat</w:t>
      </w:r>
      <w:r w:rsidR="00DD60C6">
        <w:rPr>
          <w:rFonts w:ascii="Times New Roman" w:hAnsi="Times New Roman" w:cs="Times New Roman"/>
          <w:sz w:val="24"/>
          <w:szCs w:val="24"/>
        </w:rPr>
        <w:t>ors. Three studies (</w:t>
      </w:r>
      <w:r w:rsidR="009037E1">
        <w:rPr>
          <w:rFonts w:ascii="Times New Roman" w:hAnsi="Times New Roman" w:cs="Times New Roman"/>
          <w:sz w:val="24"/>
          <w:szCs w:val="24"/>
        </w:rPr>
        <w:t>ii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iv</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v</w:t>
      </w:r>
      <w:r w:rsidR="00DD60C6">
        <w:rPr>
          <w:rFonts w:ascii="Times New Roman" w:hAnsi="Times New Roman" w:cs="Times New Roman"/>
          <w:sz w:val="24"/>
          <w:szCs w:val="24"/>
        </w:rPr>
        <w:t xml:space="preserve">) simulated data with a model different from that used to fit the data </w:t>
      </w:r>
      <w:proofErr w:type="gramStart"/>
      <w:r w:rsidR="00DD60C6">
        <w:rPr>
          <w:rFonts w:ascii="Times New Roman" w:hAnsi="Times New Roman" w:cs="Times New Roman"/>
          <w:sz w:val="24"/>
          <w:szCs w:val="24"/>
        </w:rPr>
        <w:t>in order to</w:t>
      </w:r>
      <w:proofErr w:type="gramEnd"/>
      <w:r w:rsidR="00DD60C6">
        <w:rPr>
          <w:rFonts w:ascii="Times New Roman" w:hAnsi="Times New Roman" w:cs="Times New Roman"/>
          <w:sz w:val="24"/>
          <w:szCs w:val="24"/>
        </w:rPr>
        <w:t xml:space="preserve"> investigate the robustness of </w:t>
      </w:r>
      <w:proofErr w:type="spellStart"/>
      <w:r w:rsidR="00DD60C6">
        <w:rPr>
          <w:rFonts w:ascii="Times New Roman" w:hAnsi="Times New Roman" w:cs="Times New Roman"/>
          <w:sz w:val="24"/>
          <w:szCs w:val="24"/>
        </w:rPr>
        <w:t>remotePARTS</w:t>
      </w:r>
      <w:proofErr w:type="spellEnd"/>
      <w:r w:rsidR="00DD60C6">
        <w:rPr>
          <w:rFonts w:ascii="Times New Roman" w:hAnsi="Times New Roman" w:cs="Times New Roman"/>
          <w:sz w:val="24"/>
          <w:szCs w:val="24"/>
        </w:rPr>
        <w:t xml:space="preserve"> to model </w:t>
      </w:r>
      <w:r w:rsidR="00B973D2">
        <w:rPr>
          <w:rFonts w:ascii="Times New Roman" w:hAnsi="Times New Roman" w:cs="Times New Roman"/>
          <w:sz w:val="24"/>
          <w:szCs w:val="24"/>
        </w:rPr>
        <w:t>misspecification</w:t>
      </w:r>
      <w:r w:rsidR="00DD60C6">
        <w:rPr>
          <w:rFonts w:ascii="Times New Roman" w:hAnsi="Times New Roman" w:cs="Times New Roman"/>
          <w:sz w:val="24"/>
          <w:szCs w:val="24"/>
        </w:rPr>
        <w:t xml:space="preserve">. </w:t>
      </w:r>
      <w:r w:rsidR="00330B30">
        <w:rPr>
          <w:rFonts w:ascii="Times New Roman" w:hAnsi="Times New Roman" w:cs="Times New Roman"/>
          <w:sz w:val="24"/>
          <w:szCs w:val="24"/>
        </w:rPr>
        <w:t>Three</w:t>
      </w:r>
      <w:r w:rsidR="00DD60C6">
        <w:rPr>
          <w:rFonts w:ascii="Times New Roman" w:hAnsi="Times New Roman" w:cs="Times New Roman"/>
          <w:sz w:val="24"/>
          <w:szCs w:val="24"/>
        </w:rPr>
        <w:t xml:space="preserve"> studies (</w:t>
      </w:r>
      <w:proofErr w:type="spellStart"/>
      <w:r w:rsidR="009037E1">
        <w:rPr>
          <w:rFonts w:ascii="Times New Roman" w:hAnsi="Times New Roman" w:cs="Times New Roman"/>
          <w:sz w:val="24"/>
          <w:szCs w:val="24"/>
        </w:rPr>
        <w:t>i</w:t>
      </w:r>
      <w:proofErr w:type="spellEnd"/>
      <w:r w:rsidR="00330B30">
        <w:rPr>
          <w:rFonts w:ascii="Times New Roman" w:hAnsi="Times New Roman" w:cs="Times New Roman"/>
          <w:sz w:val="24"/>
          <w:szCs w:val="24"/>
        </w:rPr>
        <w:t>-</w:t>
      </w:r>
      <w:r w:rsidR="009037E1">
        <w:rPr>
          <w:rFonts w:ascii="Times New Roman" w:hAnsi="Times New Roman" w:cs="Times New Roman"/>
          <w:sz w:val="24"/>
          <w:szCs w:val="24"/>
        </w:rPr>
        <w:t>iii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only spatial data, while t</w:t>
      </w:r>
      <w:r w:rsidR="00330B30">
        <w:rPr>
          <w:rFonts w:ascii="Times New Roman" w:hAnsi="Times New Roman" w:cs="Times New Roman"/>
          <w:sz w:val="24"/>
          <w:szCs w:val="24"/>
        </w:rPr>
        <w:t xml:space="preserve">hree </w:t>
      </w:r>
      <w:r w:rsidR="00DD60C6">
        <w:rPr>
          <w:rFonts w:ascii="Times New Roman" w:hAnsi="Times New Roman" w:cs="Times New Roman"/>
          <w:sz w:val="24"/>
          <w:szCs w:val="24"/>
        </w:rPr>
        <w:t>studies (</w:t>
      </w:r>
      <w:r w:rsidR="009037E1">
        <w:rPr>
          <w:rFonts w:ascii="Times New Roman" w:hAnsi="Times New Roman" w:cs="Times New Roman"/>
          <w:sz w:val="24"/>
          <w:szCs w:val="24"/>
        </w:rPr>
        <w:t>iv</w:t>
      </w:r>
      <w:r w:rsidR="00330B30">
        <w:rPr>
          <w:rFonts w:ascii="Times New Roman" w:hAnsi="Times New Roman" w:cs="Times New Roman"/>
          <w:sz w:val="24"/>
          <w:szCs w:val="24"/>
        </w:rPr>
        <w:t>-vi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spatiotemporal data.</w:t>
      </w:r>
      <w:r w:rsidR="00256586">
        <w:rPr>
          <w:rFonts w:ascii="Times New Roman" w:hAnsi="Times New Roman" w:cs="Times New Roman"/>
          <w:sz w:val="24"/>
          <w:szCs w:val="24"/>
        </w:rPr>
        <w:t xml:space="preserve"> </w:t>
      </w:r>
      <w:r w:rsidR="009037E1">
        <w:rPr>
          <w:rFonts w:ascii="Times New Roman" w:hAnsi="Times New Roman" w:cs="Times New Roman"/>
          <w:sz w:val="24"/>
          <w:szCs w:val="24"/>
        </w:rPr>
        <w:t xml:space="preserve">Although </w:t>
      </w:r>
      <w:proofErr w:type="spellStart"/>
      <w:r w:rsidR="009037E1">
        <w:rPr>
          <w:rFonts w:ascii="Times New Roman" w:hAnsi="Times New Roman" w:cs="Times New Roman"/>
          <w:sz w:val="24"/>
          <w:szCs w:val="24"/>
        </w:rPr>
        <w:t>remotePARTS</w:t>
      </w:r>
      <w:proofErr w:type="spellEnd"/>
      <w:r w:rsidR="009037E1">
        <w:rPr>
          <w:rFonts w:ascii="Times New Roman" w:hAnsi="Times New Roman" w:cs="Times New Roman"/>
          <w:sz w:val="24"/>
          <w:szCs w:val="24"/>
        </w:rPr>
        <w:t xml:space="preserve"> was designed primarily for spatiotemporal datasets, the studies using only</w:t>
      </w:r>
      <w:ins w:id="233" w:author="Volker Radeloff" w:date="2022-05-02T07:43:00Z">
        <w:r w:rsidR="00855C79">
          <w:rPr>
            <w:rFonts w:ascii="Times New Roman" w:hAnsi="Times New Roman" w:cs="Times New Roman"/>
            <w:sz w:val="24"/>
            <w:szCs w:val="24"/>
          </w:rPr>
          <w:t>-</w:t>
        </w:r>
      </w:ins>
      <w:del w:id="234" w:author="Volker Radeloff" w:date="2022-05-02T07:43:00Z">
        <w:r w:rsidR="009037E1" w:rsidDel="00855C79">
          <w:rPr>
            <w:rFonts w:ascii="Times New Roman" w:hAnsi="Times New Roman" w:cs="Times New Roman"/>
            <w:sz w:val="24"/>
            <w:szCs w:val="24"/>
          </w:rPr>
          <w:delText xml:space="preserve"> </w:delText>
        </w:r>
      </w:del>
      <w:r w:rsidR="009037E1">
        <w:rPr>
          <w:rFonts w:ascii="Times New Roman" w:hAnsi="Times New Roman" w:cs="Times New Roman"/>
          <w:sz w:val="24"/>
          <w:szCs w:val="24"/>
        </w:rPr>
        <w:t xml:space="preserve">spatial data </w:t>
      </w:r>
      <w:del w:id="235" w:author="Wang, Fangfang" w:date="2022-05-13T18:04:00Z">
        <w:r w:rsidR="009037E1" w:rsidDel="0064378C">
          <w:rPr>
            <w:rFonts w:ascii="Times New Roman" w:hAnsi="Times New Roman" w:cs="Times New Roman"/>
            <w:sz w:val="24"/>
            <w:szCs w:val="24"/>
          </w:rPr>
          <w:delText xml:space="preserve">both </w:delText>
        </w:r>
      </w:del>
      <w:r w:rsidR="009037E1">
        <w:rPr>
          <w:rFonts w:ascii="Times New Roman" w:hAnsi="Times New Roman" w:cs="Times New Roman"/>
          <w:sz w:val="24"/>
          <w:szCs w:val="24"/>
        </w:rPr>
        <w:t>demonstrate its ability to analyze spatial data</w:t>
      </w:r>
      <w:del w:id="236" w:author="Volker Radeloff" w:date="2022-05-02T07:43:00Z">
        <w:r w:rsidR="009037E1" w:rsidDel="00855C79">
          <w:rPr>
            <w:rFonts w:ascii="Times New Roman" w:hAnsi="Times New Roman" w:cs="Times New Roman"/>
            <w:sz w:val="24"/>
            <w:szCs w:val="24"/>
          </w:rPr>
          <w:delText xml:space="preserve"> and give useful illustrations of its performance characteristics</w:delText>
        </w:r>
      </w:del>
      <w:r w:rsidR="009037E1">
        <w:rPr>
          <w:rFonts w:ascii="Times New Roman" w:hAnsi="Times New Roman" w:cs="Times New Roman"/>
          <w:sz w:val="24"/>
          <w:szCs w:val="24"/>
        </w:rPr>
        <w:t xml:space="preserve">. </w:t>
      </w:r>
      <w:commentRangeStart w:id="237"/>
      <w:r w:rsidR="00330B30">
        <w:rPr>
          <w:rFonts w:ascii="Times New Roman" w:hAnsi="Times New Roman" w:cs="Times New Roman"/>
          <w:sz w:val="24"/>
          <w:szCs w:val="24"/>
        </w:rPr>
        <w:t>The</w:t>
      </w:r>
      <w:r w:rsidR="009037E1">
        <w:rPr>
          <w:rFonts w:ascii="Times New Roman" w:hAnsi="Times New Roman" w:cs="Times New Roman"/>
          <w:sz w:val="24"/>
          <w:szCs w:val="24"/>
        </w:rPr>
        <w:t xml:space="preserve"> sixth study (Table 3) compared the performance of </w:t>
      </w:r>
      <w:proofErr w:type="spellStart"/>
      <w:r w:rsidR="009037E1">
        <w:rPr>
          <w:rFonts w:ascii="Times New Roman" w:hAnsi="Times New Roman" w:cs="Times New Roman"/>
          <w:sz w:val="24"/>
          <w:szCs w:val="24"/>
        </w:rPr>
        <w:t>remotePARTS</w:t>
      </w:r>
      <w:proofErr w:type="spellEnd"/>
      <w:r w:rsidR="009037E1">
        <w:rPr>
          <w:rFonts w:ascii="Times New Roman" w:hAnsi="Times New Roman" w:cs="Times New Roman"/>
          <w:sz w:val="24"/>
          <w:szCs w:val="24"/>
        </w:rPr>
        <w:t xml:space="preserve"> against a "gold standard" </w:t>
      </w:r>
      <w:r w:rsidR="00D162AE">
        <w:rPr>
          <w:rFonts w:ascii="Times New Roman" w:hAnsi="Times New Roman" w:cs="Times New Roman"/>
          <w:sz w:val="24"/>
          <w:szCs w:val="24"/>
        </w:rPr>
        <w:t>statistical model identical to the simulation model and fit with REML.</w:t>
      </w:r>
      <w:commentRangeEnd w:id="237"/>
      <w:r w:rsidR="0064378C">
        <w:rPr>
          <w:rStyle w:val="CommentReference"/>
        </w:rPr>
        <w:commentReference w:id="237"/>
      </w:r>
      <w:r w:rsidR="003F0810">
        <w:rPr>
          <w:rFonts w:ascii="Times New Roman" w:hAnsi="Times New Roman" w:cs="Times New Roman"/>
          <w:sz w:val="24"/>
          <w:szCs w:val="24"/>
        </w:rPr>
        <w:t xml:space="preserve"> We present the simulation studies</w:t>
      </w:r>
      <w:del w:id="238" w:author="Volker Radeloff" w:date="2022-05-02T07:44:00Z">
        <w:r w:rsidR="003F0810" w:rsidDel="00855C79">
          <w:rPr>
            <w:rFonts w:ascii="Times New Roman" w:hAnsi="Times New Roman" w:cs="Times New Roman"/>
            <w:sz w:val="24"/>
            <w:szCs w:val="24"/>
          </w:rPr>
          <w:delText xml:space="preserve"> along with their results below,</w:delText>
        </w:r>
      </w:del>
      <w:r w:rsidR="003F0810">
        <w:rPr>
          <w:rFonts w:ascii="Times New Roman" w:hAnsi="Times New Roman" w:cs="Times New Roman"/>
          <w:sz w:val="24"/>
          <w:szCs w:val="24"/>
        </w:rPr>
        <w:t xml:space="preserve"> building from the simplest to most complex, and at each step we only describe changes from the previous</w:t>
      </w:r>
      <w:r w:rsidR="003C3287">
        <w:rPr>
          <w:rFonts w:ascii="Times New Roman" w:hAnsi="Times New Roman" w:cs="Times New Roman"/>
          <w:sz w:val="24"/>
          <w:szCs w:val="24"/>
        </w:rPr>
        <w:t xml:space="preserve"> study.</w:t>
      </w:r>
      <w:r w:rsidR="00B973D2">
        <w:rPr>
          <w:rFonts w:ascii="Times New Roman" w:hAnsi="Times New Roman" w:cs="Times New Roman"/>
          <w:sz w:val="24"/>
          <w:szCs w:val="24"/>
        </w:rPr>
        <w:t xml:space="preserve"> All analyses of simulated data used partitions of 2000 pixels each during Step 3 of the PARTS analysis</w:t>
      </w:r>
      <w:r w:rsidR="002C7F72">
        <w:rPr>
          <w:rFonts w:ascii="Times New Roman" w:hAnsi="Times New Roman" w:cs="Times New Roman"/>
          <w:sz w:val="24"/>
          <w:szCs w:val="24"/>
        </w:rPr>
        <w:t xml:space="preserve"> </w:t>
      </w:r>
      <w:del w:id="239" w:author="Volker Radeloff" w:date="2022-05-02T07:44:00Z">
        <w:r w:rsidR="008269B2" w:rsidDel="00855C79">
          <w:rPr>
            <w:rFonts w:ascii="Times New Roman" w:hAnsi="Times New Roman" w:cs="Times New Roman"/>
            <w:sz w:val="24"/>
            <w:szCs w:val="24"/>
          </w:rPr>
          <w:delText xml:space="preserve">– </w:delText>
        </w:r>
        <w:r w:rsidR="002C7F72" w:rsidDel="00855C79">
          <w:rPr>
            <w:rFonts w:ascii="Times New Roman" w:hAnsi="Times New Roman" w:cs="Times New Roman"/>
            <w:sz w:val="24"/>
            <w:szCs w:val="24"/>
          </w:rPr>
          <w:delText>except where explicitly</w:delText>
        </w:r>
      </w:del>
      <w:ins w:id="240" w:author="Volker Radeloff" w:date="2022-05-02T07:44:00Z">
        <w:r w:rsidR="00855C79">
          <w:rPr>
            <w:rFonts w:ascii="Times New Roman" w:hAnsi="Times New Roman" w:cs="Times New Roman"/>
            <w:sz w:val="24"/>
            <w:szCs w:val="24"/>
          </w:rPr>
          <w:t>unless</w:t>
        </w:r>
      </w:ins>
      <w:r w:rsidR="002C7F72">
        <w:rPr>
          <w:rFonts w:ascii="Times New Roman" w:hAnsi="Times New Roman" w:cs="Times New Roman"/>
          <w:sz w:val="24"/>
          <w:szCs w:val="24"/>
        </w:rPr>
        <w:t xml:space="preserve"> noted otherwise</w:t>
      </w:r>
      <w:r w:rsidR="00B973D2">
        <w:rPr>
          <w:rFonts w:ascii="Times New Roman" w:hAnsi="Times New Roman" w:cs="Times New Roman"/>
          <w:sz w:val="24"/>
          <w:szCs w:val="24"/>
        </w:rPr>
        <w:t>.</w:t>
      </w:r>
      <w:del w:id="241" w:author="Volker Radeloff" w:date="2022-05-02T07:44:00Z">
        <w:r w:rsidR="00B973D2" w:rsidDel="00855C79">
          <w:rPr>
            <w:rFonts w:ascii="Times New Roman" w:hAnsi="Times New Roman" w:cs="Times New Roman"/>
            <w:sz w:val="24"/>
            <w:szCs w:val="24"/>
          </w:rPr>
          <w:delText xml:space="preserve"> </w:delText>
        </w:r>
      </w:del>
    </w:p>
    <w:p w14:paraId="04AFAE9E" w14:textId="77777777" w:rsidR="00256586" w:rsidRDefault="00256586" w:rsidP="005239A5">
      <w:pPr>
        <w:spacing w:after="0" w:line="480" w:lineRule="auto"/>
        <w:rPr>
          <w:rFonts w:ascii="Times New Roman" w:hAnsi="Times New Roman" w:cs="Times New Roman"/>
          <w:sz w:val="24"/>
          <w:szCs w:val="24"/>
        </w:rPr>
      </w:pPr>
    </w:p>
    <w:p w14:paraId="1EECF509" w14:textId="09E3FDDF" w:rsidR="00D82E1A" w:rsidRPr="003F0810" w:rsidRDefault="00D162AE" w:rsidP="005239A5">
      <w:pPr>
        <w:spacing w:after="0" w:line="480" w:lineRule="auto"/>
        <w:rPr>
          <w:rFonts w:ascii="Times New Roman" w:hAnsi="Times New Roman" w:cs="Times New Roman"/>
          <w:i/>
          <w:iCs/>
          <w:sz w:val="24"/>
          <w:szCs w:val="24"/>
        </w:rPr>
      </w:pPr>
      <w:proofErr w:type="spellStart"/>
      <w:r w:rsidRPr="003F0810">
        <w:rPr>
          <w:rFonts w:ascii="Times New Roman" w:hAnsi="Times New Roman" w:cs="Times New Roman"/>
          <w:i/>
          <w:iCs/>
          <w:sz w:val="24"/>
          <w:szCs w:val="24"/>
        </w:rPr>
        <w:t>i</w:t>
      </w:r>
      <w:proofErr w:type="spellEnd"/>
      <w:r w:rsidR="00FA27EE" w:rsidRPr="003F0810">
        <w:rPr>
          <w:rFonts w:ascii="Times New Roman" w:hAnsi="Times New Roman" w:cs="Times New Roman"/>
          <w:i/>
          <w:iCs/>
          <w:sz w:val="24"/>
          <w:szCs w:val="24"/>
        </w:rPr>
        <w:t>. Spatial data</w:t>
      </w:r>
    </w:p>
    <w:p w14:paraId="3174E6E2" w14:textId="31F50D8D" w:rsidR="00171E83" w:rsidRPr="00A41A15" w:rsidRDefault="00330B30" w:rsidP="00312EC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r>
      <w:r w:rsidR="003F0810">
        <w:rPr>
          <w:rFonts w:ascii="Times New Roman" w:hAnsi="Times New Roman" w:cs="Times New Roman"/>
          <w:sz w:val="24"/>
          <w:szCs w:val="24"/>
        </w:rPr>
        <w:t xml:space="preserve">To investigate the </w:t>
      </w:r>
      <w:r w:rsidR="00312EC1">
        <w:rPr>
          <w:rFonts w:ascii="Times New Roman" w:hAnsi="Times New Roman" w:cs="Times New Roman"/>
          <w:sz w:val="24"/>
          <w:szCs w:val="24"/>
        </w:rPr>
        <w:t xml:space="preserve">effects of spatial extent and spatial </w:t>
      </w:r>
      <w:r w:rsidR="009D3218">
        <w:rPr>
          <w:rFonts w:ascii="Times New Roman" w:hAnsi="Times New Roman" w:cs="Times New Roman"/>
          <w:sz w:val="24"/>
          <w:szCs w:val="24"/>
        </w:rPr>
        <w:t>autocorrelation</w:t>
      </w:r>
      <w:r w:rsidR="00312EC1">
        <w:rPr>
          <w:rFonts w:ascii="Times New Roman" w:hAnsi="Times New Roman" w:cs="Times New Roman"/>
          <w:sz w:val="24"/>
          <w:szCs w:val="24"/>
        </w:rPr>
        <w:t xml:space="preserve"> on the performance of </w:t>
      </w:r>
      <w:proofErr w:type="spellStart"/>
      <w:r w:rsidR="00312EC1">
        <w:rPr>
          <w:rFonts w:ascii="Times New Roman" w:hAnsi="Times New Roman" w:cs="Times New Roman"/>
          <w:sz w:val="24"/>
          <w:szCs w:val="24"/>
        </w:rPr>
        <w:t>remotePARTS</w:t>
      </w:r>
      <w:proofErr w:type="spellEnd"/>
      <w:r w:rsidR="006C4B86">
        <w:rPr>
          <w:rFonts w:ascii="Times New Roman" w:hAnsi="Times New Roman" w:cs="Times New Roman"/>
          <w:sz w:val="24"/>
          <w:szCs w:val="24"/>
        </w:rPr>
        <w:t xml:space="preserve"> (Table </w:t>
      </w:r>
      <w:r w:rsidR="00F66E70">
        <w:rPr>
          <w:rFonts w:ascii="Times New Roman" w:hAnsi="Times New Roman" w:cs="Times New Roman"/>
          <w:sz w:val="24"/>
          <w:szCs w:val="24"/>
        </w:rPr>
        <w:t>2</w:t>
      </w:r>
      <w:r w:rsidR="006C4B86">
        <w:rPr>
          <w:rFonts w:ascii="Times New Roman" w:hAnsi="Times New Roman" w:cs="Times New Roman"/>
          <w:sz w:val="24"/>
          <w:szCs w:val="24"/>
        </w:rPr>
        <w:t xml:space="preserve">, case </w:t>
      </w:r>
      <w:proofErr w:type="spellStart"/>
      <w:r w:rsidR="006C4B86">
        <w:rPr>
          <w:rFonts w:ascii="Times New Roman" w:hAnsi="Times New Roman" w:cs="Times New Roman"/>
          <w:sz w:val="24"/>
          <w:szCs w:val="24"/>
        </w:rPr>
        <w:t>i</w:t>
      </w:r>
      <w:proofErr w:type="spellEnd"/>
      <w:r w:rsidR="006C4B86">
        <w:rPr>
          <w:rFonts w:ascii="Times New Roman" w:hAnsi="Times New Roman" w:cs="Times New Roman"/>
          <w:sz w:val="24"/>
          <w:szCs w:val="24"/>
        </w:rPr>
        <w:t>)</w:t>
      </w:r>
      <w:r w:rsidR="00312EC1">
        <w:rPr>
          <w:rFonts w:ascii="Times New Roman" w:hAnsi="Times New Roman" w:cs="Times New Roman"/>
          <w:sz w:val="24"/>
          <w:szCs w:val="24"/>
        </w:rPr>
        <w:t>, w</w:t>
      </w:r>
      <w:r w:rsidR="006C4B86">
        <w:rPr>
          <w:rFonts w:ascii="Times New Roman" w:hAnsi="Times New Roman" w:cs="Times New Roman"/>
          <w:sz w:val="24"/>
          <w:szCs w:val="24"/>
        </w:rPr>
        <w:t>e</w:t>
      </w:r>
      <w:r w:rsidR="00312EC1">
        <w:rPr>
          <w:rFonts w:ascii="Times New Roman" w:hAnsi="Times New Roman" w:cs="Times New Roman"/>
          <w:sz w:val="24"/>
          <w:szCs w:val="24"/>
        </w:rPr>
        <w:t xml:space="preserve"> simulated data on a square grid </w:t>
      </w:r>
      <w:del w:id="242" w:author="Volker Radeloff" w:date="2022-05-02T07:44:00Z">
        <w:r w:rsidR="00312EC1" w:rsidDel="00855C79">
          <w:rPr>
            <w:rFonts w:ascii="Times New Roman" w:hAnsi="Times New Roman" w:cs="Times New Roman"/>
            <w:sz w:val="24"/>
            <w:szCs w:val="24"/>
          </w:rPr>
          <w:delText xml:space="preserve">containing </w:delText>
        </w:r>
      </w:del>
      <w:ins w:id="243" w:author="Volker Radeloff" w:date="2022-05-02T07:44:00Z">
        <w:r w:rsidR="00855C79">
          <w:rPr>
            <w:rFonts w:ascii="Times New Roman" w:hAnsi="Times New Roman" w:cs="Times New Roman"/>
            <w:sz w:val="24"/>
            <w:szCs w:val="24"/>
          </w:rPr>
          <w:t xml:space="preserve">of </w:t>
        </w:r>
      </w:ins>
      <w:r w:rsidR="00312EC1">
        <w:rPr>
          <w:rFonts w:ascii="Times New Roman" w:hAnsi="Times New Roman" w:cs="Times New Roman"/>
          <w:sz w:val="24"/>
          <w:szCs w:val="24"/>
        </w:rPr>
        <w:t>104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144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200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or 280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xml:space="preserve"> </w:t>
      </w:r>
      <w:del w:id="244" w:author="Volker Radeloff" w:date="2022-05-02T07:45:00Z">
        <w:r w:rsidR="006C4B86" w:rsidDel="00855C79">
          <w:rPr>
            <w:rFonts w:ascii="Times New Roman" w:hAnsi="Times New Roman" w:cs="Times New Roman"/>
            <w:sz w:val="24"/>
            <w:szCs w:val="24"/>
          </w:rPr>
          <w:delText>location</w:delText>
        </w:r>
        <w:r w:rsidR="00312EC1" w:rsidDel="00855C79">
          <w:rPr>
            <w:rFonts w:ascii="Times New Roman" w:hAnsi="Times New Roman" w:cs="Times New Roman"/>
            <w:sz w:val="24"/>
            <w:szCs w:val="24"/>
          </w:rPr>
          <w:delText>s (</w:delText>
        </w:r>
      </w:del>
      <w:r w:rsidR="00312EC1">
        <w:rPr>
          <w:rFonts w:ascii="Times New Roman" w:hAnsi="Times New Roman" w:cs="Times New Roman"/>
          <w:sz w:val="24"/>
          <w:szCs w:val="24"/>
        </w:rPr>
        <w:t>pixels</w:t>
      </w:r>
      <w:del w:id="245" w:author="Volker Radeloff" w:date="2022-05-02T07:45:00Z">
        <w:r w:rsidR="00312EC1" w:rsidDel="00855C79">
          <w:rPr>
            <w:rFonts w:ascii="Times New Roman" w:hAnsi="Times New Roman" w:cs="Times New Roman"/>
            <w:sz w:val="24"/>
            <w:szCs w:val="24"/>
          </w:rPr>
          <w:delText>)</w:delText>
        </w:r>
      </w:del>
      <w:r w:rsidR="00312EC1">
        <w:rPr>
          <w:rFonts w:ascii="Times New Roman" w:hAnsi="Times New Roman" w:cs="Times New Roman"/>
          <w:sz w:val="24"/>
          <w:szCs w:val="24"/>
        </w:rPr>
        <w:t xml:space="preserve"> consisting of two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m:t>
        </m:r>
      </m:oMath>
      <w:r w:rsidR="006D2ADE" w:rsidRPr="006D2ADE">
        <w:rPr>
          <w:rFonts w:ascii="Times New Roman" w:hAnsi="Times New Roman" w:cs="Times New Roman"/>
          <w:sz w:val="24"/>
          <w:szCs w:val="24"/>
        </w:rPr>
        <w:t xml:space="preserve"> 0 or 1</w:t>
      </w:r>
      <w:r w:rsidR="00312EC1">
        <w:rPr>
          <w:rFonts w:ascii="Times New Roman" w:hAnsi="Times New Roman" w:cs="Times New Roman"/>
          <w:sz w:val="24"/>
          <w:szCs w:val="24"/>
        </w:rPr>
        <w:t xml:space="preserve">) in </w:t>
      </w:r>
      <w:r w:rsidR="00171E83" w:rsidRPr="00117881">
        <w:rPr>
          <w:rFonts w:ascii="Times New Roman" w:eastAsiaTheme="minorEastAsia" w:hAnsi="Times New Roman" w:cs="Times New Roman"/>
          <w:sz w:val="24"/>
          <w:szCs w:val="24"/>
        </w:rPr>
        <w:t>a 4</w:t>
      </w:r>
      <m:oMath>
        <m:r>
          <w:rPr>
            <w:rFonts w:ascii="Cambria Math" w:eastAsiaTheme="minorEastAsia" w:hAnsi="Cambria Math" w:cs="Times New Roman"/>
            <w:sz w:val="24"/>
            <w:szCs w:val="24"/>
          </w:rPr>
          <m:t>×</m:t>
        </m:r>
      </m:oMath>
      <w:r w:rsidR="00171E83" w:rsidRPr="00117881">
        <w:rPr>
          <w:rFonts w:ascii="Times New Roman" w:eastAsiaTheme="minorEastAsia" w:hAnsi="Times New Roman" w:cs="Times New Roman"/>
          <w:sz w:val="24"/>
          <w:szCs w:val="24"/>
        </w:rPr>
        <w:t>4 checker</w:t>
      </w:r>
      <w:r w:rsidR="00F8077A">
        <w:rPr>
          <w:rFonts w:ascii="Times New Roman" w:eastAsiaTheme="minorEastAsia" w:hAnsi="Times New Roman" w:cs="Times New Roman"/>
          <w:sz w:val="24"/>
          <w:szCs w:val="24"/>
        </w:rPr>
        <w:t>-</w:t>
      </w:r>
      <w:r w:rsidR="00171E83" w:rsidRPr="00117881">
        <w:rPr>
          <w:rFonts w:ascii="Times New Roman" w:eastAsiaTheme="minorEastAsia" w:hAnsi="Times New Roman" w:cs="Times New Roman"/>
          <w:sz w:val="24"/>
          <w:szCs w:val="24"/>
        </w:rPr>
        <w:t>board pattern (</w:t>
      </w:r>
      <w:r w:rsidR="00990CF8" w:rsidRPr="00EB5328">
        <w:rPr>
          <w:rFonts w:ascii="Times New Roman" w:eastAsiaTheme="minorEastAsia" w:hAnsi="Times New Roman" w:cs="Times New Roman"/>
          <w:sz w:val="24"/>
          <w:szCs w:val="24"/>
        </w:rPr>
        <w:t>F</w:t>
      </w:r>
      <w:r w:rsidR="00171E83" w:rsidRPr="00EB5328">
        <w:rPr>
          <w:rFonts w:ascii="Times New Roman" w:eastAsiaTheme="minorEastAsia" w:hAnsi="Times New Roman" w:cs="Times New Roman"/>
          <w:sz w:val="24"/>
          <w:szCs w:val="24"/>
        </w:rPr>
        <w:t xml:space="preserve">igure </w:t>
      </w:r>
      <w:r w:rsidR="00935933" w:rsidRPr="00EB5328">
        <w:rPr>
          <w:rFonts w:ascii="Times New Roman" w:eastAsiaTheme="minorEastAsia" w:hAnsi="Times New Roman" w:cs="Times New Roman"/>
          <w:sz w:val="24"/>
          <w:szCs w:val="24"/>
        </w:rPr>
        <w:t>1</w:t>
      </w:r>
      <w:r w:rsidR="00171E83" w:rsidRPr="00117881">
        <w:rPr>
          <w:rFonts w:ascii="Times New Roman" w:eastAsiaTheme="minorEastAsia" w:hAnsi="Times New Roman" w:cs="Times New Roman"/>
          <w:sz w:val="24"/>
          <w:szCs w:val="24"/>
        </w:rPr>
        <w:t>).</w:t>
      </w:r>
      <w:r w:rsidR="00935933" w:rsidRPr="00117881">
        <w:rPr>
          <w:rFonts w:ascii="Times New Roman" w:eastAsiaTheme="minorEastAsia" w:hAnsi="Times New Roman" w:cs="Times New Roman"/>
          <w:sz w:val="24"/>
          <w:szCs w:val="24"/>
        </w:rPr>
        <w:t xml:space="preserve"> </w:t>
      </w:r>
      <w:r w:rsidR="006C4B86">
        <w:rPr>
          <w:rFonts w:ascii="Times New Roman" w:eastAsiaTheme="minorEastAsia" w:hAnsi="Times New Roman" w:cs="Times New Roman"/>
          <w:sz w:val="24"/>
          <w:szCs w:val="24"/>
        </w:rPr>
        <w:t>Spatial variation given by the random error</w:t>
      </w:r>
      <w:r w:rsidR="006C4B86" w:rsidRPr="006C4B8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i</m:t>
            </m:r>
          </m:sub>
        </m:sSub>
      </m:oMath>
      <w:r w:rsidR="006C4B86" w:rsidRPr="006C4B86">
        <w:rPr>
          <w:rFonts w:ascii="Times New Roman" w:eastAsia="MS Mincho" w:hAnsi="Times New Roman" w:cs="Times New Roman"/>
          <w:color w:val="000000" w:themeColor="text1"/>
          <w:kern w:val="24"/>
          <w:sz w:val="24"/>
          <w:szCs w:val="24"/>
        </w:rPr>
        <w:t xml:space="preserve"> was</w:t>
      </w:r>
      <w:r w:rsidR="006C4B86">
        <w:rPr>
          <w:rFonts w:ascii="Times New Roman" w:eastAsia="MS Mincho" w:hAnsi="Times New Roman" w:cs="Times New Roman"/>
          <w:color w:val="000000" w:themeColor="text1"/>
          <w:kern w:val="24"/>
          <w:sz w:val="24"/>
          <w:szCs w:val="24"/>
        </w:rPr>
        <w:t xml:space="preserve"> </w:t>
      </w:r>
      <w:r w:rsidR="00935933" w:rsidRPr="00117881">
        <w:rPr>
          <w:rFonts w:ascii="Times New Roman" w:eastAsiaTheme="minorEastAsia" w:hAnsi="Times New Roman" w:cs="Times New Roman"/>
          <w:sz w:val="24"/>
          <w:szCs w:val="24"/>
        </w:rPr>
        <w:t>Gaussian</w:t>
      </w:r>
      <w:r w:rsidR="006C4B86">
        <w:rPr>
          <w:rFonts w:ascii="Times New Roman" w:eastAsiaTheme="minorEastAsia" w:hAnsi="Times New Roman" w:cs="Times New Roman"/>
          <w:sz w:val="24"/>
          <w:szCs w:val="24"/>
        </w:rPr>
        <w:t xml:space="preserve">, with </w:t>
      </w:r>
      <w:ins w:id="246" w:author="JUN ZHU" w:date="2022-05-04T08:08:00Z">
        <w:r w:rsidR="00494947">
          <w:rPr>
            <w:rFonts w:ascii="Times New Roman" w:eastAsiaTheme="minorEastAsia" w:hAnsi="Times New Roman" w:cs="Times New Roman"/>
            <w:sz w:val="24"/>
            <w:szCs w:val="24"/>
          </w:rPr>
          <w:t xml:space="preserve">mean zero, </w:t>
        </w:r>
      </w:ins>
      <w:r w:rsidR="005D7B94">
        <w:rPr>
          <w:rFonts w:ascii="Times New Roman" w:eastAsiaTheme="minorEastAsia" w:hAnsi="Times New Roman" w:cs="Times New Roman"/>
          <w:sz w:val="24"/>
          <w:szCs w:val="24"/>
        </w:rPr>
        <w:t xml:space="preserve">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1</m:t>
        </m:r>
      </m:oMath>
      <w:ins w:id="247" w:author="Wang, Fangfang" w:date="2022-05-13T18:10:00Z">
        <w:r w:rsidR="007A2D00">
          <w:rPr>
            <w:rFonts w:ascii="Times New Roman" w:eastAsiaTheme="minorEastAsia" w:hAnsi="Times New Roman" w:cs="Times New Roman"/>
            <w:sz w:val="24"/>
            <w:szCs w:val="24"/>
          </w:rPr>
          <w:t>,</w:t>
        </w:r>
      </w:ins>
      <w:r w:rsidR="005D7B94">
        <w:rPr>
          <w:rFonts w:ascii="Times New Roman" w:eastAsiaTheme="minorEastAsia" w:hAnsi="Times New Roman" w:cs="Times New Roman"/>
          <w:sz w:val="24"/>
          <w:szCs w:val="24"/>
        </w:rPr>
        <w:t xml:space="preserve"> and </w:t>
      </w:r>
      <w:r w:rsidR="009D3218">
        <w:rPr>
          <w:rFonts w:ascii="Times New Roman" w:eastAsiaTheme="minorEastAsia" w:hAnsi="Times New Roman" w:cs="Times New Roman"/>
          <w:sz w:val="24"/>
          <w:szCs w:val="24"/>
        </w:rPr>
        <w:t>correlations</w:t>
      </w:r>
      <w:r w:rsidR="006C4B86">
        <w:rPr>
          <w:rFonts w:ascii="Times New Roman" w:eastAsiaTheme="minorEastAsia" w:hAnsi="Times New Roman" w:cs="Times New Roman"/>
          <w:sz w:val="24"/>
          <w:szCs w:val="24"/>
        </w:rPr>
        <w:t xml:space="preserve"> among locations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given by </w:t>
      </w:r>
      <m:oMath>
        <m:r>
          <w:rPr>
            <w:rFonts w:ascii="Cambria Math" w:eastAsiaTheme="minorEastAsia" w:hAnsi="Cambria Math" w:cs="Times New Roman"/>
            <w:sz w:val="24"/>
            <w:szCs w:val="24"/>
          </w:rPr>
          <m:t>exp(-</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vertAlign w:val="subscript"/>
              </w:rPr>
              <m:t>ij</m:t>
            </m:r>
          </m:sub>
        </m:sSub>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w:t>
      </w:r>
      <w:r w:rsidR="00B44D38">
        <w:rPr>
          <w:rFonts w:ascii="Times New Roman" w:eastAsiaTheme="minorEastAsia" w:hAnsi="Times New Roman" w:cs="Times New Roman"/>
          <w:sz w:val="24"/>
          <w:szCs w:val="24"/>
        </w:rPr>
        <w:t xml:space="preserve">(i.e., using </w:t>
      </w:r>
      <w:proofErr w:type="spellStart"/>
      <w:r w:rsidR="00B44D38" w:rsidRPr="00A302A8">
        <w:rPr>
          <w:rFonts w:ascii="Courier New" w:eastAsiaTheme="minorEastAsia" w:hAnsi="Courier New" w:cs="Courier New"/>
          <w:sz w:val="24"/>
          <w:szCs w:val="24"/>
        </w:rPr>
        <w:t>covar_exp</w:t>
      </w:r>
      <w:proofErr w:type="spellEnd"/>
      <w:r w:rsidR="00B44D38">
        <w:rPr>
          <w:rFonts w:ascii="Times New Roman" w:eastAsiaTheme="minorEastAsia" w:hAnsi="Times New Roman" w:cs="Times New Roman"/>
          <w:sz w:val="24"/>
          <w:szCs w:val="24"/>
        </w:rPr>
        <w:t>)</w:t>
      </w:r>
      <w:ins w:id="248" w:author="Volker Radeloff" w:date="2022-05-02T07:45:00Z">
        <w:r w:rsidR="00855C79">
          <w:rPr>
            <w:rFonts w:ascii="Times New Roman" w:eastAsiaTheme="minorEastAsia" w:hAnsi="Times New Roman" w:cs="Times New Roman"/>
            <w:sz w:val="24"/>
            <w:szCs w:val="24"/>
          </w:rPr>
          <w:t xml:space="preserve"> </w:t>
        </w:r>
      </w:ins>
      <w:r w:rsidR="006C4B86">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vertAlign w:val="subscript"/>
              </w:rPr>
              <m:t>ij</m:t>
            </m:r>
          </m:sub>
        </m:sSub>
      </m:oMath>
      <w:r w:rsidR="006C4B86">
        <w:rPr>
          <w:rFonts w:ascii="Times New Roman" w:eastAsiaTheme="minorEastAsia" w:hAnsi="Times New Roman" w:cs="Times New Roman"/>
          <w:sz w:val="24"/>
          <w:szCs w:val="24"/>
        </w:rPr>
        <w:t xml:space="preserve"> is the distance between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is the "range" parameter that scales the extent of spatial autocorrelation. </w:t>
      </w:r>
      <w:commentRangeStart w:id="249"/>
      <w:r w:rsidR="00740970">
        <w:rPr>
          <w:rFonts w:ascii="Times New Roman" w:eastAsiaTheme="minorEastAsia" w:hAnsi="Times New Roman" w:cs="Times New Roman"/>
          <w:sz w:val="24"/>
          <w:szCs w:val="24"/>
        </w:rPr>
        <w:t xml:space="preserve">Distances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740970">
        <w:rPr>
          <w:rFonts w:ascii="Times New Roman" w:eastAsiaTheme="minorEastAsia" w:hAnsi="Times New Roman" w:cs="Times New Roman"/>
          <w:sz w:val="24"/>
          <w:szCs w:val="24"/>
        </w:rPr>
        <w:t xml:space="preserve"> were scaled to make the maximum distance between locations equal to one</w:t>
      </w:r>
      <w:r w:rsidR="00D90D77">
        <w:rPr>
          <w:rFonts w:ascii="Times New Roman" w:eastAsiaTheme="minorEastAsia" w:hAnsi="Times New Roman" w:cs="Times New Roman"/>
          <w:sz w:val="24"/>
          <w:szCs w:val="24"/>
        </w:rPr>
        <w:t xml:space="preserve">. </w:t>
      </w:r>
      <w:commentRangeEnd w:id="249"/>
      <w:r w:rsidR="003170BC">
        <w:rPr>
          <w:rStyle w:val="CommentReference"/>
        </w:rPr>
        <w:commentReference w:id="249"/>
      </w:r>
      <w:r w:rsidR="00D90D77">
        <w:rPr>
          <w:rFonts w:ascii="Times New Roman" w:eastAsiaTheme="minorEastAsia" w:hAnsi="Times New Roman" w:cs="Times New Roman"/>
          <w:sz w:val="24"/>
          <w:szCs w:val="24"/>
        </w:rPr>
        <w:t xml:space="preserve">When varying grid </w:t>
      </w:r>
      <w:r w:rsidR="00755650">
        <w:rPr>
          <w:rFonts w:ascii="Times New Roman" w:eastAsiaTheme="minorEastAsia" w:hAnsi="Times New Roman" w:cs="Times New Roman"/>
          <w:sz w:val="24"/>
          <w:szCs w:val="24"/>
        </w:rPr>
        <w:t>size,</w:t>
      </w:r>
      <w:r w:rsidR="00D90D77">
        <w:rPr>
          <w:rFonts w:ascii="Times New Roman" w:eastAsiaTheme="minorEastAsia" w:hAnsi="Times New Roman" w:cs="Times New Roman"/>
          <w:sz w:val="24"/>
          <w:szCs w:val="24"/>
        </w:rPr>
        <w:t xml:space="preserve"> we used </w:t>
      </w:r>
      <w:r w:rsidR="00D90D77">
        <w:rPr>
          <w:rFonts w:ascii="Times New Roman" w:eastAsiaTheme="minorEastAsia" w:hAnsi="Times New Roman" w:cs="Times New Roman"/>
          <w:i/>
          <w:iCs/>
          <w:sz w:val="24"/>
          <w:szCs w:val="24"/>
        </w:rPr>
        <w:t>r</w:t>
      </w:r>
      <w:r w:rsidR="00D90D77">
        <w:rPr>
          <w:rFonts w:ascii="Times New Roman" w:eastAsiaTheme="minorEastAsia" w:hAnsi="Times New Roman" w:cs="Times New Roman"/>
          <w:sz w:val="24"/>
          <w:szCs w:val="24"/>
        </w:rPr>
        <w:t xml:space="preserve"> = </w:t>
      </w:r>
      <w:r w:rsidR="00B44D38">
        <w:rPr>
          <w:rFonts w:ascii="Times New Roman" w:eastAsiaTheme="minorEastAsia" w:hAnsi="Times New Roman" w:cs="Times New Roman"/>
          <w:sz w:val="24"/>
          <w:szCs w:val="24"/>
        </w:rPr>
        <w:t>0.05</w:t>
      </w:r>
      <w:r w:rsidR="00D02C9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00B44D38">
        <w:rPr>
          <w:rFonts w:ascii="Times New Roman" w:eastAsiaTheme="minorEastAsia" w:hAnsi="Times New Roman" w:cs="Times New Roman"/>
          <w:sz w:val="24"/>
          <w:szCs w:val="24"/>
        </w:rPr>
        <w:t xml:space="preserve">, </w:t>
      </w:r>
      <w:del w:id="250" w:author="Volker Radeloff" w:date="2022-05-02T07:46:00Z">
        <w:r w:rsidR="00D90D77" w:rsidDel="00855C79">
          <w:rPr>
            <w:rFonts w:ascii="Times New Roman" w:eastAsiaTheme="minorEastAsia" w:hAnsi="Times New Roman" w:cs="Times New Roman"/>
            <w:sz w:val="24"/>
            <w:szCs w:val="24"/>
          </w:rPr>
          <w:delText xml:space="preserve">while </w:delText>
        </w:r>
      </w:del>
      <w:ins w:id="251" w:author="Volker Radeloff" w:date="2022-05-02T07:46:00Z">
        <w:r w:rsidR="00855C79">
          <w:rPr>
            <w:rFonts w:ascii="Times New Roman" w:eastAsiaTheme="minorEastAsia" w:hAnsi="Times New Roman" w:cs="Times New Roman"/>
            <w:sz w:val="24"/>
            <w:szCs w:val="24"/>
          </w:rPr>
          <w:t xml:space="preserve">and </w:t>
        </w:r>
      </w:ins>
      <w:r w:rsidR="00D90D77">
        <w:rPr>
          <w:rFonts w:ascii="Times New Roman" w:eastAsiaTheme="minorEastAsia" w:hAnsi="Times New Roman" w:cs="Times New Roman"/>
          <w:sz w:val="24"/>
          <w:szCs w:val="24"/>
        </w:rPr>
        <w:t>for the</w:t>
      </w:r>
      <w:r w:rsidR="002B5980">
        <w:rPr>
          <w:rFonts w:ascii="Times New Roman" w:eastAsiaTheme="minorEastAsia" w:hAnsi="Times New Roman" w:cs="Times New Roman"/>
          <w:sz w:val="24"/>
          <w:szCs w:val="24"/>
        </w:rPr>
        <w:t xml:space="preserve"> grid with </w:t>
      </w:r>
      <w:r w:rsidR="002B5980">
        <w:rPr>
          <w:rFonts w:ascii="Times New Roman" w:hAnsi="Times New Roman" w:cs="Times New Roman"/>
          <w:sz w:val="24"/>
          <w:szCs w:val="24"/>
        </w:rPr>
        <w:t>104</w:t>
      </w:r>
      <w:r w:rsidR="002B5980">
        <w:rPr>
          <w:rFonts w:ascii="Times New Roman" w:hAnsi="Times New Roman" w:cs="Times New Roman"/>
          <w:sz w:val="24"/>
          <w:szCs w:val="24"/>
          <w:vertAlign w:val="superscript"/>
        </w:rPr>
        <w:t>2</w:t>
      </w:r>
      <w:r w:rsidR="002B5980" w:rsidRPr="002B5980">
        <w:rPr>
          <w:rFonts w:ascii="Times New Roman" w:hAnsi="Times New Roman" w:cs="Times New Roman"/>
          <w:sz w:val="24"/>
          <w:szCs w:val="24"/>
        </w:rPr>
        <w:t xml:space="preserve"> locations, </w:t>
      </w:r>
      <w:r w:rsidR="00740970">
        <w:rPr>
          <w:rFonts w:ascii="Times New Roman" w:eastAsiaTheme="minorEastAsia" w:hAnsi="Times New Roman" w:cs="Times New Roman"/>
          <w:sz w:val="24"/>
          <w:szCs w:val="24"/>
        </w:rPr>
        <w:t>we performed si</w:t>
      </w:r>
      <w:r w:rsidR="00D90D77">
        <w:rPr>
          <w:rFonts w:ascii="Times New Roman" w:eastAsiaTheme="minorEastAsia" w:hAnsi="Times New Roman" w:cs="Times New Roman"/>
          <w:sz w:val="24"/>
          <w:szCs w:val="24"/>
        </w:rPr>
        <w:t>m</w:t>
      </w:r>
      <w:r w:rsidR="00740970">
        <w:rPr>
          <w:rFonts w:ascii="Times New Roman" w:eastAsiaTheme="minorEastAsia" w:hAnsi="Times New Roman" w:cs="Times New Roman"/>
          <w:sz w:val="24"/>
          <w:szCs w:val="24"/>
        </w:rPr>
        <w:t xml:space="preserve">ulations with </w:t>
      </w:r>
      <w:r w:rsidR="00740970">
        <w:rPr>
          <w:rFonts w:ascii="Times New Roman" w:eastAsiaTheme="minorEastAsia" w:hAnsi="Times New Roman" w:cs="Times New Roman"/>
          <w:i/>
          <w:iCs/>
          <w:sz w:val="24"/>
          <w:szCs w:val="24"/>
        </w:rPr>
        <w:t>r</w:t>
      </w:r>
      <w:r w:rsidR="00740970">
        <w:rPr>
          <w:rFonts w:ascii="Times New Roman" w:eastAsiaTheme="minorEastAsia" w:hAnsi="Times New Roman" w:cs="Times New Roman"/>
          <w:sz w:val="24"/>
          <w:szCs w:val="24"/>
        </w:rPr>
        <w:t xml:space="preserve"> = 0, 0.05, </w:t>
      </w:r>
      <w:r w:rsidR="00AF24CA">
        <w:rPr>
          <w:rFonts w:ascii="Times New Roman" w:eastAsiaTheme="minorEastAsia" w:hAnsi="Times New Roman" w:cs="Times New Roman"/>
          <w:sz w:val="24"/>
          <w:szCs w:val="24"/>
        </w:rPr>
        <w:t xml:space="preserve">or </w:t>
      </w:r>
      <w:r w:rsidR="00740970">
        <w:rPr>
          <w:rFonts w:ascii="Times New Roman" w:eastAsiaTheme="minorEastAsia" w:hAnsi="Times New Roman" w:cs="Times New Roman"/>
          <w:sz w:val="24"/>
          <w:szCs w:val="24"/>
        </w:rPr>
        <w:t>0.25</w:t>
      </w:r>
      <w:r w:rsidR="00AF24C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740970">
        <w:rPr>
          <w:rFonts w:ascii="Times New Roman" w:eastAsiaTheme="minorEastAsia" w:hAnsi="Times New Roman" w:cs="Times New Roman"/>
          <w:sz w:val="24"/>
          <w:szCs w:val="24"/>
        </w:rPr>
        <w:t xml:space="preserve">. </w:t>
      </w:r>
      <w:r w:rsidR="000E1331">
        <w:rPr>
          <w:rFonts w:ascii="Times New Roman" w:eastAsiaTheme="minorEastAsia" w:hAnsi="Times New Roman" w:cs="Times New Roman"/>
          <w:sz w:val="24"/>
          <w:szCs w:val="24"/>
        </w:rPr>
        <w:t>When fitting simulation</w:t>
      </w:r>
      <w:r w:rsidR="00954E5E">
        <w:rPr>
          <w:rFonts w:ascii="Times New Roman" w:eastAsiaTheme="minorEastAsia" w:hAnsi="Times New Roman" w:cs="Times New Roman"/>
          <w:sz w:val="24"/>
          <w:szCs w:val="24"/>
        </w:rPr>
        <w:t xml:space="preserve"> data</w:t>
      </w:r>
      <w:r w:rsidR="000E1331">
        <w:rPr>
          <w:rFonts w:ascii="Times New Roman" w:eastAsiaTheme="minorEastAsia" w:hAnsi="Times New Roman" w:cs="Times New Roman"/>
          <w:sz w:val="24"/>
          <w:szCs w:val="24"/>
        </w:rPr>
        <w:t xml:space="preserve">, </w:t>
      </w:r>
      <w:ins w:id="252" w:author="JUN ZHU" w:date="2022-05-04T08:09:00Z">
        <w:r w:rsidR="00D221F8">
          <w:rPr>
            <w:rFonts w:ascii="Times New Roman" w:eastAsiaTheme="minorEastAsia" w:hAnsi="Times New Roman" w:cs="Times New Roman"/>
            <w:sz w:val="24"/>
            <w:szCs w:val="24"/>
          </w:rPr>
          <w:t xml:space="preserve">we </w:t>
        </w:r>
      </w:ins>
      <w:r w:rsidR="00B44D38">
        <w:rPr>
          <w:rFonts w:ascii="Times New Roman" w:eastAsiaTheme="minorEastAsia" w:hAnsi="Times New Roman" w:cs="Times New Roman"/>
          <w:sz w:val="24"/>
          <w:szCs w:val="24"/>
        </w:rPr>
        <w:t>used a fixed nugget of 0.1</w:t>
      </w:r>
      <w:r w:rsidR="00A41A15">
        <w:rPr>
          <w:rFonts w:ascii="Times New Roman" w:eastAsiaTheme="minorEastAsia" w:hAnsi="Times New Roman" w:cs="Times New Roman"/>
          <w:sz w:val="24"/>
          <w:szCs w:val="24"/>
        </w:rPr>
        <w:t>.</w:t>
      </w:r>
    </w:p>
    <w:p w14:paraId="719B7D73" w14:textId="519B8F9B" w:rsidR="008902F5" w:rsidRPr="008902F5" w:rsidRDefault="008902F5" w:rsidP="00312EC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simulations, the estimates for the effects of the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r>
          <w:rPr>
            <w:rFonts w:ascii="Cambria Math" w:hAnsi="Cambria Math" w:cs="Times New Roman"/>
            <w:sz w:val="24"/>
            <w:szCs w:val="24"/>
          </w:rPr>
          <m:t xml:space="preserve"> = 0</m:t>
        </m:r>
      </m:oMath>
      <w:r w:rsidR="00F8077A" w:rsidRPr="006D2ADE">
        <w:rPr>
          <w:rFonts w:ascii="Times New Roman" w:hAnsi="Times New Roman" w:cs="Times New Roman"/>
          <w:sz w:val="24"/>
          <w:szCs w:val="24"/>
        </w:rPr>
        <w:t xml:space="preserve"> </w:t>
      </w:r>
      <w:r w:rsidR="00963548">
        <w:rPr>
          <w:rFonts w:ascii="Times New Roman" w:hAnsi="Times New Roman" w:cs="Times New Roman"/>
          <w:sz w:val="24"/>
          <w:szCs w:val="24"/>
        </w:rPr>
        <w:t>and</w:t>
      </w:r>
      <w:r w:rsidR="00F8077A" w:rsidRPr="006D2ADE">
        <w:rPr>
          <w:rFonts w:ascii="Times New Roman" w:hAnsi="Times New Roman" w:cs="Times New Roman"/>
          <w:sz w:val="24"/>
          <w:szCs w:val="24"/>
        </w:rPr>
        <w:t xml:space="preserve"> 1</w:t>
      </w:r>
      <w:r>
        <w:rPr>
          <w:rFonts w:ascii="Times New Roman" w:hAnsi="Times New Roman" w:cs="Times New Roman"/>
          <w:sz w:val="24"/>
          <w:szCs w:val="24"/>
        </w:rPr>
        <w:t xml:space="preserve"> on</w:t>
      </w:r>
      <w:r w:rsidR="004E7EB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E7EBF" w:rsidRPr="004E7EBF">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4E7EBF">
        <w:rPr>
          <w:rFonts w:ascii="Times New Roman" w:eastAsiaTheme="minorEastAsia" w:hAnsi="Times New Roman" w:cs="Times New Roman"/>
          <w:sz w:val="24"/>
          <w:szCs w:val="24"/>
        </w:rPr>
        <w:t xml:space="preserve"> and</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5D7B94">
        <w:rPr>
          <w:rFonts w:ascii="Times New Roman" w:hAnsi="Times New Roman" w:cs="Times New Roman"/>
          <w:sz w:val="24"/>
          <w:szCs w:val="24"/>
        </w:rPr>
        <w:t xml:space="preserve"> </w:t>
      </w:r>
      <w:commentRangeStart w:id="253"/>
      <w:r w:rsidR="005D7B94">
        <w:rPr>
          <w:rFonts w:ascii="Times New Roman" w:hAnsi="Times New Roman" w:cs="Times New Roman"/>
          <w:sz w:val="24"/>
          <w:szCs w:val="24"/>
        </w:rPr>
        <w:t xml:space="preserve">were unbiased </w:t>
      </w:r>
      <w:commentRangeEnd w:id="253"/>
      <w:r w:rsidR="003C3A50">
        <w:rPr>
          <w:rStyle w:val="CommentReference"/>
        </w:rPr>
        <w:commentReference w:id="253"/>
      </w:r>
      <w:r w:rsidR="005D7B94">
        <w:rPr>
          <w:rFonts w:ascii="Times New Roman" w:hAnsi="Times New Roman" w:cs="Times New Roman"/>
          <w:sz w:val="24"/>
          <w:szCs w:val="24"/>
        </w:rPr>
        <w:t xml:space="preserve">(Table </w:t>
      </w:r>
      <w:r w:rsidR="00F66E70">
        <w:rPr>
          <w:rFonts w:ascii="Times New Roman" w:hAnsi="Times New Roman" w:cs="Times New Roman"/>
          <w:sz w:val="24"/>
          <w:szCs w:val="24"/>
        </w:rPr>
        <w:t>2</w:t>
      </w:r>
      <w:r w:rsidR="005D7B94">
        <w:rPr>
          <w:rFonts w:ascii="Times New Roman" w:hAnsi="Times New Roman" w:cs="Times New Roman"/>
          <w:sz w:val="24"/>
          <w:szCs w:val="24"/>
        </w:rPr>
        <w:t xml:space="preserve">, case </w:t>
      </w:r>
      <w:proofErr w:type="spellStart"/>
      <w:r w:rsidR="005D7B94">
        <w:rPr>
          <w:rFonts w:ascii="Times New Roman" w:hAnsi="Times New Roman" w:cs="Times New Roman"/>
          <w:sz w:val="24"/>
          <w:szCs w:val="24"/>
        </w:rPr>
        <w:t>i</w:t>
      </w:r>
      <w:proofErr w:type="spellEnd"/>
      <w:r w:rsidR="005D7B94">
        <w:rPr>
          <w:rFonts w:ascii="Times New Roman" w:hAnsi="Times New Roman" w:cs="Times New Roman"/>
          <w:sz w:val="24"/>
          <w:szCs w:val="24"/>
        </w:rPr>
        <w:t>). With increasing spatial extent</w:t>
      </w:r>
      <w:r w:rsidR="000E1331">
        <w:rPr>
          <w:rFonts w:ascii="Times New Roman" w:hAnsi="Times New Roman" w:cs="Times New Roman"/>
          <w:sz w:val="24"/>
          <w:szCs w:val="24"/>
        </w:rPr>
        <w:t xml:space="preserve"> and decreasing spatial</w:t>
      </w:r>
      <w:r w:rsidR="005D7B94">
        <w:rPr>
          <w:rFonts w:ascii="Times New Roman" w:hAnsi="Times New Roman" w:cs="Times New Roman"/>
          <w:sz w:val="24"/>
          <w:szCs w:val="24"/>
        </w:rPr>
        <w:t xml:space="preserve"> </w:t>
      </w:r>
      <w:r w:rsidR="009D3218">
        <w:rPr>
          <w:rFonts w:ascii="Times New Roman" w:hAnsi="Times New Roman" w:cs="Times New Roman"/>
          <w:sz w:val="24"/>
          <w:szCs w:val="24"/>
        </w:rPr>
        <w:t>autocorrelation</w:t>
      </w:r>
      <w:r w:rsidR="000E1331">
        <w:rPr>
          <w:rFonts w:ascii="Times New Roman" w:hAnsi="Times New Roman" w:cs="Times New Roman"/>
          <w:sz w:val="24"/>
          <w:szCs w:val="24"/>
        </w:rPr>
        <w:t xml:space="preserve">, </w:t>
      </w:r>
      <w:r w:rsidR="005D7B94">
        <w:rPr>
          <w:rFonts w:ascii="Times New Roman" w:hAnsi="Times New Roman" w:cs="Times New Roman"/>
          <w:sz w:val="24"/>
          <w:szCs w:val="24"/>
        </w:rPr>
        <w:t xml:space="preserve">the </w:t>
      </w:r>
      <w:r w:rsidR="000E1331">
        <w:rPr>
          <w:rFonts w:ascii="Times New Roman" w:hAnsi="Times New Roman" w:cs="Times New Roman"/>
          <w:sz w:val="24"/>
          <w:szCs w:val="24"/>
        </w:rPr>
        <w:t xml:space="preserve">estimates of the coefficients became more precise (lower standard deviations). Finally, for the </w:t>
      </w:r>
      <w:del w:id="254" w:author="Volker Radeloff" w:date="2022-05-02T07:46:00Z">
        <w:r w:rsidR="000E1331" w:rsidDel="00855C79">
          <w:rPr>
            <w:rFonts w:ascii="Times New Roman" w:hAnsi="Times New Roman" w:cs="Times New Roman"/>
            <w:sz w:val="24"/>
            <w:szCs w:val="24"/>
          </w:rPr>
          <w:delText xml:space="preserve">case of the </w:delText>
        </w:r>
      </w:del>
      <w:r w:rsidR="000E1331">
        <w:rPr>
          <w:rFonts w:ascii="Times New Roman" w:hAnsi="Times New Roman" w:cs="Times New Roman"/>
          <w:sz w:val="24"/>
          <w:szCs w:val="24"/>
        </w:rPr>
        <w:t>grid with 104</w:t>
      </w:r>
      <w:r w:rsidR="000E1331">
        <w:rPr>
          <w:rFonts w:ascii="Times New Roman" w:hAnsi="Times New Roman" w:cs="Times New Roman"/>
          <w:sz w:val="24"/>
          <w:szCs w:val="24"/>
          <w:vertAlign w:val="superscript"/>
        </w:rPr>
        <w:t>2</w:t>
      </w:r>
      <w:r w:rsidR="000E1331" w:rsidRPr="002B5980">
        <w:rPr>
          <w:rFonts w:ascii="Times New Roman" w:hAnsi="Times New Roman" w:cs="Times New Roman"/>
          <w:sz w:val="24"/>
          <w:szCs w:val="24"/>
        </w:rPr>
        <w:t xml:space="preserve"> locations</w:t>
      </w:r>
      <w:r w:rsidR="000E1331">
        <w:rPr>
          <w:rFonts w:ascii="Times New Roman" w:hAnsi="Times New Roman" w:cs="Times New Roman"/>
          <w:sz w:val="24"/>
          <w:szCs w:val="24"/>
        </w:rPr>
        <w:t>, we performed the simulations 500 times to make it possible to assess type I error rates</w:t>
      </w:r>
      <w:ins w:id="255" w:author="Volker Radeloff" w:date="2022-05-02T07:46:00Z">
        <w:r w:rsidR="00855C79">
          <w:rPr>
            <w:rFonts w:ascii="Times New Roman" w:hAnsi="Times New Roman" w:cs="Times New Roman"/>
            <w:sz w:val="24"/>
            <w:szCs w:val="24"/>
          </w:rPr>
          <w:t>; indeed</w:t>
        </w:r>
      </w:ins>
      <w:del w:id="256" w:author="Volker Radeloff" w:date="2022-05-02T07:46:00Z">
        <w:r w:rsidR="000E1331" w:rsidDel="00855C79">
          <w:rPr>
            <w:rFonts w:ascii="Times New Roman" w:hAnsi="Times New Roman" w:cs="Times New Roman"/>
            <w:sz w:val="24"/>
            <w:szCs w:val="24"/>
          </w:rPr>
          <w:delText xml:space="preserve">: as </w:delText>
        </w:r>
        <w:r w:rsidR="00CE678B" w:rsidDel="00855C79">
          <w:rPr>
            <w:rFonts w:ascii="Times New Roman" w:hAnsi="Times New Roman" w:cs="Times New Roman"/>
            <w:sz w:val="24"/>
            <w:szCs w:val="24"/>
          </w:rPr>
          <w:delText>hoped for</w:delText>
        </w:r>
      </w:del>
      <w:r w:rsidR="000E1331">
        <w:rPr>
          <w:rFonts w:ascii="Times New Roman" w:hAnsi="Times New Roman" w:cs="Times New Roman"/>
          <w:sz w:val="24"/>
          <w:szCs w:val="24"/>
        </w:rPr>
        <w:t xml:space="preserve">, </w:t>
      </w:r>
      <w:r w:rsidR="00ED6C4A">
        <w:rPr>
          <w:rFonts w:ascii="Times New Roman" w:hAnsi="Times New Roman" w:cs="Times New Roman"/>
          <w:sz w:val="24"/>
          <w:szCs w:val="24"/>
        </w:rPr>
        <w:t>in roughly 5% of the simulations, the hypothes</w:t>
      </w:r>
      <w:r w:rsidR="00CE678B">
        <w:rPr>
          <w:rFonts w:ascii="Times New Roman" w:hAnsi="Times New Roman" w:cs="Times New Roman"/>
          <w:sz w:val="24"/>
          <w:szCs w:val="24"/>
        </w:rPr>
        <w:t>e</w:t>
      </w:r>
      <w:r w:rsidR="00ED6C4A">
        <w:rPr>
          <w:rFonts w:ascii="Times New Roman" w:hAnsi="Times New Roman" w:cs="Times New Roman"/>
          <w:sz w:val="24"/>
          <w:szCs w:val="24"/>
        </w:rPr>
        <w:t xml:space="preserve">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ED6C4A">
        <w:rPr>
          <w:rFonts w:ascii="Times New Roman" w:hAnsi="Times New Roman" w:cs="Times New Roman"/>
          <w:sz w:val="24"/>
          <w:szCs w:val="24"/>
        </w:rPr>
        <w:t xml:space="preserve"> = 0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ED6C4A">
        <w:rPr>
          <w:rFonts w:ascii="Times New Roman" w:hAnsi="Times New Roman" w:cs="Times New Roman"/>
          <w:sz w:val="24"/>
          <w:szCs w:val="24"/>
        </w:rPr>
        <w:t xml:space="preserve"> = 0.2 were rejected at the significance level of alpha = 0.05.</w:t>
      </w:r>
    </w:p>
    <w:p w14:paraId="3EB72134" w14:textId="77777777" w:rsidR="00256586" w:rsidRPr="00117881" w:rsidRDefault="00256586" w:rsidP="005239A5">
      <w:pPr>
        <w:spacing w:after="0" w:line="480" w:lineRule="auto"/>
        <w:rPr>
          <w:rFonts w:ascii="Times New Roman" w:eastAsiaTheme="minorEastAsia" w:hAnsi="Times New Roman" w:cs="Times New Roman"/>
          <w:sz w:val="24"/>
          <w:szCs w:val="24"/>
        </w:rPr>
      </w:pPr>
    </w:p>
    <w:p w14:paraId="1A3009B4" w14:textId="12CBBC81" w:rsidR="00256586" w:rsidRDefault="006C4A9E" w:rsidP="005239A5">
      <w:pPr>
        <w:spacing w:after="0" w:line="480" w:lineRule="auto"/>
        <w:rPr>
          <w:rFonts w:ascii="Times New Roman" w:hAnsi="Times New Roman" w:cs="Times New Roman"/>
          <w:i/>
          <w:iCs/>
          <w:sz w:val="24"/>
          <w:szCs w:val="24"/>
        </w:rPr>
      </w:pPr>
      <w:r w:rsidRPr="006C4A9E">
        <w:rPr>
          <w:rFonts w:ascii="Times New Roman" w:hAnsi="Times New Roman" w:cs="Times New Roman"/>
          <w:i/>
          <w:iCs/>
          <w:sz w:val="24"/>
          <w:szCs w:val="24"/>
        </w:rPr>
        <w:t>ii</w:t>
      </w:r>
      <w:r w:rsidR="00256586" w:rsidRPr="006C4A9E">
        <w:rPr>
          <w:rFonts w:ascii="Times New Roman" w:hAnsi="Times New Roman" w:cs="Times New Roman"/>
          <w:i/>
          <w:iCs/>
          <w:sz w:val="24"/>
          <w:szCs w:val="24"/>
        </w:rPr>
        <w:t>. Spatial data with non-Gaussian errors</w:t>
      </w:r>
    </w:p>
    <w:p w14:paraId="2D0B6B1E" w14:textId="0DA371A6" w:rsidR="006C4A9E" w:rsidRPr="006C4A9E" w:rsidRDefault="006C4A9E" w:rsidP="005239A5">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Case ii involved simulations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case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except </w:t>
      </w:r>
      <w:ins w:id="257" w:author="Volker Radeloff" w:date="2022-05-02T07:47:00Z">
        <w:r w:rsidR="00026F14">
          <w:rPr>
            <w:rFonts w:ascii="Times New Roman" w:hAnsi="Times New Roman" w:cs="Times New Roman"/>
            <w:sz w:val="24"/>
            <w:szCs w:val="24"/>
          </w:rPr>
          <w:t xml:space="preserve">that we simulated </w:t>
        </w:r>
      </w:ins>
      <w:r>
        <w:rPr>
          <w:rFonts w:ascii="Times New Roman" w:hAnsi="Times New Roman" w:cs="Times New Roman"/>
          <w:sz w:val="24"/>
          <w:szCs w:val="24"/>
        </w:rPr>
        <w:t xml:space="preserve">data </w:t>
      </w:r>
      <w:del w:id="258" w:author="Volker Radeloff" w:date="2022-05-02T07:47:00Z">
        <w:r w:rsidDel="00026F14">
          <w:rPr>
            <w:rFonts w:ascii="Times New Roman" w:hAnsi="Times New Roman" w:cs="Times New Roman"/>
            <w:sz w:val="24"/>
            <w:szCs w:val="24"/>
          </w:rPr>
          <w:delText xml:space="preserve">were simulated </w:delText>
        </w:r>
      </w:del>
      <w:r>
        <w:rPr>
          <w:rFonts w:ascii="Times New Roman" w:hAnsi="Times New Roman" w:cs="Times New Roman"/>
          <w:sz w:val="24"/>
          <w:szCs w:val="24"/>
        </w:rPr>
        <w:t xml:space="preserve">in which the </w:t>
      </w:r>
      <w:commentRangeStart w:id="259"/>
      <w:r>
        <w:rPr>
          <w:rFonts w:ascii="Times New Roman" w:hAnsi="Times New Roman" w:cs="Times New Roman"/>
          <w:sz w:val="24"/>
          <w:szCs w:val="24"/>
        </w:rPr>
        <w:t xml:space="preserve">random errors </w:t>
      </w:r>
      <w:commentRangeEnd w:id="259"/>
      <w:r w:rsidR="000D24CD">
        <w:rPr>
          <w:rStyle w:val="CommentReference"/>
        </w:rPr>
        <w:commentReference w:id="259"/>
      </w:r>
      <w:r>
        <w:rPr>
          <w:rFonts w:ascii="Times New Roman" w:hAnsi="Times New Roman" w:cs="Times New Roman"/>
          <w:sz w:val="24"/>
          <w:szCs w:val="24"/>
        </w:rPr>
        <w:t xml:space="preserve">were given by a </w:t>
      </w:r>
      <w:r w:rsidR="00194369">
        <w:rPr>
          <w:rFonts w:ascii="Times New Roman" w:hAnsi="Times New Roman" w:cs="Times New Roman"/>
          <w:i/>
          <w:iCs/>
          <w:sz w:val="24"/>
          <w:szCs w:val="24"/>
        </w:rPr>
        <w:t>t</w:t>
      </w:r>
      <w:r>
        <w:rPr>
          <w:rFonts w:ascii="Times New Roman" w:hAnsi="Times New Roman" w:cs="Times New Roman"/>
          <w:sz w:val="24"/>
          <w:szCs w:val="24"/>
        </w:rPr>
        <w:t xml:space="preserve">-distribution with 3 degrees of freedom. </w:t>
      </w:r>
      <w:r w:rsidR="00194369" w:rsidRPr="00194369">
        <w:rPr>
          <w:rFonts w:ascii="Times New Roman" w:hAnsi="Times New Roman" w:cs="Times New Roman"/>
          <w:sz w:val="24"/>
          <w:szCs w:val="24"/>
        </w:rPr>
        <w:t xml:space="preserve">The </w:t>
      </w:r>
      <w:r w:rsidR="00194369">
        <w:rPr>
          <w:rFonts w:ascii="Times New Roman" w:hAnsi="Times New Roman" w:cs="Times New Roman"/>
          <w:i/>
          <w:iCs/>
          <w:sz w:val="24"/>
          <w:szCs w:val="24"/>
        </w:rPr>
        <w:t>t</w:t>
      </w:r>
      <w:r w:rsidR="00194369">
        <w:rPr>
          <w:rFonts w:ascii="Times New Roman" w:hAnsi="Times New Roman" w:cs="Times New Roman"/>
          <w:sz w:val="24"/>
          <w:szCs w:val="24"/>
          <w:vertAlign w:val="subscript"/>
        </w:rPr>
        <w:t>3</w:t>
      </w:r>
      <w:r w:rsidR="00194369" w:rsidRPr="00194369">
        <w:rPr>
          <w:rFonts w:ascii="Times New Roman" w:hAnsi="Times New Roman" w:cs="Times New Roman"/>
          <w:sz w:val="24"/>
          <w:szCs w:val="24"/>
        </w:rPr>
        <w:t xml:space="preserve"> distribution has </w:t>
      </w:r>
      <w:commentRangeStart w:id="260"/>
      <w:r w:rsidR="00194369" w:rsidRPr="00194369">
        <w:rPr>
          <w:rFonts w:ascii="Times New Roman" w:hAnsi="Times New Roman" w:cs="Times New Roman"/>
          <w:sz w:val="24"/>
          <w:szCs w:val="24"/>
        </w:rPr>
        <w:t xml:space="preserve">fatter tails </w:t>
      </w:r>
      <w:commentRangeStart w:id="261"/>
      <w:r w:rsidR="00194369" w:rsidRPr="00194369">
        <w:rPr>
          <w:rFonts w:ascii="Times New Roman" w:hAnsi="Times New Roman" w:cs="Times New Roman"/>
          <w:sz w:val="24"/>
          <w:szCs w:val="24"/>
        </w:rPr>
        <w:t>(</w:t>
      </w:r>
      <w:r w:rsidR="00194369">
        <w:rPr>
          <w:rFonts w:ascii="Times New Roman" w:hAnsi="Times New Roman" w:cs="Times New Roman"/>
          <w:sz w:val="24"/>
          <w:szCs w:val="24"/>
        </w:rPr>
        <w:t>positive kurtosis</w:t>
      </w:r>
      <w:r w:rsidR="00194369" w:rsidRPr="00194369">
        <w:rPr>
          <w:rFonts w:ascii="Times New Roman" w:hAnsi="Times New Roman" w:cs="Times New Roman"/>
          <w:sz w:val="24"/>
          <w:szCs w:val="24"/>
        </w:rPr>
        <w:t xml:space="preserve">) </w:t>
      </w:r>
      <w:commentRangeEnd w:id="261"/>
      <w:r w:rsidR="00DE383F">
        <w:rPr>
          <w:rStyle w:val="CommentReference"/>
        </w:rPr>
        <w:commentReference w:id="261"/>
      </w:r>
      <w:r w:rsidR="00194369" w:rsidRPr="00194369">
        <w:rPr>
          <w:rFonts w:ascii="Times New Roman" w:hAnsi="Times New Roman" w:cs="Times New Roman"/>
          <w:sz w:val="24"/>
          <w:szCs w:val="24"/>
        </w:rPr>
        <w:t>than a normal distribution.</w:t>
      </w:r>
      <w:r w:rsidR="00FC6967">
        <w:rPr>
          <w:rFonts w:ascii="Times New Roman" w:hAnsi="Times New Roman" w:cs="Times New Roman"/>
          <w:sz w:val="24"/>
          <w:szCs w:val="24"/>
        </w:rPr>
        <w:t xml:space="preserve"> Applying the same estimation model as in case </w:t>
      </w:r>
      <w:proofErr w:type="spellStart"/>
      <w:r w:rsidR="00FC6967">
        <w:rPr>
          <w:rFonts w:ascii="Times New Roman" w:hAnsi="Times New Roman" w:cs="Times New Roman"/>
          <w:sz w:val="24"/>
          <w:szCs w:val="24"/>
        </w:rPr>
        <w:t>i</w:t>
      </w:r>
      <w:proofErr w:type="spellEnd"/>
      <w:r w:rsidR="00FC6967">
        <w:rPr>
          <w:rFonts w:ascii="Times New Roman" w:hAnsi="Times New Roman" w:cs="Times New Roman"/>
          <w:sz w:val="24"/>
          <w:szCs w:val="24"/>
        </w:rPr>
        <w:t xml:space="preserve"> for a </w:t>
      </w:r>
      <w:r w:rsidR="00FC6967">
        <w:rPr>
          <w:rFonts w:ascii="Times New Roman" w:eastAsiaTheme="minorEastAsia" w:hAnsi="Times New Roman" w:cs="Times New Roman"/>
          <w:sz w:val="24"/>
          <w:szCs w:val="24"/>
        </w:rPr>
        <w:t xml:space="preserve">grid with </w:t>
      </w:r>
      <w:r w:rsidR="00FC6967">
        <w:rPr>
          <w:rFonts w:ascii="Times New Roman" w:hAnsi="Times New Roman" w:cs="Times New Roman"/>
          <w:sz w:val="24"/>
          <w:szCs w:val="24"/>
        </w:rPr>
        <w:t>104</w:t>
      </w:r>
      <w:r w:rsidR="00FC6967">
        <w:rPr>
          <w:rFonts w:ascii="Times New Roman" w:hAnsi="Times New Roman" w:cs="Times New Roman"/>
          <w:sz w:val="24"/>
          <w:szCs w:val="24"/>
          <w:vertAlign w:val="superscript"/>
        </w:rPr>
        <w:t>2</w:t>
      </w:r>
      <w:r w:rsidR="00FC6967" w:rsidRPr="002B5980">
        <w:rPr>
          <w:rFonts w:ascii="Times New Roman" w:hAnsi="Times New Roman" w:cs="Times New Roman"/>
          <w:sz w:val="24"/>
          <w:szCs w:val="24"/>
        </w:rPr>
        <w:t xml:space="preserve"> locations</w:t>
      </w:r>
      <w:r w:rsidR="00FC6967">
        <w:rPr>
          <w:rFonts w:ascii="Times New Roman" w:hAnsi="Times New Roman" w:cs="Times New Roman"/>
          <w:sz w:val="24"/>
          <w:szCs w:val="24"/>
        </w:rPr>
        <w:t xml:space="preserve">, there was </w:t>
      </w:r>
      <w:del w:id="262" w:author="JUN ZHU" w:date="2022-05-04T08:36:00Z">
        <w:r w:rsidR="00FC6967" w:rsidDel="003646D4">
          <w:rPr>
            <w:rFonts w:ascii="Times New Roman" w:hAnsi="Times New Roman" w:cs="Times New Roman"/>
            <w:sz w:val="24"/>
            <w:szCs w:val="24"/>
          </w:rPr>
          <w:delText>no bias</w:delText>
        </w:r>
      </w:del>
      <w:ins w:id="263" w:author="JUN ZHU" w:date="2022-05-04T08:36:00Z">
        <w:r w:rsidR="003646D4">
          <w:rPr>
            <w:rFonts w:ascii="Times New Roman" w:hAnsi="Times New Roman" w:cs="Times New Roman"/>
            <w:sz w:val="24"/>
            <w:szCs w:val="24"/>
          </w:rPr>
          <w:t>littl</w:t>
        </w:r>
      </w:ins>
      <w:ins w:id="264" w:author="JUN ZHU" w:date="2022-05-04T08:37:00Z">
        <w:r w:rsidR="003646D4">
          <w:rPr>
            <w:rFonts w:ascii="Times New Roman" w:hAnsi="Times New Roman" w:cs="Times New Roman"/>
            <w:sz w:val="24"/>
            <w:szCs w:val="24"/>
          </w:rPr>
          <w:t>e bias</w:t>
        </w:r>
      </w:ins>
      <w:r w:rsidR="00FC6967">
        <w:rPr>
          <w:rFonts w:ascii="Times New Roman" w:hAnsi="Times New Roman" w:cs="Times New Roman"/>
          <w:sz w:val="24"/>
          <w:szCs w:val="24"/>
        </w:rPr>
        <w:t xml:space="preserve"> in the estimates, and the precision </w:t>
      </w:r>
      <w:r w:rsidR="00FC6967">
        <w:rPr>
          <w:rFonts w:ascii="Times New Roman" w:hAnsi="Times New Roman" w:cs="Times New Roman"/>
          <w:sz w:val="24"/>
          <w:szCs w:val="24"/>
        </w:rPr>
        <w:lastRenderedPageBreak/>
        <w:t xml:space="preserve">was </w:t>
      </w:r>
      <w:proofErr w:type="gramStart"/>
      <w:r w:rsidR="009D3218">
        <w:rPr>
          <w:rFonts w:ascii="Times New Roman" w:hAnsi="Times New Roman" w:cs="Times New Roman"/>
          <w:sz w:val="24"/>
          <w:szCs w:val="24"/>
        </w:rPr>
        <w:t>similar</w:t>
      </w:r>
      <w:r w:rsidR="00FC6967">
        <w:rPr>
          <w:rFonts w:ascii="Times New Roman" w:hAnsi="Times New Roman" w:cs="Times New Roman"/>
          <w:sz w:val="24"/>
          <w:szCs w:val="24"/>
        </w:rPr>
        <w:t xml:space="preserve"> to</w:t>
      </w:r>
      <w:proofErr w:type="gramEnd"/>
      <w:r w:rsidR="00FC6967">
        <w:rPr>
          <w:rFonts w:ascii="Times New Roman" w:hAnsi="Times New Roman" w:cs="Times New Roman"/>
          <w:sz w:val="24"/>
          <w:szCs w:val="24"/>
        </w:rPr>
        <w:t xml:space="preserve"> that when simulated with a Gaussian distribution (case </w:t>
      </w:r>
      <w:proofErr w:type="spellStart"/>
      <w:r w:rsidR="00FC6967">
        <w:rPr>
          <w:rFonts w:ascii="Times New Roman" w:hAnsi="Times New Roman" w:cs="Times New Roman"/>
          <w:sz w:val="24"/>
          <w:szCs w:val="24"/>
        </w:rPr>
        <w:t>i</w:t>
      </w:r>
      <w:proofErr w:type="spellEnd"/>
      <w:r w:rsidR="00FC6967">
        <w:rPr>
          <w:rFonts w:ascii="Times New Roman" w:hAnsi="Times New Roman" w:cs="Times New Roman"/>
          <w:sz w:val="24"/>
          <w:szCs w:val="24"/>
        </w:rPr>
        <w:t>). Furthermore, type I error rates were not inflated, showing that type I error</w:t>
      </w:r>
      <w:r w:rsidR="00F119D1">
        <w:rPr>
          <w:rFonts w:ascii="Times New Roman" w:hAnsi="Times New Roman" w:cs="Times New Roman"/>
          <w:sz w:val="24"/>
          <w:szCs w:val="24"/>
        </w:rPr>
        <w:t xml:space="preserve"> rate</w:t>
      </w:r>
      <w:r w:rsidR="00FC6967">
        <w:rPr>
          <w:rFonts w:ascii="Times New Roman" w:hAnsi="Times New Roman" w:cs="Times New Roman"/>
          <w:sz w:val="24"/>
          <w:szCs w:val="24"/>
        </w:rPr>
        <w:t>s are robust to non-Gaussian random errors.</w:t>
      </w:r>
      <w:commentRangeEnd w:id="260"/>
      <w:r w:rsidR="00026F14">
        <w:rPr>
          <w:rStyle w:val="CommentReference"/>
        </w:rPr>
        <w:commentReference w:id="260"/>
      </w:r>
    </w:p>
    <w:p w14:paraId="70C43BC8" w14:textId="16E3755D" w:rsidR="006C4A9E" w:rsidRDefault="006C4A9E" w:rsidP="005239A5">
      <w:pPr>
        <w:spacing w:after="0" w:line="480" w:lineRule="auto"/>
        <w:rPr>
          <w:rFonts w:ascii="Times New Roman" w:hAnsi="Times New Roman" w:cs="Times New Roman"/>
          <w:sz w:val="24"/>
          <w:szCs w:val="24"/>
        </w:rPr>
      </w:pPr>
    </w:p>
    <w:p w14:paraId="3FF0F9A9" w14:textId="655872A9" w:rsidR="00256586" w:rsidRPr="00FC6967" w:rsidRDefault="00FC6967" w:rsidP="005239A5">
      <w:pPr>
        <w:spacing w:after="0" w:line="480" w:lineRule="auto"/>
        <w:rPr>
          <w:rFonts w:ascii="Times New Roman" w:hAnsi="Times New Roman" w:cs="Times New Roman"/>
          <w:i/>
          <w:iCs/>
          <w:sz w:val="24"/>
          <w:szCs w:val="24"/>
        </w:rPr>
      </w:pPr>
      <w:r w:rsidRPr="00FC6967">
        <w:rPr>
          <w:rFonts w:ascii="Times New Roman" w:hAnsi="Times New Roman" w:cs="Times New Roman"/>
          <w:i/>
          <w:iCs/>
          <w:sz w:val="24"/>
          <w:szCs w:val="24"/>
        </w:rPr>
        <w:t>iii</w:t>
      </w:r>
      <w:r w:rsidR="00256586" w:rsidRPr="00FC6967">
        <w:rPr>
          <w:rFonts w:ascii="Times New Roman" w:hAnsi="Times New Roman" w:cs="Times New Roman"/>
          <w:i/>
          <w:iCs/>
          <w:sz w:val="24"/>
          <w:szCs w:val="24"/>
        </w:rPr>
        <w:t>. Spatial data with latent spatial autocorrelation</w:t>
      </w:r>
    </w:p>
    <w:p w14:paraId="0D339C55" w14:textId="3D8F0D2A" w:rsidR="00FC6967" w:rsidRDefault="00FC6967"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2ADE">
        <w:rPr>
          <w:rFonts w:ascii="Times New Roman" w:hAnsi="Times New Roman" w:cs="Times New Roman"/>
          <w:sz w:val="24"/>
          <w:szCs w:val="24"/>
        </w:rPr>
        <w:t>A common challenge when analyzing large spatial datasets is the confounding effect</w:t>
      </w:r>
      <w:del w:id="265" w:author="Volker Radeloff" w:date="2022-05-02T07:48:00Z">
        <w:r w:rsidR="006D2ADE" w:rsidDel="00026F14">
          <w:rPr>
            <w:rFonts w:ascii="Times New Roman" w:hAnsi="Times New Roman" w:cs="Times New Roman"/>
            <w:sz w:val="24"/>
            <w:szCs w:val="24"/>
          </w:rPr>
          <w:delText>s</w:delText>
        </w:r>
      </w:del>
      <w:r w:rsidR="006D2ADE">
        <w:rPr>
          <w:rFonts w:ascii="Times New Roman" w:hAnsi="Times New Roman" w:cs="Times New Roman"/>
          <w:sz w:val="24"/>
          <w:szCs w:val="24"/>
        </w:rPr>
        <w:t xml:space="preserve"> of unmeasured variables. We </w:t>
      </w:r>
      <w:commentRangeStart w:id="266"/>
      <w:r w:rsidR="006D2ADE">
        <w:rPr>
          <w:rFonts w:ascii="Times New Roman" w:hAnsi="Times New Roman" w:cs="Times New Roman"/>
          <w:sz w:val="24"/>
          <w:szCs w:val="24"/>
        </w:rPr>
        <w:t xml:space="preserve">simulated spatial data with a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266"/>
        <m:r>
          <m:rPr>
            <m:sty m:val="p"/>
          </m:rPr>
          <w:rPr>
            <w:rStyle w:val="CommentReference"/>
          </w:rPr>
          <w:commentReference w:id="266"/>
        </m:r>
      </m:oMath>
      <w:r w:rsidR="005A10B3">
        <w:rPr>
          <w:rFonts w:ascii="Times New Roman" w:hAnsi="Times New Roman" w:cs="Times New Roman"/>
          <w:sz w:val="24"/>
          <w:szCs w:val="24"/>
        </w:rPr>
        <w:t xml:space="preserve"> as a 2-dimensional sine wave,</w:t>
      </w:r>
    </w:p>
    <w:p w14:paraId="38DD42EF" w14:textId="77777777" w:rsidR="005A10B3" w:rsidRDefault="005A10B3" w:rsidP="005239A5">
      <w:pPr>
        <w:spacing w:after="0" w:line="480" w:lineRule="auto"/>
        <w:rPr>
          <w:rFonts w:ascii="Times New Roman" w:hAnsi="Times New Roman" w:cs="Times New Roman"/>
          <w:sz w:val="24"/>
          <w:szCs w:val="24"/>
        </w:rPr>
      </w:pPr>
    </w:p>
    <w:p w14:paraId="28C54E9F" w14:textId="033C7B92"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e>
            </m:d>
          </m:e>
        </m:func>
      </m:oMath>
      <w:r w:rsidRPr="00117881">
        <w:rPr>
          <w:rFonts w:ascii="Times New Roman" w:eastAsia="MS Mincho" w:hAnsi="Times New Roman" w:cs="Times New Roman"/>
          <w:color w:val="000000" w:themeColor="text1"/>
          <w:kern w:val="24"/>
          <w:sz w:val="24"/>
          <w:szCs w:val="24"/>
        </w:rPr>
        <w:tab/>
        <w:t xml:space="preserve">(Eq. </w:t>
      </w:r>
      <w:r>
        <w:rPr>
          <w:rFonts w:ascii="Times New Roman" w:eastAsia="MS Mincho" w:hAnsi="Times New Roman" w:cs="Times New Roman"/>
          <w:color w:val="000000" w:themeColor="text1"/>
          <w:kern w:val="24"/>
          <w:sz w:val="24"/>
          <w:szCs w:val="24"/>
        </w:rPr>
        <w:t>4</w:t>
      </w:r>
      <w:r w:rsidRPr="00117881">
        <w:rPr>
          <w:rFonts w:ascii="Times New Roman" w:eastAsia="MS Mincho" w:hAnsi="Times New Roman" w:cs="Times New Roman"/>
          <w:color w:val="000000" w:themeColor="text1"/>
          <w:kern w:val="24"/>
          <w:sz w:val="24"/>
          <w:szCs w:val="24"/>
        </w:rPr>
        <w:t>)</w:t>
      </w:r>
    </w:p>
    <w:p w14:paraId="0237B4A3" w14:textId="139AE088"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p>
    <w:p w14:paraId="128CFFB2" w14:textId="378E3DBC" w:rsidR="00B36669" w:rsidRPr="00F72F14" w:rsidRDefault="00B36669"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color w:val="000000" w:themeColor="text1"/>
          <w:kern w:val="24"/>
          <w:sz w:val="24"/>
          <w:szCs w:val="24"/>
        </w:rPr>
        <w:t xml:space="preserve">where </w:t>
      </w:r>
      <w:commentRangeStart w:id="267"/>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l</m:t>
        </m:r>
      </m:oMath>
      <w:r>
        <w:rPr>
          <w:rFonts w:ascii="Times New Roman" w:eastAsia="MS Mincho" w:hAnsi="Times New Roman" w:cs="Times New Roman"/>
          <w:color w:val="000000" w:themeColor="text1"/>
          <w:kern w:val="24"/>
          <w:sz w:val="24"/>
          <w:szCs w:val="24"/>
        </w:rPr>
        <w:t xml:space="preserve"> are the vertical and horizontal positions of location </w:t>
      </w:r>
      <m:oMath>
        <m:r>
          <w:rPr>
            <w:rFonts w:ascii="Cambria Math" w:eastAsia="MS Mincho" w:hAnsi="Cambria Math" w:cs="Times New Roman"/>
            <w:color w:val="000000" w:themeColor="text1"/>
            <w:kern w:val="24"/>
            <w:sz w:val="24"/>
            <w:szCs w:val="24"/>
          </w:rPr>
          <m:t>i</m:t>
        </m:r>
        <w:commentRangeEnd w:id="267"/>
        <m:r>
          <m:rPr>
            <m:sty m:val="p"/>
          </m:rPr>
          <w:rPr>
            <w:rStyle w:val="CommentReference"/>
          </w:rPr>
          <w:commentReference w:id="267"/>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N</m:t>
        </m:r>
      </m:oMath>
      <w:r>
        <w:rPr>
          <w:rFonts w:ascii="Times New Roman" w:eastAsia="MS Mincho" w:hAnsi="Times New Roman" w:cs="Times New Roman"/>
          <w:color w:val="000000" w:themeColor="text1"/>
          <w:kern w:val="24"/>
          <w:sz w:val="24"/>
          <w:szCs w:val="24"/>
        </w:rPr>
        <w:t xml:space="preserve"> is the number of cycles on the grid (</w:t>
      </w:r>
      <w:commentRangeStart w:id="268"/>
      <w:r>
        <w:rPr>
          <w:rFonts w:ascii="Times New Roman" w:eastAsia="MS Mincho" w:hAnsi="Times New Roman" w:cs="Times New Roman"/>
          <w:color w:val="000000" w:themeColor="text1"/>
          <w:kern w:val="24"/>
          <w:sz w:val="24"/>
          <w:szCs w:val="24"/>
        </w:rPr>
        <w:t>Fig. 1</w:t>
      </w:r>
      <w:r w:rsidR="001B7F06">
        <w:rPr>
          <w:rFonts w:ascii="Times New Roman" w:eastAsia="MS Mincho" w:hAnsi="Times New Roman" w:cs="Times New Roman"/>
          <w:color w:val="000000" w:themeColor="text1"/>
          <w:kern w:val="24"/>
          <w:sz w:val="24"/>
          <w:szCs w:val="24"/>
        </w:rPr>
        <w:t>b-d</w:t>
      </w:r>
      <w:commentRangeEnd w:id="268"/>
      <w:r w:rsidR="00CE546F">
        <w:rPr>
          <w:rStyle w:val="CommentReference"/>
        </w:rPr>
        <w:commentReference w:id="268"/>
      </w:r>
      <w:r>
        <w:rPr>
          <w:rFonts w:ascii="Times New Roman" w:eastAsia="MS Mincho" w:hAnsi="Times New Roman" w:cs="Times New Roman"/>
          <w:color w:val="000000" w:themeColor="text1"/>
          <w:kern w:val="24"/>
          <w:sz w:val="24"/>
          <w:szCs w:val="24"/>
        </w:rPr>
        <w:t xml:space="preserve">). When variation in the latent variable </w:t>
      </w:r>
      <w:commentRangeStart w:id="269"/>
      <m:oMath>
        <m:r>
          <w:rPr>
            <w:rFonts w:ascii="Cambria Math" w:eastAsia="MS Mincho" w:hAnsi="Cambria Math" w:cs="Times New Roman"/>
            <w:color w:val="000000" w:themeColor="text1"/>
            <w:kern w:val="24"/>
            <w:sz w:val="24"/>
            <w:szCs w:val="24"/>
          </w:rPr>
          <m:t>z</m:t>
        </m:r>
      </m:oMath>
      <w:r>
        <w:rPr>
          <w:rFonts w:ascii="Times New Roman" w:eastAsia="MS Mincho" w:hAnsi="Times New Roman" w:cs="Times New Roman"/>
          <w:color w:val="000000" w:themeColor="text1"/>
          <w:kern w:val="24"/>
          <w:sz w:val="24"/>
          <w:szCs w:val="24"/>
        </w:rPr>
        <w:t xml:space="preserve"> </w:t>
      </w:r>
      <w:commentRangeEnd w:id="269"/>
      <w:r w:rsidR="00E91440">
        <w:rPr>
          <w:rStyle w:val="CommentReference"/>
        </w:rPr>
        <w:commentReference w:id="269"/>
      </w:r>
      <w:r>
        <w:rPr>
          <w:rFonts w:ascii="Times New Roman" w:eastAsia="MS Mincho" w:hAnsi="Times New Roman" w:cs="Times New Roman"/>
          <w:color w:val="000000" w:themeColor="text1"/>
          <w:kern w:val="24"/>
          <w:sz w:val="24"/>
          <w:szCs w:val="24"/>
        </w:rPr>
        <w:t>was</w:t>
      </w:r>
      <w:r w:rsidR="003A0BAA">
        <w:rPr>
          <w:rFonts w:ascii="Times New Roman" w:eastAsia="MS Mincho" w:hAnsi="Times New Roman" w:cs="Times New Roman"/>
          <w:color w:val="000000" w:themeColor="text1"/>
          <w:kern w:val="24"/>
          <w:sz w:val="24"/>
          <w:szCs w:val="24"/>
        </w:rPr>
        <w:t xml:space="preserve"> either coarser (</w:t>
      </w:r>
      <w:commentRangeStart w:id="270"/>
      <w:r w:rsidR="003A0BAA" w:rsidRPr="009A6307">
        <w:rPr>
          <w:rFonts w:ascii="Times New Roman" w:eastAsia="MS Mincho" w:hAnsi="Times New Roman" w:cs="Times New Roman"/>
          <w:color w:val="000000" w:themeColor="text1"/>
          <w:kern w:val="24"/>
          <w:sz w:val="24"/>
          <w:szCs w:val="24"/>
        </w:rPr>
        <w:t>Fig. 1b</w:t>
      </w:r>
      <w:commentRangeEnd w:id="270"/>
      <w:r w:rsidR="009A6307">
        <w:rPr>
          <w:rStyle w:val="CommentReference"/>
        </w:rPr>
        <w:commentReference w:id="270"/>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1</m:t>
        </m:r>
      </m:oMath>
      <w:r w:rsidR="003A0BAA">
        <w:rPr>
          <w:rFonts w:ascii="Times New Roman" w:eastAsia="MS Mincho" w:hAnsi="Times New Roman" w:cs="Times New Roman"/>
          <w:color w:val="000000" w:themeColor="text1"/>
          <w:kern w:val="24"/>
          <w:sz w:val="24"/>
          <w:szCs w:val="24"/>
        </w:rPr>
        <w:t>) or finer (</w:t>
      </w:r>
      <w:commentRangeStart w:id="271"/>
      <w:r w:rsidR="003A0BAA" w:rsidRPr="009A6307">
        <w:rPr>
          <w:rFonts w:ascii="Times New Roman" w:eastAsia="MS Mincho" w:hAnsi="Times New Roman" w:cs="Times New Roman"/>
          <w:color w:val="000000" w:themeColor="text1"/>
          <w:kern w:val="24"/>
          <w:sz w:val="24"/>
          <w:szCs w:val="24"/>
        </w:rPr>
        <w:t>Fig. 1d</w:t>
      </w:r>
      <w:commentRangeEnd w:id="271"/>
      <w:r w:rsidR="009A6307">
        <w:rPr>
          <w:rStyle w:val="CommentReference"/>
        </w:rPr>
        <w:commentReference w:id="271"/>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9</m:t>
        </m:r>
      </m:oMath>
      <w:r w:rsidR="003A0BAA">
        <w:rPr>
          <w:rFonts w:ascii="Times New Roman" w:eastAsia="MS Mincho" w:hAnsi="Times New Roman" w:cs="Times New Roman"/>
          <w:color w:val="000000" w:themeColor="text1"/>
          <w:kern w:val="24"/>
          <w:sz w:val="24"/>
          <w:szCs w:val="24"/>
        </w:rPr>
        <w:t xml:space="preserve">) than the </w:t>
      </w:r>
      <w:r w:rsidR="001B7F06">
        <w:rPr>
          <w:rFonts w:ascii="Times New Roman" w:eastAsia="MS Mincho" w:hAnsi="Times New Roman" w:cs="Times New Roman"/>
          <w:color w:val="000000" w:themeColor="text1"/>
          <w:kern w:val="24"/>
          <w:sz w:val="24"/>
          <w:szCs w:val="24"/>
        </w:rPr>
        <w:t xml:space="preserve">spatial </w:t>
      </w:r>
      <w:r w:rsidR="003A0BAA">
        <w:rPr>
          <w:rFonts w:ascii="Times New Roman" w:eastAsia="MS Mincho" w:hAnsi="Times New Roman" w:cs="Times New Roman"/>
          <w:color w:val="000000" w:themeColor="text1"/>
          <w:kern w:val="24"/>
          <w:sz w:val="24"/>
          <w:szCs w:val="24"/>
        </w:rPr>
        <w:t xml:space="preserve">variation in classes </w:t>
      </w:r>
      <w:commentRangeStart w:id="272"/>
      <m:oMath>
        <m:r>
          <w:rPr>
            <w:rFonts w:ascii="Cambria Math" w:eastAsia="MS Mincho" w:hAnsi="Cambria Math" w:cs="Times New Roman"/>
            <w:color w:val="000000" w:themeColor="text1"/>
            <w:kern w:val="24"/>
            <w:sz w:val="24"/>
            <w:szCs w:val="24"/>
          </w:rPr>
          <m:t>x</m:t>
        </m:r>
        <w:commentRangeEnd w:id="272"/>
        <m:r>
          <m:rPr>
            <m:sty m:val="p"/>
          </m:rPr>
          <w:rPr>
            <w:rStyle w:val="CommentReference"/>
          </w:rPr>
          <w:commentReference w:id="272"/>
        </m:r>
      </m:oMath>
      <w:r w:rsidR="003A0BAA">
        <w:rPr>
          <w:rFonts w:ascii="Times New Roman" w:eastAsia="MS Mincho" w:hAnsi="Times New Roman" w:cs="Times New Roman"/>
          <w:color w:val="000000" w:themeColor="text1"/>
          <w:kern w:val="24"/>
          <w:sz w:val="24"/>
          <w:szCs w:val="24"/>
        </w:rPr>
        <w:t xml:space="preserve">, the model was able to estimate the coefficients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oMath>
      <w:r w:rsidR="003A0BA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3A0BAA">
        <w:rPr>
          <w:rFonts w:ascii="Times New Roman" w:hAnsi="Times New Roman" w:cs="Times New Roman"/>
          <w:sz w:val="24"/>
          <w:szCs w:val="24"/>
        </w:rPr>
        <w:t xml:space="preserve"> with little bias and </w:t>
      </w:r>
      <w:ins w:id="273" w:author="JUN ZHU" w:date="2022-05-04T10:10:00Z">
        <w:r w:rsidR="00265DF7">
          <w:rPr>
            <w:rFonts w:ascii="Times New Roman" w:hAnsi="Times New Roman" w:cs="Times New Roman"/>
            <w:sz w:val="24"/>
            <w:szCs w:val="24"/>
          </w:rPr>
          <w:t xml:space="preserve">with </w:t>
        </w:r>
      </w:ins>
      <w:r w:rsidR="003A0BAA">
        <w:rPr>
          <w:rFonts w:ascii="Times New Roman" w:hAnsi="Times New Roman" w:cs="Times New Roman"/>
          <w:sz w:val="24"/>
          <w:szCs w:val="24"/>
        </w:rPr>
        <w:t>precision similar to that found without the latent variable (Table 2,</w:t>
      </w:r>
      <w:r w:rsidR="007D7C5D">
        <w:rPr>
          <w:rFonts w:ascii="Times New Roman" w:hAnsi="Times New Roman" w:cs="Times New Roman"/>
          <w:sz w:val="24"/>
          <w:szCs w:val="24"/>
        </w:rPr>
        <w:t xml:space="preserve"> compare case iii with</w:t>
      </w:r>
      <w:r w:rsidR="003A0BAA">
        <w:rPr>
          <w:rFonts w:ascii="Times New Roman" w:hAnsi="Times New Roman" w:cs="Times New Roman"/>
          <w:sz w:val="24"/>
          <w:szCs w:val="24"/>
        </w:rPr>
        <w:t xml:space="preserve"> </w:t>
      </w:r>
      <w:ins w:id="274" w:author="Wang, Fangfang" w:date="2022-05-13T20:01:00Z">
        <w:r w:rsidR="00CE546F">
          <w:rPr>
            <w:rFonts w:ascii="Times New Roman" w:hAnsi="Times New Roman" w:cs="Times New Roman"/>
            <w:sz w:val="24"/>
            <w:szCs w:val="24"/>
          </w:rPr>
          <w:t xml:space="preserve">cases </w:t>
        </w:r>
      </w:ins>
      <w:proofErr w:type="spellStart"/>
      <w:r w:rsidR="003A0BAA">
        <w:rPr>
          <w:rFonts w:ascii="Times New Roman" w:hAnsi="Times New Roman" w:cs="Times New Roman"/>
          <w:sz w:val="24"/>
          <w:szCs w:val="24"/>
        </w:rPr>
        <w:t>i</w:t>
      </w:r>
      <w:proofErr w:type="spellEnd"/>
      <w:r w:rsidR="003A0BAA">
        <w:rPr>
          <w:rFonts w:ascii="Times New Roman" w:hAnsi="Times New Roman" w:cs="Times New Roman"/>
          <w:sz w:val="24"/>
          <w:szCs w:val="24"/>
        </w:rPr>
        <w:t xml:space="preserve"> and ii)</w:t>
      </w:r>
      <w:r w:rsidR="00F72F14">
        <w:rPr>
          <w:rFonts w:ascii="Times New Roman" w:hAnsi="Times New Roman" w:cs="Times New Roman"/>
          <w:sz w:val="24"/>
          <w:szCs w:val="24"/>
        </w:rPr>
        <w:t xml:space="preserve">. However, when scale of variation in the latent variable </w:t>
      </w:r>
      <w:commentRangeStart w:id="275"/>
      <m:oMath>
        <m:r>
          <w:rPr>
            <w:rFonts w:ascii="Cambria Math" w:hAnsi="Cambria Math" w:cs="Times New Roman"/>
            <w:sz w:val="24"/>
            <w:szCs w:val="24"/>
          </w:rPr>
          <m:t>z</m:t>
        </m:r>
      </m:oMath>
      <w:r w:rsidR="00F72F14">
        <w:rPr>
          <w:rFonts w:ascii="Times New Roman" w:hAnsi="Times New Roman" w:cs="Times New Roman"/>
          <w:sz w:val="24"/>
          <w:szCs w:val="24"/>
        </w:rPr>
        <w:t xml:space="preserve"> </w:t>
      </w:r>
      <w:commentRangeEnd w:id="275"/>
      <w:r w:rsidR="00B05D10">
        <w:rPr>
          <w:rStyle w:val="CommentReference"/>
        </w:rPr>
        <w:commentReference w:id="275"/>
      </w:r>
      <w:r w:rsidR="00F72F14">
        <w:rPr>
          <w:rFonts w:ascii="Times New Roman" w:hAnsi="Times New Roman" w:cs="Times New Roman"/>
          <w:sz w:val="24"/>
          <w:szCs w:val="24"/>
        </w:rPr>
        <w:t xml:space="preserve">was </w:t>
      </w:r>
      <w:proofErr w:type="gramStart"/>
      <w:r w:rsidR="00F72F14">
        <w:rPr>
          <w:rFonts w:ascii="Times New Roman" w:hAnsi="Times New Roman" w:cs="Times New Roman"/>
          <w:sz w:val="24"/>
          <w:szCs w:val="24"/>
        </w:rPr>
        <w:t>similar to</w:t>
      </w:r>
      <w:proofErr w:type="gramEnd"/>
      <w:r w:rsidR="00F72F14">
        <w:rPr>
          <w:rFonts w:ascii="Times New Roman" w:hAnsi="Times New Roman" w:cs="Times New Roman"/>
          <w:sz w:val="24"/>
          <w:szCs w:val="24"/>
        </w:rPr>
        <w:t xml:space="preserve"> that for classes </w:t>
      </w:r>
      <w:commentRangeStart w:id="276"/>
      <m:oMath>
        <m:r>
          <w:rPr>
            <w:rFonts w:ascii="Cambria Math" w:hAnsi="Cambria Math" w:cs="Times New Roman"/>
            <w:sz w:val="24"/>
            <w:szCs w:val="24"/>
          </w:rPr>
          <m:t>x</m:t>
        </m:r>
        <w:commentRangeEnd w:id="276"/>
        <m:r>
          <m:rPr>
            <m:sty m:val="p"/>
          </m:rPr>
          <w:rPr>
            <w:rStyle w:val="CommentReference"/>
          </w:rPr>
          <w:commentReference w:id="276"/>
        </m:r>
      </m:oMath>
      <w:r w:rsidR="0092672A">
        <w:rPr>
          <w:rFonts w:ascii="Times New Roman" w:hAnsi="Times New Roman" w:cs="Times New Roman"/>
          <w:sz w:val="24"/>
          <w:szCs w:val="24"/>
        </w:rPr>
        <w:t xml:space="preserve"> (</w:t>
      </w:r>
      <w:commentRangeStart w:id="277"/>
      <w:r w:rsidR="0092672A" w:rsidRPr="009A6307">
        <w:rPr>
          <w:rFonts w:ascii="Times New Roman" w:hAnsi="Times New Roman" w:cs="Times New Roman"/>
          <w:sz w:val="24"/>
          <w:szCs w:val="24"/>
        </w:rPr>
        <w:t>Fig. 1c</w:t>
      </w:r>
      <w:commentRangeEnd w:id="277"/>
      <w:r w:rsidR="009A6307">
        <w:rPr>
          <w:rStyle w:val="CommentReference"/>
        </w:rPr>
        <w:commentReference w:id="277"/>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4</m:t>
        </m:r>
      </m:oMath>
      <w:r w:rsidR="0092672A">
        <w:rPr>
          <w:rFonts w:ascii="Times New Roman" w:hAnsi="Times New Roman" w:cs="Times New Roman"/>
          <w:sz w:val="24"/>
          <w:szCs w:val="24"/>
        </w:rPr>
        <w:t>),</w:t>
      </w:r>
      <w:r w:rsidR="00F72F14">
        <w:rPr>
          <w:rFonts w:ascii="Times New Roman" w:hAnsi="Times New Roman" w:cs="Times New Roman"/>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F72F1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F72F14">
        <w:rPr>
          <w:rFonts w:ascii="Times New Roman" w:hAnsi="Times New Roman" w:cs="Times New Roman"/>
          <w:sz w:val="24"/>
          <w:szCs w:val="24"/>
        </w:rPr>
        <w:t xml:space="preserve"> were </w:t>
      </w:r>
      <w:ins w:id="278" w:author="JUN ZHU" w:date="2022-05-04T08:40:00Z">
        <w:r w:rsidR="00CD629A">
          <w:rPr>
            <w:rFonts w:ascii="Times New Roman" w:hAnsi="Times New Roman" w:cs="Times New Roman"/>
            <w:sz w:val="24"/>
            <w:szCs w:val="24"/>
          </w:rPr>
          <w:t xml:space="preserve">more </w:t>
        </w:r>
      </w:ins>
      <w:r w:rsidR="00F72F14">
        <w:rPr>
          <w:rFonts w:ascii="Times New Roman" w:hAnsi="Times New Roman" w:cs="Times New Roman"/>
          <w:sz w:val="24"/>
          <w:szCs w:val="24"/>
        </w:rPr>
        <w:t xml:space="preserve">biased. </w:t>
      </w:r>
      <w:r w:rsidR="001B7F06">
        <w:rPr>
          <w:rFonts w:ascii="Times New Roman" w:hAnsi="Times New Roman" w:cs="Times New Roman"/>
          <w:sz w:val="24"/>
          <w:szCs w:val="24"/>
        </w:rPr>
        <w:t xml:space="preserve">This </w:t>
      </w:r>
      <w:ins w:id="279" w:author="Volker Radeloff" w:date="2022-05-02T07:50:00Z">
        <w:r w:rsidR="00026F14">
          <w:rPr>
            <w:rFonts w:ascii="Times New Roman" w:hAnsi="Times New Roman" w:cs="Times New Roman"/>
            <w:sz w:val="24"/>
            <w:szCs w:val="24"/>
          </w:rPr>
          <w:t>confirms</w:t>
        </w:r>
      </w:ins>
      <w:del w:id="280" w:author="Volker Radeloff" w:date="2022-05-02T07:50:00Z">
        <w:r w:rsidR="001B7F06" w:rsidDel="00026F14">
          <w:rPr>
            <w:rFonts w:ascii="Times New Roman" w:hAnsi="Times New Roman" w:cs="Times New Roman"/>
            <w:sz w:val="24"/>
            <w:szCs w:val="24"/>
          </w:rPr>
          <w:delText>shows</w:delText>
        </w:r>
      </w:del>
      <w:r w:rsidR="001B7F06">
        <w:rPr>
          <w:rFonts w:ascii="Times New Roman" w:hAnsi="Times New Roman" w:cs="Times New Roman"/>
          <w:sz w:val="24"/>
          <w:szCs w:val="24"/>
        </w:rPr>
        <w:t xml:space="preserve"> </w:t>
      </w:r>
      <w:del w:id="281" w:author="Volker Radeloff" w:date="2022-05-02T07:50:00Z">
        <w:r w:rsidR="001B7F06" w:rsidDel="00026F14">
          <w:rPr>
            <w:rFonts w:ascii="Times New Roman" w:hAnsi="Times New Roman" w:cs="Times New Roman"/>
            <w:sz w:val="24"/>
            <w:szCs w:val="24"/>
          </w:rPr>
          <w:delText xml:space="preserve">the unsurprising result </w:delText>
        </w:r>
      </w:del>
      <w:r w:rsidR="001B7F06">
        <w:rPr>
          <w:rFonts w:ascii="Times New Roman" w:hAnsi="Times New Roman" w:cs="Times New Roman"/>
          <w:sz w:val="24"/>
          <w:szCs w:val="24"/>
        </w:rPr>
        <w:t>that if the variable under analysis covaries with an unmeasured latent variable, the estimates for the effects of the measured variable will be confounded</w:t>
      </w:r>
      <w:r w:rsidR="0092672A">
        <w:rPr>
          <w:rFonts w:ascii="Times New Roman" w:hAnsi="Times New Roman" w:cs="Times New Roman"/>
          <w:sz w:val="24"/>
          <w:szCs w:val="24"/>
        </w:rPr>
        <w:t>.</w:t>
      </w:r>
    </w:p>
    <w:p w14:paraId="29C1154F" w14:textId="77777777" w:rsidR="00FC6967" w:rsidRDefault="00FC6967" w:rsidP="005239A5">
      <w:pPr>
        <w:spacing w:after="0" w:line="480" w:lineRule="auto"/>
        <w:rPr>
          <w:rFonts w:ascii="Times New Roman" w:hAnsi="Times New Roman" w:cs="Times New Roman"/>
          <w:sz w:val="24"/>
          <w:szCs w:val="24"/>
        </w:rPr>
      </w:pPr>
    </w:p>
    <w:p w14:paraId="1AA695DF" w14:textId="4802B0D1" w:rsidR="00256586" w:rsidRDefault="00BB59BD" w:rsidP="005239A5">
      <w:pPr>
        <w:spacing w:after="0" w:line="480" w:lineRule="auto"/>
        <w:rPr>
          <w:rFonts w:ascii="Times New Roman" w:hAnsi="Times New Roman" w:cs="Times New Roman"/>
          <w:sz w:val="24"/>
          <w:szCs w:val="24"/>
        </w:rPr>
      </w:pPr>
      <w:ins w:id="282" w:author="Volker Radeloff" w:date="2022-05-02T07:52:00Z">
        <w:r w:rsidRPr="00BB59BD">
          <w:rPr>
            <w:rFonts w:ascii="Times New Roman" w:hAnsi="Times New Roman" w:cs="Times New Roman"/>
            <w:i/>
            <w:sz w:val="24"/>
            <w:szCs w:val="24"/>
          </w:rPr>
          <w:t>iv</w:t>
        </w:r>
      </w:ins>
      <w:del w:id="283" w:author="Volker Radeloff" w:date="2022-05-02T07:52:00Z">
        <w:r w:rsidR="00256586" w:rsidDel="00BB59BD">
          <w:rPr>
            <w:rFonts w:ascii="Times New Roman" w:hAnsi="Times New Roman" w:cs="Times New Roman"/>
            <w:sz w:val="24"/>
            <w:szCs w:val="24"/>
          </w:rPr>
          <w:delText>4</w:delText>
        </w:r>
      </w:del>
      <w:r w:rsidR="00256586">
        <w:rPr>
          <w:rFonts w:ascii="Times New Roman" w:hAnsi="Times New Roman" w:cs="Times New Roman"/>
          <w:sz w:val="24"/>
          <w:szCs w:val="24"/>
        </w:rPr>
        <w:t xml:space="preserve">. Spatiotemporal </w:t>
      </w:r>
      <w:commentRangeStart w:id="284"/>
      <w:r w:rsidR="00256586">
        <w:rPr>
          <w:rFonts w:ascii="Times New Roman" w:hAnsi="Times New Roman" w:cs="Times New Roman"/>
          <w:sz w:val="24"/>
          <w:szCs w:val="24"/>
        </w:rPr>
        <w:t>data</w:t>
      </w:r>
      <w:commentRangeEnd w:id="284"/>
      <w:r>
        <w:rPr>
          <w:rStyle w:val="CommentReference"/>
        </w:rPr>
        <w:commentReference w:id="284"/>
      </w:r>
    </w:p>
    <w:p w14:paraId="36C215C3" w14:textId="5FF4789D" w:rsidR="007D7C5D" w:rsidRDefault="002225A0"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simulate spatiotemporal data, </w:t>
      </w:r>
      <w:commentRangeStart w:id="285"/>
      <w:r>
        <w:rPr>
          <w:rFonts w:ascii="Times New Roman" w:hAnsi="Times New Roman" w:cs="Times New Roman"/>
          <w:sz w:val="24"/>
          <w:szCs w:val="24"/>
        </w:rPr>
        <w:t>we assume</w:t>
      </w:r>
      <w:r w:rsidR="008E0A81">
        <w:rPr>
          <w:rFonts w:ascii="Times New Roman" w:hAnsi="Times New Roman" w:cs="Times New Roman"/>
          <w:sz w:val="24"/>
          <w:szCs w:val="24"/>
        </w:rPr>
        <w:t>d</w:t>
      </w:r>
      <w:r>
        <w:rPr>
          <w:rFonts w:ascii="Times New Roman" w:hAnsi="Times New Roman" w:cs="Times New Roman"/>
          <w:sz w:val="24"/>
          <w:szCs w:val="24"/>
        </w:rPr>
        <w:t xml:space="preserve"> </w:t>
      </w:r>
      <w:commentRangeEnd w:id="285"/>
      <w:r w:rsidR="00EA63D1">
        <w:rPr>
          <w:rStyle w:val="CommentReference"/>
        </w:rPr>
        <w:commentReference w:id="285"/>
      </w:r>
      <w:r>
        <w:rPr>
          <w:rFonts w:ascii="Times New Roman" w:hAnsi="Times New Roman" w:cs="Times New Roman"/>
          <w:sz w:val="24"/>
          <w:szCs w:val="24"/>
        </w:rPr>
        <w:t xml:space="preserve">that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Pr>
          <w:rFonts w:ascii="Times New Roman" w:hAnsi="Times New Roman" w:cs="Times New Roman"/>
          <w:sz w:val="24"/>
          <w:szCs w:val="24"/>
        </w:rPr>
        <w:t xml:space="preserve"> affect not only the mean value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at location </w:t>
      </w:r>
      <m:oMath>
        <m:r>
          <w:rPr>
            <w:rFonts w:ascii="Cambria Math" w:hAnsi="Cambria Math" w:cs="Times New Roman"/>
            <w:sz w:val="24"/>
            <w:szCs w:val="24"/>
          </w:rPr>
          <m:t>i</m:t>
        </m:r>
      </m:oMath>
      <w:r>
        <w:rPr>
          <w:rFonts w:ascii="Times New Roman" w:hAnsi="Times New Roman" w:cs="Times New Roman"/>
          <w:sz w:val="24"/>
          <w:szCs w:val="24"/>
        </w:rPr>
        <w:t xml:space="preserve">, but also the change in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as a linear function of time. We set the goal of the analysis to estimate the time trends associated with </w:t>
      </w:r>
      <w:r w:rsidR="008E0A81">
        <w:rPr>
          <w:rFonts w:ascii="Times New Roman" w:hAnsi="Times New Roman" w:cs="Times New Roman"/>
          <w:sz w:val="24"/>
          <w:szCs w:val="24"/>
        </w:rPr>
        <w:t xml:space="preserve">classes </w:t>
      </w:r>
      <w:commentRangeStart w:id="286"/>
      <m:oMath>
        <m:r>
          <w:rPr>
            <w:rFonts w:ascii="Cambria Math" w:hAnsi="Cambria Math" w:cs="Times New Roman"/>
            <w:sz w:val="24"/>
            <w:szCs w:val="24"/>
          </w:rPr>
          <m:t>x = 0</m:t>
        </m:r>
        <w:commentRangeEnd w:id="286"/>
        <m:r>
          <m:rPr>
            <m:sty m:val="p"/>
          </m:rPr>
          <w:rPr>
            <w:rStyle w:val="CommentReference"/>
          </w:rPr>
          <w:commentReference w:id="286"/>
        </m:r>
      </m:oMath>
      <w:r>
        <w:rPr>
          <w:rFonts w:ascii="Times New Roman" w:hAnsi="Times New Roman" w:cs="Times New Roman"/>
          <w:sz w:val="24"/>
          <w:szCs w:val="24"/>
        </w:rPr>
        <w:t xml:space="preserve"> and 1, coefficients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(Table 2</w:t>
      </w:r>
      <w:ins w:id="287" w:author="Wang, Fangfang" w:date="2022-05-13T20:06:00Z">
        <w:r w:rsidR="00C07916">
          <w:rPr>
            <w:rFonts w:ascii="Times New Roman" w:hAnsi="Times New Roman" w:cs="Times New Roman"/>
            <w:sz w:val="24"/>
            <w:szCs w:val="24"/>
          </w:rPr>
          <w:t>,</w:t>
        </w:r>
      </w:ins>
      <w:r w:rsidR="005E4835">
        <w:rPr>
          <w:rFonts w:ascii="Times New Roman" w:hAnsi="Times New Roman" w:cs="Times New Roman"/>
          <w:sz w:val="24"/>
          <w:szCs w:val="24"/>
        </w:rPr>
        <w:t xml:space="preserve"> case iv). </w:t>
      </w:r>
      <w:r w:rsidR="0089394B">
        <w:rPr>
          <w:rFonts w:ascii="Times New Roman" w:hAnsi="Times New Roman" w:cs="Times New Roman"/>
          <w:sz w:val="24"/>
          <w:szCs w:val="24"/>
        </w:rPr>
        <w:t xml:space="preserve">We simulated data for </w:t>
      </w:r>
      <m:oMath>
        <m:r>
          <w:rPr>
            <w:rFonts w:ascii="Cambria Math" w:hAnsi="Cambria Math" w:cs="Times New Roman"/>
            <w:sz w:val="24"/>
            <w:szCs w:val="24"/>
          </w:rPr>
          <m:t>T = 30</m:t>
        </m:r>
      </m:oMath>
      <w:r w:rsidR="0089394B">
        <w:rPr>
          <w:rFonts w:ascii="Times New Roman" w:hAnsi="Times New Roman" w:cs="Times New Roman"/>
          <w:sz w:val="24"/>
          <w:szCs w:val="24"/>
        </w:rPr>
        <w:t xml:space="preserve"> time points on a grid with 104</w:t>
      </w:r>
      <w:r w:rsidR="0089394B">
        <w:rPr>
          <w:rFonts w:ascii="Times New Roman" w:hAnsi="Times New Roman" w:cs="Times New Roman"/>
          <w:sz w:val="24"/>
          <w:szCs w:val="24"/>
          <w:vertAlign w:val="superscript"/>
        </w:rPr>
        <w:t>2</w:t>
      </w:r>
      <w:r w:rsidR="0089394B">
        <w:rPr>
          <w:rFonts w:ascii="Times New Roman" w:hAnsi="Times New Roman" w:cs="Times New Roman"/>
          <w:sz w:val="24"/>
          <w:szCs w:val="24"/>
        </w:rPr>
        <w:t xml:space="preserve"> points, with t</w:t>
      </w:r>
      <w:r w:rsidR="005E4835">
        <w:rPr>
          <w:rFonts w:ascii="Times New Roman" w:hAnsi="Times New Roman" w:cs="Times New Roman"/>
          <w:sz w:val="24"/>
          <w:szCs w:val="24"/>
        </w:rPr>
        <w:t>he random error given by equation (1) in which there is both autocorrelation through time (</w:t>
      </w:r>
      <w:r w:rsidR="005E4835">
        <w:rPr>
          <w:rFonts w:ascii="Symbol" w:hAnsi="Symbol" w:cs="Times New Roman"/>
          <w:sz w:val="24"/>
          <w:szCs w:val="24"/>
        </w:rPr>
        <w:t></w:t>
      </w:r>
      <w:r w:rsidR="005E4835">
        <w:rPr>
          <w:rFonts w:ascii="Times New Roman" w:hAnsi="Times New Roman" w:cs="Times New Roman"/>
          <w:sz w:val="24"/>
          <w:szCs w:val="24"/>
        </w:rPr>
        <w:t xml:space="preserve"> </w:t>
      </w:r>
      <w:r w:rsidR="008E0A81">
        <w:rPr>
          <w:rFonts w:ascii="Times New Roman" w:hAnsi="Times New Roman" w:cs="Times New Roman"/>
          <w:sz w:val="24"/>
          <w:szCs w:val="24"/>
        </w:rPr>
        <w:t>=</w:t>
      </w:r>
      <w:r w:rsidR="005E4835">
        <w:rPr>
          <w:rFonts w:ascii="Times New Roman" w:hAnsi="Times New Roman" w:cs="Times New Roman"/>
          <w:sz w:val="24"/>
          <w:szCs w:val="24"/>
        </w:rPr>
        <w:t xml:space="preserve"> </w:t>
      </w:r>
      <w:r w:rsidR="00D266FA">
        <w:rPr>
          <w:rFonts w:ascii="Times New Roman" w:hAnsi="Times New Roman" w:cs="Times New Roman"/>
          <w:sz w:val="24"/>
          <w:szCs w:val="24"/>
        </w:rPr>
        <w:t xml:space="preserve">0.4) </w:t>
      </w:r>
      <w:r w:rsidR="005E4835">
        <w:rPr>
          <w:rFonts w:ascii="Times New Roman" w:hAnsi="Times New Roman" w:cs="Times New Roman"/>
          <w:sz w:val="24"/>
          <w:szCs w:val="24"/>
        </w:rPr>
        <w:t xml:space="preserve">and </w:t>
      </w:r>
      <w:r w:rsidR="00912648">
        <w:rPr>
          <w:rFonts w:ascii="Times New Roman" w:hAnsi="Times New Roman" w:cs="Times New Roman"/>
          <w:sz w:val="24"/>
          <w:szCs w:val="24"/>
        </w:rPr>
        <w:t xml:space="preserve">in </w:t>
      </w:r>
      <w:r w:rsidR="005E4835">
        <w:rPr>
          <w:rFonts w:ascii="Times New Roman" w:hAnsi="Times New Roman" w:cs="Times New Roman"/>
          <w:sz w:val="24"/>
          <w:szCs w:val="24"/>
        </w:rPr>
        <w:t>space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Σ</m:t>
        </m:r>
        <m:r>
          <w:rPr>
            <w:rFonts w:ascii="Cambria Math" w:hAnsi="Cambria Math" w:cs="Times New Roman"/>
            <w:sz w:val="24"/>
            <w:szCs w:val="24"/>
          </w:rPr>
          <m:t>(</m:t>
        </m:r>
        <m:r>
          <m:rPr>
            <m:sty m:val="bi"/>
          </m:rPr>
          <w:rPr>
            <w:rFonts w:ascii="Cambria Math" w:hAnsi="Cambria Math" w:cs="Times New Roman"/>
            <w:sz w:val="24"/>
            <w:szCs w:val="24"/>
          </w:rPr>
          <m:t>D</m:t>
        </m:r>
        <m:r>
          <w:rPr>
            <w:rFonts w:ascii="Cambria Math" w:hAnsi="Cambria Math" w:cs="Times New Roman"/>
            <w:sz w:val="24"/>
            <w:szCs w:val="24"/>
          </w:rPr>
          <m:t>)</m:t>
        </m:r>
      </m:oMath>
      <w:r w:rsidR="005E4835">
        <w:rPr>
          <w:rFonts w:ascii="Times New Roman" w:eastAsia="MS Mincho" w:hAnsi="Times New Roman" w:cs="Times New Roman"/>
          <w:color w:val="000000" w:themeColor="text1"/>
          <w:kern w:val="24"/>
          <w:sz w:val="24"/>
          <w:szCs w:val="24"/>
        </w:rPr>
        <w:t xml:space="preserve">). We estimated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5E483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using the full remotePARTS two-part procedure, estimating </w:t>
      </w:r>
      <m:oMath>
        <m:r>
          <w:rPr>
            <w:rFonts w:ascii="Cambria Math" w:hAnsi="Cambria Math" w:cs="Times New Roman"/>
            <w:sz w:val="24"/>
            <w:szCs w:val="24"/>
          </w:rPr>
          <m:t>r</m:t>
        </m:r>
      </m:oMath>
      <w:r w:rsidR="005E4835">
        <w:rPr>
          <w:rFonts w:ascii="Times New Roman" w:hAnsi="Times New Roman" w:cs="Times New Roman"/>
          <w:sz w:val="24"/>
          <w:szCs w:val="24"/>
        </w:rPr>
        <w:t xml:space="preserve"> from the residuals of the time-series analyses using </w:t>
      </w:r>
      <w:proofErr w:type="spellStart"/>
      <w:r w:rsidR="005E4835" w:rsidRPr="00EB5328">
        <w:rPr>
          <w:rFonts w:ascii="Courier New" w:hAnsi="Courier New" w:cs="Courier New"/>
          <w:sz w:val="24"/>
          <w:szCs w:val="24"/>
        </w:rPr>
        <w:t>fitCor</w:t>
      </w:r>
      <w:proofErr w:type="spellEnd"/>
      <w:r w:rsidR="005E4835">
        <w:rPr>
          <w:rFonts w:ascii="Times New Roman" w:hAnsi="Times New Roman" w:cs="Times New Roman"/>
          <w:sz w:val="24"/>
          <w:szCs w:val="24"/>
        </w:rPr>
        <w:t xml:space="preserve"> and the nugget </w:t>
      </w:r>
      <w:r w:rsidR="00E7321C">
        <w:rPr>
          <w:rFonts w:ascii="Times New Roman" w:hAnsi="Times New Roman" w:cs="Times New Roman"/>
          <w:sz w:val="24"/>
          <w:szCs w:val="24"/>
        </w:rPr>
        <w:t>during</w:t>
      </w:r>
      <w:r w:rsidR="005E4835">
        <w:rPr>
          <w:rFonts w:ascii="Times New Roman" w:hAnsi="Times New Roman" w:cs="Times New Roman"/>
          <w:sz w:val="24"/>
          <w:szCs w:val="24"/>
        </w:rPr>
        <w:t xml:space="preserve"> the spatial analysis using </w:t>
      </w:r>
      <w:proofErr w:type="spellStart"/>
      <w:r w:rsidR="005E4835" w:rsidRPr="00EB5328">
        <w:rPr>
          <w:rFonts w:ascii="Courier New" w:hAnsi="Courier New" w:cs="Courier New"/>
          <w:sz w:val="24"/>
          <w:szCs w:val="24"/>
        </w:rPr>
        <w:t>fitGLS</w:t>
      </w:r>
      <w:r w:rsidR="0079099B" w:rsidRPr="00EB5328">
        <w:rPr>
          <w:rFonts w:ascii="Courier New" w:hAnsi="Courier New" w:cs="Courier New"/>
          <w:sz w:val="24"/>
          <w:szCs w:val="24"/>
        </w:rPr>
        <w:t>_partition</w:t>
      </w:r>
      <w:proofErr w:type="spellEnd"/>
      <w:r w:rsidR="005E4835">
        <w:rPr>
          <w:rFonts w:ascii="Times New Roman" w:hAnsi="Times New Roman" w:cs="Times New Roman"/>
          <w:sz w:val="24"/>
          <w:szCs w:val="24"/>
        </w:rPr>
        <w:t xml:space="preserve">. </w:t>
      </w:r>
    </w:p>
    <w:p w14:paraId="21843A0A" w14:textId="1E9F76FD" w:rsidR="00ED4AF1" w:rsidRPr="00ED4AF1" w:rsidRDefault="00ED4AF1" w:rsidP="005239A5">
      <w:pPr>
        <w:spacing w:after="0" w:line="480" w:lineRule="auto"/>
        <w:rPr>
          <w:rFonts w:ascii="Symbol" w:hAnsi="Symbol" w:cs="Times New Roman"/>
          <w:sz w:val="24"/>
          <w:szCs w:val="24"/>
        </w:rPr>
      </w:pPr>
      <w:r>
        <w:rPr>
          <w:rFonts w:ascii="Times New Roman" w:hAnsi="Times New Roman" w:cs="Times New Roman"/>
          <w:sz w:val="24"/>
          <w:szCs w:val="24"/>
        </w:rPr>
        <w:tab/>
        <w:t xml:space="preserve">Estimates of the time trends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oMath>
      <w:r w:rsidR="0043548E">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were </w:t>
      </w:r>
      <w:commentRangeStart w:id="288"/>
      <w:r>
        <w:rPr>
          <w:rFonts w:ascii="Times New Roman" w:hAnsi="Times New Roman" w:cs="Times New Roman"/>
          <w:sz w:val="24"/>
          <w:szCs w:val="24"/>
        </w:rPr>
        <w:t>unbiased</w:t>
      </w:r>
      <w:commentRangeEnd w:id="288"/>
      <w:r w:rsidR="00E7573E">
        <w:rPr>
          <w:rStyle w:val="CommentReference"/>
        </w:rPr>
        <w:commentReference w:id="288"/>
      </w:r>
      <w:r>
        <w:rPr>
          <w:rFonts w:ascii="Times New Roman" w:hAnsi="Times New Roman" w:cs="Times New Roman"/>
          <w:sz w:val="24"/>
          <w:szCs w:val="24"/>
        </w:rPr>
        <w:t xml:space="preserve"> (Table 2, case iv), and precision decreased with increasing spatial </w:t>
      </w:r>
      <w:r w:rsidR="009D3218">
        <w:rPr>
          <w:rFonts w:ascii="Times New Roman" w:hAnsi="Times New Roman" w:cs="Times New Roman"/>
          <w:sz w:val="24"/>
          <w:szCs w:val="24"/>
        </w:rPr>
        <w:t>autocorrelation</w:t>
      </w:r>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 xml:space="preserve"> = 0, 0.05, and 0.25)</w:t>
      </w:r>
      <w:r w:rsidR="00E02937">
        <w:rPr>
          <w:rFonts w:ascii="Times New Roman" w:hAnsi="Times New Roman" w:cs="Times New Roman"/>
          <w:sz w:val="24"/>
          <w:szCs w:val="24"/>
        </w:rPr>
        <w:t>. Nonetheless, the</w:t>
      </w:r>
      <w:ins w:id="289" w:author="Volker Radeloff" w:date="2022-05-02T07:51:00Z">
        <w:r w:rsidR="00BB59BD">
          <w:rPr>
            <w:rFonts w:ascii="Times New Roman" w:hAnsi="Times New Roman" w:cs="Times New Roman"/>
            <w:sz w:val="24"/>
            <w:szCs w:val="24"/>
          </w:rPr>
          <w:t>re</w:t>
        </w:r>
      </w:ins>
      <w:r w:rsidR="00E02937">
        <w:rPr>
          <w:rFonts w:ascii="Times New Roman" w:hAnsi="Times New Roman" w:cs="Times New Roman"/>
          <w:sz w:val="24"/>
          <w:szCs w:val="24"/>
        </w:rPr>
        <w:t xml:space="preserve"> was no apparent inflation of type I errors. </w:t>
      </w:r>
      <w:r w:rsidR="002E6F74">
        <w:rPr>
          <w:rFonts w:ascii="Times New Roman" w:hAnsi="Times New Roman" w:cs="Times New Roman"/>
          <w:sz w:val="24"/>
          <w:szCs w:val="24"/>
        </w:rPr>
        <w:t xml:space="preserve">Thus, even though </w:t>
      </w:r>
      <w:proofErr w:type="spellStart"/>
      <w:r w:rsidR="002E6F74">
        <w:rPr>
          <w:rFonts w:ascii="Times New Roman" w:hAnsi="Times New Roman" w:cs="Times New Roman"/>
          <w:sz w:val="24"/>
          <w:szCs w:val="24"/>
        </w:rPr>
        <w:t>remotePARTS</w:t>
      </w:r>
      <w:proofErr w:type="spellEnd"/>
      <w:r w:rsidR="002E6F74">
        <w:rPr>
          <w:rFonts w:ascii="Times New Roman" w:hAnsi="Times New Roman" w:cs="Times New Roman"/>
          <w:sz w:val="24"/>
          <w:szCs w:val="24"/>
        </w:rPr>
        <w:t xml:space="preserve"> reduced the temporal dimension of the spatiotemporal data for the spatial analysis</w:t>
      </w:r>
      <w:r w:rsidR="00B60D5E">
        <w:rPr>
          <w:rFonts w:ascii="Times New Roman" w:hAnsi="Times New Roman" w:cs="Times New Roman"/>
          <w:sz w:val="24"/>
          <w:szCs w:val="24"/>
        </w:rPr>
        <w:t xml:space="preserve">, </w:t>
      </w:r>
      <w:r w:rsidR="008E0A81">
        <w:rPr>
          <w:rFonts w:ascii="Times New Roman" w:hAnsi="Times New Roman" w:cs="Times New Roman"/>
          <w:sz w:val="24"/>
          <w:szCs w:val="24"/>
        </w:rPr>
        <w:t xml:space="preserve">estimation </w:t>
      </w:r>
      <w:commentRangeStart w:id="290"/>
      <w:r w:rsidR="008E0A81">
        <w:rPr>
          <w:rFonts w:ascii="Times New Roman" w:hAnsi="Times New Roman" w:cs="Times New Roman"/>
          <w:sz w:val="24"/>
          <w:szCs w:val="24"/>
        </w:rPr>
        <w:t xml:space="preserve">was still </w:t>
      </w:r>
      <w:r w:rsidR="0043548E">
        <w:rPr>
          <w:rFonts w:ascii="Times New Roman" w:hAnsi="Times New Roman" w:cs="Times New Roman"/>
          <w:sz w:val="24"/>
          <w:szCs w:val="24"/>
        </w:rPr>
        <w:t>un</w:t>
      </w:r>
      <w:r w:rsidR="008E0A81">
        <w:rPr>
          <w:rFonts w:ascii="Times New Roman" w:hAnsi="Times New Roman" w:cs="Times New Roman"/>
          <w:sz w:val="24"/>
          <w:szCs w:val="24"/>
        </w:rPr>
        <w:t>biased</w:t>
      </w:r>
      <w:commentRangeEnd w:id="290"/>
      <w:r w:rsidR="00D37FB9">
        <w:rPr>
          <w:rStyle w:val="CommentReference"/>
        </w:rPr>
        <w:commentReference w:id="290"/>
      </w:r>
      <w:r w:rsidR="008E0A81">
        <w:rPr>
          <w:rFonts w:ascii="Times New Roman" w:hAnsi="Times New Roman" w:cs="Times New Roman"/>
          <w:sz w:val="24"/>
          <w:szCs w:val="24"/>
        </w:rPr>
        <w:t xml:space="preserve"> and type I errors appropriate</w:t>
      </w:r>
      <w:r w:rsidR="00B60D5E">
        <w:rPr>
          <w:rFonts w:ascii="Times New Roman" w:hAnsi="Times New Roman" w:cs="Times New Roman"/>
          <w:sz w:val="24"/>
          <w:szCs w:val="24"/>
        </w:rPr>
        <w:t>.</w:t>
      </w:r>
    </w:p>
    <w:p w14:paraId="530E3D2B" w14:textId="77777777" w:rsidR="007D7C5D" w:rsidRDefault="007D7C5D" w:rsidP="005239A5">
      <w:pPr>
        <w:spacing w:after="0" w:line="480" w:lineRule="auto"/>
        <w:rPr>
          <w:rFonts w:ascii="Times New Roman" w:hAnsi="Times New Roman" w:cs="Times New Roman"/>
          <w:sz w:val="24"/>
          <w:szCs w:val="24"/>
        </w:rPr>
      </w:pPr>
    </w:p>
    <w:p w14:paraId="03D05ED0" w14:textId="51CDCE04" w:rsidR="00256586" w:rsidRDefault="00256586" w:rsidP="005239A5">
      <w:pPr>
        <w:spacing w:after="0" w:line="480" w:lineRule="auto"/>
        <w:rPr>
          <w:rFonts w:ascii="Times New Roman" w:hAnsi="Times New Roman" w:cs="Times New Roman"/>
          <w:sz w:val="24"/>
          <w:szCs w:val="24"/>
        </w:rPr>
      </w:pPr>
      <w:del w:id="291" w:author="Volker Radeloff" w:date="2022-05-02T07:52:00Z">
        <w:r w:rsidDel="00BB59BD">
          <w:rPr>
            <w:rFonts w:ascii="Times New Roman" w:hAnsi="Times New Roman" w:cs="Times New Roman"/>
            <w:sz w:val="24"/>
            <w:szCs w:val="24"/>
          </w:rPr>
          <w:delText>5</w:delText>
        </w:r>
      </w:del>
      <w:ins w:id="292" w:author="Volker Radeloff" w:date="2022-05-02T07:52:00Z">
        <w:r w:rsidR="00BB59BD" w:rsidRPr="00BB59BD">
          <w:rPr>
            <w:rFonts w:ascii="Times New Roman" w:hAnsi="Times New Roman" w:cs="Times New Roman"/>
            <w:i/>
            <w:sz w:val="24"/>
            <w:szCs w:val="24"/>
          </w:rPr>
          <w:t>v</w:t>
        </w:r>
      </w:ins>
      <w:r>
        <w:rPr>
          <w:rFonts w:ascii="Times New Roman" w:hAnsi="Times New Roman" w:cs="Times New Roman"/>
          <w:sz w:val="24"/>
          <w:szCs w:val="24"/>
        </w:rPr>
        <w:t>. Spatiotemporal data with latent spatiotemporal autocorrelation</w:t>
      </w:r>
    </w:p>
    <w:p w14:paraId="02C725EE" w14:textId="19380F82" w:rsidR="007D7C5D" w:rsidRDefault="00866BB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2A6F">
        <w:rPr>
          <w:rFonts w:ascii="Times New Roman" w:hAnsi="Times New Roman" w:cs="Times New Roman"/>
          <w:sz w:val="24"/>
          <w:szCs w:val="24"/>
        </w:rPr>
        <w:t>I</w:t>
      </w:r>
      <w:r>
        <w:rPr>
          <w:rFonts w:ascii="Times New Roman" w:hAnsi="Times New Roman" w:cs="Times New Roman"/>
          <w:sz w:val="24"/>
          <w:szCs w:val="24"/>
        </w:rPr>
        <w:t>n case v we added a</w:t>
      </w:r>
      <w:r w:rsidR="007E56C2">
        <w:rPr>
          <w:rFonts w:ascii="Times New Roman" w:hAnsi="Times New Roman" w:cs="Times New Roman"/>
          <w:sz w:val="24"/>
          <w:szCs w:val="24"/>
        </w:rPr>
        <w:t>n additional spatiotemporal driver</w:t>
      </w:r>
      <w:r w:rsidR="004354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to </w:t>
      </w:r>
      <w:r w:rsidR="003E5D35">
        <w:rPr>
          <w:rFonts w:ascii="Times New Roman" w:hAnsi="Times New Roman" w:cs="Times New Roman"/>
          <w:sz w:val="24"/>
          <w:szCs w:val="24"/>
        </w:rPr>
        <w:t xml:space="preserve">the simulation model, with the goal of assessing the </w:t>
      </w:r>
      <w:r w:rsidR="007E56C2">
        <w:rPr>
          <w:rFonts w:ascii="Times New Roman" w:hAnsi="Times New Roman" w:cs="Times New Roman"/>
          <w:sz w:val="24"/>
          <w:szCs w:val="24"/>
        </w:rPr>
        <w:t>ability</w:t>
      </w:r>
      <w:r w:rsidR="003E5D35">
        <w:rPr>
          <w:rFonts w:ascii="Times New Roman" w:hAnsi="Times New Roman" w:cs="Times New Roman"/>
          <w:sz w:val="24"/>
          <w:szCs w:val="24"/>
        </w:rPr>
        <w:t xml:space="preserve"> of </w:t>
      </w:r>
      <w:proofErr w:type="spellStart"/>
      <w:r w:rsidR="003E5D35">
        <w:rPr>
          <w:rFonts w:ascii="Times New Roman" w:hAnsi="Times New Roman" w:cs="Times New Roman"/>
          <w:sz w:val="24"/>
          <w:szCs w:val="24"/>
        </w:rPr>
        <w:t>remotePARTS</w:t>
      </w:r>
      <w:proofErr w:type="spellEnd"/>
      <w:r w:rsidR="003E5D35">
        <w:rPr>
          <w:rFonts w:ascii="Times New Roman" w:hAnsi="Times New Roman" w:cs="Times New Roman"/>
          <w:sz w:val="24"/>
          <w:szCs w:val="24"/>
        </w:rPr>
        <w:t xml:space="preserve"> to </w:t>
      </w:r>
      <w:r w:rsidR="007E56C2">
        <w:rPr>
          <w:rFonts w:ascii="Times New Roman" w:hAnsi="Times New Roman" w:cs="Times New Roman"/>
          <w:sz w:val="24"/>
          <w:szCs w:val="24"/>
        </w:rPr>
        <w:t>detect associations between spatiotemporal variables</w:t>
      </w:r>
      <w:r w:rsidR="0068774A">
        <w:rPr>
          <w:rFonts w:ascii="Times New Roman" w:hAnsi="Times New Roman" w:cs="Times New Roman"/>
          <w:sz w:val="24"/>
          <w:szCs w:val="24"/>
        </w:rPr>
        <w:t xml:space="preserve">. </w:t>
      </w:r>
      <w:r w:rsidR="0091521D">
        <w:rPr>
          <w:rFonts w:ascii="Times New Roman" w:hAnsi="Times New Roman" w:cs="Times New Roman"/>
          <w:sz w:val="24"/>
          <w:szCs w:val="24"/>
        </w:rPr>
        <w:t>W</w:t>
      </w:r>
      <w:r w:rsidR="00C25A53">
        <w:rPr>
          <w:rFonts w:ascii="Times New Roman" w:hAnsi="Times New Roman" w:cs="Times New Roman"/>
          <w:sz w:val="24"/>
          <w:szCs w:val="24"/>
        </w:rPr>
        <w:t>e</w:t>
      </w:r>
      <w:r w:rsidR="0091521D">
        <w:rPr>
          <w:rFonts w:ascii="Times New Roman" w:hAnsi="Times New Roman" w:cs="Times New Roman"/>
          <w:sz w:val="24"/>
          <w:szCs w:val="24"/>
        </w:rPr>
        <w:t xml:space="preserve"> assumed that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91521D">
        <w:rPr>
          <w:rFonts w:ascii="Times New Roman" w:hAnsi="Times New Roman" w:cs="Times New Roman"/>
          <w:sz w:val="24"/>
          <w:szCs w:val="24"/>
        </w:rPr>
        <w:t xml:space="preserve"> was a spatiotemporal random variable having the same form as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5A3F1C">
        <w:rPr>
          <w:rFonts w:ascii="Times New Roman" w:hAnsi="Times New Roman" w:cs="Times New Roman"/>
          <w:sz w:val="24"/>
          <w:szCs w:val="24"/>
        </w:rPr>
        <w:t xml:space="preserve"> (Table 2, case v) but with different temporal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u</m:t>
            </m:r>
          </m:sub>
        </m:sSub>
      </m:oMath>
      <w:r w:rsidR="0043548E">
        <w:rPr>
          <w:rFonts w:ascii="Times New Roman" w:eastAsiaTheme="minorEastAsia" w:hAnsi="Times New Roman" w:cs="Times New Roman"/>
          <w:sz w:val="24"/>
          <w:szCs w:val="24"/>
        </w:rPr>
        <w:t xml:space="preserve"> </w:t>
      </w:r>
      <w:r w:rsidR="0043548E" w:rsidRPr="0043548E">
        <w:rPr>
          <w:rFonts w:ascii="Times New Roman" w:eastAsiaTheme="minorEastAsia" w:hAnsi="Times New Roman" w:cs="Times New Roman"/>
          <w:sz w:val="24"/>
          <w:szCs w:val="24"/>
        </w:rPr>
        <w:t>=</w:t>
      </w:r>
      <w:r w:rsidR="005A3F1C">
        <w:rPr>
          <w:rFonts w:ascii="Times New Roman" w:hAnsi="Times New Roman" w:cs="Times New Roman"/>
          <w:sz w:val="24"/>
          <w:szCs w:val="24"/>
        </w:rPr>
        <w:t xml:space="preserve"> </w:t>
      </w:r>
      <w:r w:rsidR="009F2C51">
        <w:rPr>
          <w:rFonts w:ascii="Times New Roman" w:hAnsi="Times New Roman" w:cs="Times New Roman"/>
          <w:sz w:val="24"/>
          <w:szCs w:val="24"/>
        </w:rPr>
        <w:t>0 or 0.4</w:t>
      </w:r>
      <w:r w:rsidR="005A3F1C">
        <w:rPr>
          <w:rFonts w:ascii="Times New Roman" w:hAnsi="Times New Roman" w:cs="Times New Roman"/>
          <w:sz w:val="24"/>
          <w:szCs w:val="24"/>
        </w:rPr>
        <w:t xml:space="preserve">) and spatial </w:t>
      </w:r>
      <w:r w:rsidR="0043548E">
        <w:rPr>
          <w:rFonts w:ascii="Times New Roman" w:hAnsi="Times New Roman" w:cs="Times New Roman"/>
          <w:sz w:val="24"/>
          <w:szCs w:val="24"/>
        </w:rPr>
        <w:t xml:space="preserve">autocorrelation </w:t>
      </w:r>
      <w:r w:rsidR="005A3F1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oMath>
      <w:r w:rsidR="005A3F1C">
        <w:rPr>
          <w:rFonts w:ascii="Times New Roman" w:hAnsi="Times New Roman" w:cs="Times New Roman"/>
          <w:sz w:val="24"/>
          <w:szCs w:val="24"/>
        </w:rPr>
        <w:t xml:space="preserve"> = </w:t>
      </w:r>
      <w:r w:rsidR="009F2C51">
        <w:rPr>
          <w:rFonts w:ascii="Times New Roman" w:hAnsi="Times New Roman" w:cs="Times New Roman"/>
          <w:sz w:val="24"/>
          <w:szCs w:val="24"/>
        </w:rPr>
        <w:t>0 or 0.</w:t>
      </w:r>
      <w:r w:rsidR="00E93025">
        <w:rPr>
          <w:rFonts w:ascii="Times New Roman" w:hAnsi="Times New Roman" w:cs="Times New Roman"/>
          <w:sz w:val="24"/>
          <w:szCs w:val="24"/>
        </w:rPr>
        <w:t>25</w:t>
      </w:r>
      <w:r w:rsidR="005A3F1C">
        <w:rPr>
          <w:rFonts w:ascii="Times New Roman" w:hAnsi="Times New Roman" w:cs="Times New Roman"/>
          <w:sz w:val="24"/>
          <w:szCs w:val="24"/>
        </w:rPr>
        <w:t xml:space="preserve">). </w:t>
      </w:r>
      <w:r w:rsidR="00C83166">
        <w:rPr>
          <w:rFonts w:ascii="Times New Roman" w:hAnsi="Times New Roman" w:cs="Times New Roman"/>
          <w:sz w:val="24"/>
          <w:szCs w:val="24"/>
        </w:rPr>
        <w:t>Estimates of</w:t>
      </w:r>
      <w:r w:rsidR="00EB5328">
        <w:rPr>
          <w:rFonts w:ascii="Times New Roman" w:hAnsi="Times New Roman" w:cs="Times New Roman"/>
          <w:sz w:val="24"/>
          <w:szCs w:val="24"/>
        </w:rPr>
        <w:t xml:space="preserve"> spatially autocorrelated </w:t>
      </w:r>
      <w:r w:rsidR="007E56C2">
        <w:rPr>
          <w:rFonts w:ascii="Times New Roman" w:hAnsi="Times New Roman" w:cs="Times New Roman"/>
          <w:sz w:val="24"/>
          <w:szCs w:val="24"/>
        </w:rPr>
        <w:t xml:space="preserve">effects of </w:t>
      </w:r>
      <m:oMath>
        <m:sSub>
          <m:sSubPr>
            <m:ctrlPr>
              <w:ins w:id="293" w:author="Wang, Fangfang" w:date="2022-05-13T20:12:00Z">
                <w:rPr>
                  <w:rFonts w:ascii="Cambria Math" w:hAnsi="Cambria Math" w:cs="Times New Roman"/>
                  <w:i/>
                  <w:sz w:val="24"/>
                  <w:szCs w:val="24"/>
                </w:rPr>
              </w:ins>
            </m:ctrlPr>
          </m:sSubPr>
          <m:e>
            <m:r>
              <w:ins w:id="294" w:author="Wang, Fangfang" w:date="2022-05-13T20:12:00Z">
                <w:rPr>
                  <w:rFonts w:ascii="Cambria Math" w:hAnsi="Cambria Math" w:cs="Times New Roman"/>
                  <w:sz w:val="24"/>
                  <w:szCs w:val="24"/>
                </w:rPr>
                <m:t>u</m:t>
              </w:ins>
            </m:r>
          </m:e>
          <m:sub>
            <m:r>
              <w:ins w:id="295" w:author="Wang, Fangfang" w:date="2022-05-13T20:12:00Z">
                <w:rPr>
                  <w:rFonts w:ascii="Cambria Math" w:hAnsi="Cambria Math" w:cs="Times New Roman"/>
                  <w:sz w:val="24"/>
                  <w:szCs w:val="24"/>
                </w:rPr>
                <m:t>i</m:t>
              </w:ins>
            </m:r>
          </m:sub>
        </m:sSub>
        <m:d>
          <m:dPr>
            <m:ctrlPr>
              <w:ins w:id="296" w:author="Wang, Fangfang" w:date="2022-05-13T20:12:00Z">
                <w:rPr>
                  <w:rFonts w:ascii="Cambria Math" w:hAnsi="Cambria Math" w:cs="Times New Roman"/>
                  <w:i/>
                  <w:sz w:val="24"/>
                  <w:szCs w:val="24"/>
                </w:rPr>
              </w:ins>
            </m:ctrlPr>
          </m:dPr>
          <m:e>
            <m:r>
              <w:ins w:id="297" w:author="Wang, Fangfang" w:date="2022-05-13T20:12:00Z">
                <w:rPr>
                  <w:rFonts w:ascii="Cambria Math" w:hAnsi="Cambria Math" w:cs="Times New Roman"/>
                  <w:sz w:val="24"/>
                  <w:szCs w:val="24"/>
                </w:rPr>
                <m:t>t</m:t>
              </w:ins>
            </m:r>
          </m:e>
        </m:d>
        <m:r>
          <w:del w:id="298" w:author="Wang, Fangfang" w:date="2022-05-13T20:12:00Z">
            <w:rPr>
              <w:rFonts w:ascii="Cambria Math" w:hAnsi="Cambria Math" w:cs="Times New Roman"/>
              <w:sz w:val="24"/>
              <w:szCs w:val="24"/>
            </w:rPr>
            <m:t>u</m:t>
          </w:del>
        </m:r>
        <m:d>
          <m:dPr>
            <m:ctrlPr>
              <w:del w:id="299" w:author="Wang, Fangfang" w:date="2022-05-13T20:12:00Z">
                <w:rPr>
                  <w:rFonts w:ascii="Cambria Math" w:hAnsi="Cambria Math" w:cs="Times New Roman"/>
                  <w:i/>
                  <w:sz w:val="24"/>
                  <w:szCs w:val="24"/>
                </w:rPr>
              </w:del>
            </m:ctrlPr>
          </m:dPr>
          <m:e>
            <m:r>
              <w:del w:id="300" w:author="Wang, Fangfang" w:date="2022-05-13T20:12:00Z">
                <w:rPr>
                  <w:rFonts w:ascii="Cambria Math" w:hAnsi="Cambria Math" w:cs="Times New Roman"/>
                  <w:sz w:val="24"/>
                  <w:szCs w:val="24"/>
                </w:rPr>
                <m:t>t</m:t>
              </w:del>
            </m:r>
          </m:e>
        </m:d>
      </m:oMath>
      <w:r w:rsidR="007E56C2">
        <w:rPr>
          <w:rFonts w:ascii="Times New Roman" w:eastAsiaTheme="minorEastAsia" w:hAnsi="Times New Roman" w:cs="Times New Roman"/>
          <w:sz w:val="24"/>
          <w:szCs w:val="24"/>
        </w:rPr>
        <w:t xml:space="preserve"> on </w:t>
      </w:r>
      <m:oMath>
        <m:sSub>
          <m:sSubPr>
            <m:ctrlPr>
              <w:ins w:id="301" w:author="Wang, Fangfang" w:date="2022-05-13T20:11:00Z">
                <w:rPr>
                  <w:rFonts w:ascii="Cambria Math" w:hAnsi="Cambria Math" w:cs="Times New Roman"/>
                  <w:i/>
                  <w:sz w:val="24"/>
                  <w:szCs w:val="24"/>
                </w:rPr>
              </w:ins>
            </m:ctrlPr>
          </m:sSubPr>
          <m:e>
            <m:r>
              <w:ins w:id="302" w:author="Wang, Fangfang" w:date="2022-05-13T20:11:00Z">
                <w:rPr>
                  <w:rFonts w:ascii="Cambria Math" w:hAnsi="Cambria Math" w:cs="Times New Roman"/>
                  <w:sz w:val="24"/>
                  <w:szCs w:val="24"/>
                </w:rPr>
                <m:t>y</m:t>
              </w:ins>
            </m:r>
          </m:e>
          <m:sub>
            <m:r>
              <w:ins w:id="303" w:author="Wang, Fangfang" w:date="2022-05-13T20:11:00Z">
                <w:rPr>
                  <w:rFonts w:ascii="Cambria Math" w:hAnsi="Cambria Math" w:cs="Times New Roman"/>
                  <w:sz w:val="24"/>
                  <w:szCs w:val="24"/>
                </w:rPr>
                <m:t>i</m:t>
              </w:ins>
            </m:r>
          </m:sub>
        </m:sSub>
        <m:d>
          <m:dPr>
            <m:ctrlPr>
              <w:ins w:id="304" w:author="Wang, Fangfang" w:date="2022-05-13T20:11:00Z">
                <w:rPr>
                  <w:rFonts w:ascii="Cambria Math" w:hAnsi="Cambria Math" w:cs="Times New Roman"/>
                  <w:i/>
                  <w:sz w:val="24"/>
                  <w:szCs w:val="24"/>
                </w:rPr>
              </w:ins>
            </m:ctrlPr>
          </m:dPr>
          <m:e>
            <m:r>
              <w:ins w:id="305" w:author="Wang, Fangfang" w:date="2022-05-13T20:11:00Z">
                <w:rPr>
                  <w:rFonts w:ascii="Cambria Math" w:hAnsi="Cambria Math" w:cs="Times New Roman"/>
                  <w:sz w:val="24"/>
                  <w:szCs w:val="24"/>
                </w:rPr>
                <m:t>t</m:t>
              </w:ins>
            </m:r>
          </m:e>
        </m:d>
      </m:oMath>
      <w:ins w:id="306" w:author="Wang, Fangfang" w:date="2022-05-13T20:11:00Z">
        <w:r w:rsidR="008D09E8">
          <w:rPr>
            <w:rFonts w:ascii="Times New Roman" w:hAnsi="Times New Roman" w:cs="Times New Roman"/>
            <w:sz w:val="24"/>
            <w:szCs w:val="24"/>
          </w:rPr>
          <w:t xml:space="preserve"> </w:t>
        </w:r>
      </w:ins>
      <w:del w:id="307" w:author="Wang, Fangfang" w:date="2022-05-13T20:11:00Z">
        <w:r w:rsidR="007E56C2" w:rsidDel="008D09E8">
          <w:rPr>
            <w:rFonts w:ascii="Times New Roman" w:eastAsiaTheme="minorEastAsia" w:hAnsi="Times New Roman" w:cs="Times New Roman"/>
            <w:sz w:val="24"/>
            <w:szCs w:val="24"/>
          </w:rPr>
          <w:delText>y</w:delText>
        </w:r>
      </w:del>
      <w:r w:rsidR="007E56C2">
        <w:rPr>
          <w:rFonts w:ascii="Times New Roman" w:eastAsiaTheme="minorEastAsia" w:hAnsi="Times New Roman" w:cs="Times New Roman"/>
          <w:sz w:val="24"/>
          <w:szCs w:val="24"/>
        </w:rPr>
        <w:t xml:space="preserve"> through </w:t>
      </w:r>
      <w:r w:rsidR="00EB5328">
        <w:rPr>
          <w:rFonts w:ascii="Times New Roman" w:hAnsi="Times New Roman" w:cs="Times New Roman"/>
          <w:sz w:val="24"/>
          <w:szCs w:val="24"/>
        </w:rPr>
        <w:t xml:space="preserve">time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C8316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00C83166">
        <w:rPr>
          <w:rFonts w:ascii="Times New Roman" w:eastAsiaTheme="minorEastAsia" w:hAnsi="Times New Roman" w:cs="Times New Roman"/>
          <w:sz w:val="24"/>
          <w:szCs w:val="24"/>
        </w:rPr>
        <w:t xml:space="preserve"> </w:t>
      </w:r>
      <w:commentRangeStart w:id="308"/>
      <w:r w:rsidR="00C83166">
        <w:rPr>
          <w:rFonts w:ascii="Times New Roman" w:eastAsiaTheme="minorEastAsia" w:hAnsi="Times New Roman" w:cs="Times New Roman"/>
          <w:sz w:val="24"/>
          <w:szCs w:val="24"/>
        </w:rPr>
        <w:t xml:space="preserve">were unbiased </w:t>
      </w:r>
      <w:commentRangeEnd w:id="308"/>
      <w:r w:rsidR="00E16B05">
        <w:rPr>
          <w:rStyle w:val="CommentReference"/>
        </w:rPr>
        <w:commentReference w:id="308"/>
      </w:r>
      <w:r w:rsidR="00C83166">
        <w:rPr>
          <w:rFonts w:ascii="Times New Roman" w:eastAsiaTheme="minorEastAsia" w:hAnsi="Times New Roman" w:cs="Times New Roman"/>
          <w:sz w:val="24"/>
          <w:szCs w:val="24"/>
        </w:rPr>
        <w:t xml:space="preserve">across </w:t>
      </w:r>
      <w:r w:rsidR="000071AA">
        <w:rPr>
          <w:rFonts w:ascii="Times New Roman" w:eastAsiaTheme="minorEastAsia" w:hAnsi="Times New Roman" w:cs="Times New Roman"/>
          <w:sz w:val="24"/>
          <w:szCs w:val="24"/>
        </w:rPr>
        <w:t>all combinations of</w:t>
      </w:r>
      <w:r w:rsidR="00C8316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m:t>
            </m:r>
          </m:sub>
        </m:sSub>
      </m:oMath>
      <w:r w:rsidR="00C8316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u</m:t>
            </m:r>
          </m:sub>
        </m:sSub>
      </m:oMath>
      <w:r w:rsidR="00C83166">
        <w:rPr>
          <w:rFonts w:ascii="Times New Roman" w:eastAsiaTheme="minorEastAsia" w:hAnsi="Times New Roman" w:cs="Times New Roman"/>
          <w:sz w:val="24"/>
          <w:szCs w:val="24"/>
        </w:rPr>
        <w:t xml:space="preserve"> and</w:t>
      </w:r>
      <w:r w:rsidR="00DC7173">
        <w:rPr>
          <w:rFonts w:ascii="Times New Roman" w:eastAsiaTheme="minorEastAsia" w:hAnsi="Times New Roman" w:cs="Times New Roman"/>
          <w:sz w:val="24"/>
          <w:szCs w:val="24"/>
        </w:rPr>
        <w:t xml:space="preserve"> type I </w:t>
      </w:r>
      <w:r w:rsidR="00DC7173">
        <w:rPr>
          <w:rFonts w:ascii="Times New Roman" w:eastAsiaTheme="minorEastAsia" w:hAnsi="Times New Roman" w:cs="Times New Roman"/>
          <w:sz w:val="24"/>
          <w:szCs w:val="24"/>
        </w:rPr>
        <w:lastRenderedPageBreak/>
        <w:t xml:space="preserve">error rates were not inflated. </w:t>
      </w:r>
      <w:r w:rsidR="00F12A6F">
        <w:rPr>
          <w:rFonts w:ascii="Times New Roman" w:hAnsi="Times New Roman" w:cs="Times New Roman"/>
          <w:sz w:val="24"/>
          <w:szCs w:val="24"/>
        </w:rPr>
        <w:t xml:space="preserve">These results show that </w:t>
      </w:r>
      <w:proofErr w:type="spellStart"/>
      <w:r w:rsidR="00F12A6F">
        <w:rPr>
          <w:rFonts w:ascii="Times New Roman" w:hAnsi="Times New Roman" w:cs="Times New Roman"/>
          <w:sz w:val="24"/>
          <w:szCs w:val="24"/>
        </w:rPr>
        <w:t>remotePARTS</w:t>
      </w:r>
      <w:proofErr w:type="spellEnd"/>
      <w:r w:rsidR="00F12A6F">
        <w:rPr>
          <w:rFonts w:ascii="Times New Roman" w:hAnsi="Times New Roman" w:cs="Times New Roman"/>
          <w:sz w:val="24"/>
          <w:szCs w:val="24"/>
        </w:rPr>
        <w:t xml:space="preserve"> </w:t>
      </w:r>
      <w:r w:rsidR="007E56C2">
        <w:rPr>
          <w:rFonts w:ascii="Times New Roman" w:hAnsi="Times New Roman" w:cs="Times New Roman"/>
          <w:sz w:val="24"/>
          <w:szCs w:val="24"/>
        </w:rPr>
        <w:t>can test hypothes</w:t>
      </w:r>
      <w:r w:rsidR="00250BFD">
        <w:rPr>
          <w:rFonts w:ascii="Times New Roman" w:hAnsi="Times New Roman" w:cs="Times New Roman"/>
          <w:sz w:val="24"/>
          <w:szCs w:val="24"/>
        </w:rPr>
        <w:t>e</w:t>
      </w:r>
      <w:r w:rsidR="007E56C2">
        <w:rPr>
          <w:rFonts w:ascii="Times New Roman" w:hAnsi="Times New Roman" w:cs="Times New Roman"/>
          <w:sz w:val="24"/>
          <w:szCs w:val="24"/>
        </w:rPr>
        <w:t>s about spatiotemporal drivers of trends</w:t>
      </w:r>
      <w:r w:rsidR="00F12A6F">
        <w:rPr>
          <w:rFonts w:ascii="Times New Roman" w:hAnsi="Times New Roman" w:cs="Times New Roman"/>
          <w:sz w:val="24"/>
          <w:szCs w:val="24"/>
        </w:rPr>
        <w:t>.</w:t>
      </w:r>
    </w:p>
    <w:p w14:paraId="2BDA3048" w14:textId="77777777" w:rsidR="007D7C5D" w:rsidRDefault="007D7C5D" w:rsidP="005239A5">
      <w:pPr>
        <w:spacing w:after="0" w:line="480" w:lineRule="auto"/>
        <w:rPr>
          <w:rFonts w:ascii="Times New Roman" w:hAnsi="Times New Roman" w:cs="Times New Roman"/>
          <w:sz w:val="24"/>
          <w:szCs w:val="24"/>
        </w:rPr>
      </w:pPr>
    </w:p>
    <w:p w14:paraId="6BD1FA05" w14:textId="1169CE46" w:rsidR="00256586" w:rsidRPr="00F12A6F" w:rsidRDefault="00F12A6F" w:rsidP="005239A5">
      <w:pPr>
        <w:spacing w:after="0" w:line="480" w:lineRule="auto"/>
        <w:rPr>
          <w:rFonts w:ascii="Times New Roman" w:hAnsi="Times New Roman" w:cs="Times New Roman"/>
          <w:i/>
          <w:iCs/>
          <w:sz w:val="24"/>
          <w:szCs w:val="24"/>
        </w:rPr>
      </w:pPr>
      <w:r w:rsidRPr="00F12A6F">
        <w:rPr>
          <w:rFonts w:ascii="Times New Roman" w:hAnsi="Times New Roman" w:cs="Times New Roman"/>
          <w:i/>
          <w:iCs/>
          <w:sz w:val="24"/>
          <w:szCs w:val="24"/>
        </w:rPr>
        <w:t>vi</w:t>
      </w:r>
      <w:r w:rsidR="00256586" w:rsidRPr="00F12A6F">
        <w:rPr>
          <w:rFonts w:ascii="Times New Roman" w:hAnsi="Times New Roman" w:cs="Times New Roman"/>
          <w:i/>
          <w:iCs/>
          <w:sz w:val="24"/>
          <w:szCs w:val="24"/>
        </w:rPr>
        <w:t xml:space="preserve">. Comparison with full spatiotemporal </w:t>
      </w:r>
      <w:r w:rsidR="00210C61">
        <w:rPr>
          <w:rFonts w:ascii="Times New Roman" w:hAnsi="Times New Roman" w:cs="Times New Roman"/>
          <w:i/>
          <w:iCs/>
          <w:sz w:val="24"/>
          <w:szCs w:val="24"/>
        </w:rPr>
        <w:t xml:space="preserve">GLMM </w:t>
      </w:r>
      <w:r w:rsidR="00256586" w:rsidRPr="00F12A6F">
        <w:rPr>
          <w:rFonts w:ascii="Times New Roman" w:hAnsi="Times New Roman" w:cs="Times New Roman"/>
          <w:i/>
          <w:iCs/>
          <w:sz w:val="24"/>
          <w:szCs w:val="24"/>
        </w:rPr>
        <w:t>model</w:t>
      </w:r>
    </w:p>
    <w:p w14:paraId="67702A14" w14:textId="32D9499C" w:rsidR="00294DB3" w:rsidRDefault="001A2925" w:rsidP="0063194F">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ab/>
      </w:r>
      <w:r w:rsidR="00294DB3">
        <w:rPr>
          <w:rFonts w:ascii="Times New Roman" w:hAnsi="Times New Roman" w:cs="Times New Roman"/>
          <w:sz w:val="24"/>
          <w:szCs w:val="24"/>
        </w:rPr>
        <w:t xml:space="preserve">The two-step strategy of </w:t>
      </w:r>
      <w:proofErr w:type="spellStart"/>
      <w:r w:rsidR="00294DB3">
        <w:rPr>
          <w:rFonts w:ascii="Times New Roman" w:hAnsi="Times New Roman" w:cs="Times New Roman"/>
          <w:sz w:val="24"/>
          <w:szCs w:val="24"/>
        </w:rPr>
        <w:t>remotePARTS</w:t>
      </w:r>
      <w:proofErr w:type="spellEnd"/>
      <w:r w:rsidR="00294DB3">
        <w:rPr>
          <w:rFonts w:ascii="Times New Roman" w:hAnsi="Times New Roman" w:cs="Times New Roman"/>
          <w:sz w:val="24"/>
          <w:szCs w:val="24"/>
        </w:rPr>
        <w:t xml:space="preserve">, performing time-series analyses on separate time </w:t>
      </w:r>
      <w:r w:rsidR="009D3218">
        <w:rPr>
          <w:rFonts w:ascii="Times New Roman" w:hAnsi="Times New Roman" w:cs="Times New Roman"/>
          <w:sz w:val="24"/>
          <w:szCs w:val="24"/>
        </w:rPr>
        <w:t>series</w:t>
      </w:r>
      <w:r w:rsidR="00294DB3">
        <w:rPr>
          <w:rFonts w:ascii="Times New Roman" w:hAnsi="Times New Roman" w:cs="Times New Roman"/>
          <w:sz w:val="24"/>
          <w:szCs w:val="24"/>
        </w:rPr>
        <w:t xml:space="preserve"> and then analyzing coefficients from the time series with a spatial model, discards information. Therefore, </w:t>
      </w:r>
      <w:proofErr w:type="spellStart"/>
      <w:r w:rsidR="00294DB3">
        <w:rPr>
          <w:rFonts w:ascii="Times New Roman" w:hAnsi="Times New Roman" w:cs="Times New Roman"/>
          <w:sz w:val="24"/>
          <w:szCs w:val="24"/>
        </w:rPr>
        <w:t>remotePARTS</w:t>
      </w:r>
      <w:proofErr w:type="spellEnd"/>
      <w:r w:rsidR="00294DB3">
        <w:rPr>
          <w:rFonts w:ascii="Times New Roman" w:hAnsi="Times New Roman" w:cs="Times New Roman"/>
          <w:sz w:val="24"/>
          <w:szCs w:val="24"/>
        </w:rPr>
        <w:t xml:space="preserve"> might be expected to have low statistical power to detect associations with explanatory variables inferred from regression coefficients. </w:t>
      </w:r>
      <w:r w:rsidR="009D3218">
        <w:rPr>
          <w:rFonts w:ascii="Times New Roman" w:hAnsi="Times New Roman" w:cs="Times New Roman"/>
          <w:sz w:val="24"/>
          <w:szCs w:val="24"/>
        </w:rPr>
        <w:t>Because</w:t>
      </w:r>
      <w:r w:rsidR="00294DB3">
        <w:rPr>
          <w:rFonts w:ascii="Times New Roman" w:hAnsi="Times New Roman" w:cs="Times New Roman"/>
          <w:sz w:val="24"/>
          <w:szCs w:val="24"/>
        </w:rPr>
        <w:t xml:space="preserve"> we expected this loss of information to have the greatest effect on </w:t>
      </w:r>
      <w:r w:rsidR="00A709A1">
        <w:rPr>
          <w:rFonts w:ascii="Times New Roman" w:hAnsi="Times New Roman" w:cs="Times New Roman"/>
          <w:sz w:val="24"/>
          <w:szCs w:val="24"/>
        </w:rPr>
        <w:t>statistical power for small datasets, and to speed computations, we performed 1</w:t>
      </w:r>
      <w:r w:rsidR="00546812">
        <w:rPr>
          <w:rFonts w:ascii="Times New Roman" w:hAnsi="Times New Roman" w:cs="Times New Roman"/>
          <w:sz w:val="24"/>
          <w:szCs w:val="24"/>
        </w:rPr>
        <w:t>,</w:t>
      </w:r>
      <w:r w:rsidR="00A709A1">
        <w:rPr>
          <w:rFonts w:ascii="Times New Roman" w:hAnsi="Times New Roman" w:cs="Times New Roman"/>
          <w:sz w:val="24"/>
          <w:szCs w:val="24"/>
        </w:rPr>
        <w:t xml:space="preserve">000 simulations on </w:t>
      </w:r>
      <w:proofErr w:type="gramStart"/>
      <w:r w:rsidR="00A709A1">
        <w:rPr>
          <w:rFonts w:ascii="Times New Roman" w:hAnsi="Times New Roman" w:cs="Times New Roman"/>
          <w:sz w:val="24"/>
          <w:szCs w:val="24"/>
        </w:rPr>
        <w:t>a</w:t>
      </w:r>
      <w:proofErr w:type="gramEnd"/>
      <w:r w:rsidR="00A709A1">
        <w:rPr>
          <w:rFonts w:ascii="Times New Roman" w:hAnsi="Times New Roman" w:cs="Times New Roman"/>
          <w:sz w:val="24"/>
          <w:szCs w:val="24"/>
        </w:rPr>
        <w:t xml:space="preserve"> 8</w:t>
      </w:r>
      <m:oMath>
        <m:r>
          <w:rPr>
            <w:rFonts w:ascii="Cambria Math" w:hAnsi="Cambria Math" w:cs="Times New Roman"/>
            <w:sz w:val="24"/>
            <w:szCs w:val="24"/>
          </w:rPr>
          <m:t>×</m:t>
        </m:r>
      </m:oMath>
      <w:r w:rsidR="00A709A1">
        <w:rPr>
          <w:rFonts w:ascii="Times New Roman" w:hAnsi="Times New Roman" w:cs="Times New Roman"/>
          <w:sz w:val="24"/>
          <w:szCs w:val="24"/>
        </w:rPr>
        <w:t xml:space="preserve">8 grid for 30 time points using the model given by equation (2). We then fit the simulated datasets with </w:t>
      </w:r>
      <w:proofErr w:type="spellStart"/>
      <w:r w:rsidR="00A709A1">
        <w:rPr>
          <w:rFonts w:ascii="Times New Roman" w:hAnsi="Times New Roman" w:cs="Times New Roman"/>
          <w:sz w:val="24"/>
          <w:szCs w:val="24"/>
        </w:rPr>
        <w:t>remotePARTS</w:t>
      </w:r>
      <w:proofErr w:type="spellEnd"/>
      <w:r w:rsidR="00A709A1">
        <w:rPr>
          <w:rFonts w:ascii="Times New Roman" w:hAnsi="Times New Roman" w:cs="Times New Roman"/>
          <w:sz w:val="24"/>
          <w:szCs w:val="24"/>
        </w:rPr>
        <w:t xml:space="preserve"> using </w:t>
      </w:r>
      <w:proofErr w:type="spellStart"/>
      <w:r w:rsidR="00A709A1" w:rsidRPr="00E93965">
        <w:rPr>
          <w:rFonts w:ascii="Courier New" w:hAnsi="Courier New" w:cs="Courier New"/>
          <w:sz w:val="24"/>
          <w:szCs w:val="24"/>
        </w:rPr>
        <w:t>fitGLS</w:t>
      </w:r>
      <w:proofErr w:type="spellEnd"/>
      <w:r w:rsidR="00A709A1">
        <w:rPr>
          <w:rFonts w:ascii="Times New Roman" w:hAnsi="Times New Roman" w:cs="Times New Roman"/>
          <w:sz w:val="24"/>
          <w:szCs w:val="24"/>
        </w:rPr>
        <w:t xml:space="preserve">, rather than </w:t>
      </w:r>
      <w:proofErr w:type="spellStart"/>
      <w:r w:rsidR="00A709A1" w:rsidRPr="00E93965">
        <w:rPr>
          <w:rFonts w:ascii="Courier New" w:hAnsi="Courier New" w:cs="Courier New"/>
          <w:sz w:val="24"/>
          <w:szCs w:val="24"/>
        </w:rPr>
        <w:t>fitGLS_partition</w:t>
      </w:r>
      <w:proofErr w:type="spellEnd"/>
      <w:r w:rsidR="00A709A1">
        <w:rPr>
          <w:rFonts w:ascii="Times New Roman" w:hAnsi="Times New Roman" w:cs="Times New Roman"/>
          <w:sz w:val="24"/>
          <w:szCs w:val="24"/>
        </w:rPr>
        <w:t xml:space="preserve">, because the small dataset did not need to be partitioned. For comparison, we fit the same datasets with </w:t>
      </w:r>
      <w:r w:rsidR="00210C61">
        <w:rPr>
          <w:rFonts w:ascii="Times New Roman" w:hAnsi="Times New Roman" w:cs="Times New Roman"/>
          <w:sz w:val="24"/>
          <w:szCs w:val="24"/>
        </w:rPr>
        <w:t>a</w:t>
      </w:r>
      <w:r w:rsidR="00A709A1">
        <w:rPr>
          <w:rFonts w:ascii="Times New Roman" w:hAnsi="Times New Roman" w:cs="Times New Roman"/>
          <w:sz w:val="24"/>
          <w:szCs w:val="24"/>
        </w:rPr>
        <w:t xml:space="preserve"> </w:t>
      </w:r>
      <w:r w:rsidR="00210C61">
        <w:rPr>
          <w:rFonts w:ascii="Times New Roman" w:hAnsi="Times New Roman" w:cs="Times New Roman"/>
          <w:sz w:val="24"/>
          <w:szCs w:val="24"/>
        </w:rPr>
        <w:t xml:space="preserve">GLMM having exactly the same form as the </w:t>
      </w:r>
      <w:r w:rsidR="00A709A1">
        <w:rPr>
          <w:rFonts w:ascii="Times New Roman" w:hAnsi="Times New Roman" w:cs="Times New Roman"/>
          <w:sz w:val="24"/>
          <w:szCs w:val="24"/>
        </w:rPr>
        <w:t xml:space="preserve">model used to simulate the datasets; for fitting, we </w:t>
      </w:r>
      <w:r w:rsidR="006914F9">
        <w:rPr>
          <w:rFonts w:ascii="Times New Roman" w:hAnsi="Times New Roman" w:cs="Times New Roman"/>
          <w:sz w:val="24"/>
          <w:szCs w:val="24"/>
        </w:rPr>
        <w:t>modified</w:t>
      </w:r>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the </w:t>
      </w:r>
      <w:proofErr w:type="spellStart"/>
      <w:r w:rsidR="00A709A1" w:rsidRPr="00E93965">
        <w:rPr>
          <w:rFonts w:ascii="Courier New" w:hAnsi="Courier New" w:cs="Courier New"/>
          <w:sz w:val="24"/>
          <w:szCs w:val="24"/>
        </w:rPr>
        <w:t>pglmm</w:t>
      </w:r>
      <w:proofErr w:type="spellEnd"/>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function </w:t>
      </w:r>
      <w:r w:rsidR="00A709A1">
        <w:rPr>
          <w:rFonts w:ascii="Times New Roman" w:hAnsi="Times New Roman" w:cs="Times New Roman"/>
          <w:sz w:val="24"/>
          <w:szCs w:val="24"/>
        </w:rPr>
        <w:t xml:space="preserve">in the R package </w:t>
      </w:r>
      <w:proofErr w:type="spellStart"/>
      <w:r w:rsidR="00A709A1" w:rsidRPr="00E93965">
        <w:rPr>
          <w:rFonts w:ascii="Times New Roman" w:hAnsi="Times New Roman" w:cs="Times New Roman"/>
          <w:i/>
          <w:iCs/>
          <w:sz w:val="24"/>
          <w:szCs w:val="24"/>
        </w:rPr>
        <w:t>phyr</w:t>
      </w:r>
      <w:proofErr w:type="spellEnd"/>
      <w:r w:rsidR="00A709A1">
        <w:rPr>
          <w:rFonts w:ascii="Times New Roman" w:hAnsi="Times New Roman" w:cs="Times New Roman"/>
          <w:sz w:val="24"/>
          <w:szCs w:val="24"/>
        </w:rPr>
        <w:t xml:space="preserve"> </w:t>
      </w:r>
      <w:r w:rsidR="00E93965">
        <w:rPr>
          <w:rFonts w:ascii="Times New Roman" w:hAnsi="Times New Roman" w:cs="Times New Roman"/>
          <w:sz w:val="24"/>
          <w:szCs w:val="24"/>
        </w:rPr>
        <w:fldChar w:fldCharType="begin" w:fldLock="1"/>
      </w:r>
      <w:r w:rsidR="00137FAA">
        <w:rPr>
          <w:rFonts w:ascii="Times New Roman" w:hAnsi="Times New Roman" w:cs="Times New Roman"/>
          <w:sz w:val="24"/>
          <w:szCs w:val="24"/>
        </w:rPr>
        <w:instrText>ADDIN CSL_CITATION {"citationItems":[{"id":"ITEM-1","itemData":{"DOI":"https://doi.org/10.1111/2041-210X.13471","ISSN":"2041-210X","author":[{"dropping-particle":"","family":"Li","given":"Daijiang","non-dropping-particle":"","parse-names":false,"suffix":""},{"dropping-particle":"","family":"Dinnage","given":"Russell","non-dropping-particle":"","parse-names":false,"suffix":""},{"dropping-particle":"","family":"Nell","given":"Lucas A","non-dropping-particle":"","parse-names":false,"suffix":""},{"dropping-particle":"","family":"Helmus","given":"Matthew R","non-dropping-particle":"","parse-names":false,"suffix":""},{"dropping-particle":"","family":"Ives","given":"Anthony R","non-dropping-particle":"","parse-names":false,"suffix":""}],"container-title":"Methods in Ecology and Evolution","id":"ITEM-1","issue":"11","issued":{"date-parts":[["2020"]]},"page":"1455-1463","title":"phyr: An r package for phylogenetic species-distribution modelling in ecological communities","type":"article-journal","volume":"11"},"uris":["http://www.mendeley.com/documents/?uuid=f3a60e62-2ff5-44e2-a36f-db0c66b58c1f"]}],"mendeley":{"formattedCitation":"(Li et al. 2020)","plainTextFormattedCitation":"(Li et al. 2020)","previouslyFormattedCitation":"(Li et al. 2020)"},"properties":{"noteIndex":0},"schema":"https://github.com/citation-style-language/schema/raw/master/csl-citation.json"}</w:instrText>
      </w:r>
      <w:r w:rsidR="00E93965">
        <w:rPr>
          <w:rFonts w:ascii="Times New Roman" w:hAnsi="Times New Roman" w:cs="Times New Roman"/>
          <w:sz w:val="24"/>
          <w:szCs w:val="24"/>
        </w:rPr>
        <w:fldChar w:fldCharType="separate"/>
      </w:r>
      <w:r w:rsidR="00E93965" w:rsidRPr="00E93965">
        <w:rPr>
          <w:rFonts w:ascii="Times New Roman" w:hAnsi="Times New Roman" w:cs="Times New Roman"/>
          <w:noProof/>
          <w:sz w:val="24"/>
          <w:szCs w:val="24"/>
        </w:rPr>
        <w:t>(Li et al. 2020)</w:t>
      </w:r>
      <w:r w:rsidR="00E93965">
        <w:rPr>
          <w:rFonts w:ascii="Times New Roman" w:hAnsi="Times New Roman" w:cs="Times New Roman"/>
          <w:sz w:val="24"/>
          <w:szCs w:val="24"/>
        </w:rPr>
        <w:fldChar w:fldCharType="end"/>
      </w:r>
      <w:r w:rsidR="006914F9">
        <w:rPr>
          <w:rFonts w:ascii="Times New Roman" w:hAnsi="Times New Roman" w:cs="Times New Roman"/>
          <w:sz w:val="24"/>
          <w:szCs w:val="24"/>
        </w:rPr>
        <w:t xml:space="preserve"> to include the spatiotemporal random error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(t)</m:t>
        </m:r>
      </m:oMath>
      <w:r w:rsidR="006914F9">
        <w:rPr>
          <w:rFonts w:ascii="Times New Roman" w:hAnsi="Times New Roman" w:cs="Times New Roman"/>
          <w:sz w:val="24"/>
          <w:szCs w:val="24"/>
        </w:rPr>
        <w:t xml:space="preserve"> </w:t>
      </w:r>
      <w:r w:rsidR="00334A51">
        <w:rPr>
          <w:rFonts w:ascii="Times New Roman" w:hAnsi="Times New Roman" w:cs="Times New Roman"/>
          <w:sz w:val="24"/>
          <w:szCs w:val="24"/>
        </w:rPr>
        <w:fldChar w:fldCharType="begin" w:fldLock="1"/>
      </w:r>
      <w:r w:rsidR="00591A34">
        <w:rPr>
          <w:rFonts w:ascii="Times New Roman" w:hAnsi="Times New Roman" w:cs="Times New Roman"/>
          <w:sz w:val="24"/>
          <w:szCs w:val="24"/>
        </w:rPr>
        <w:instrText>ADDIN CSL_CITATION {"citationItems":[{"id":"ITEM-1","itemData":{"ISSN":"0012-9658","author":[{"dropping-particle":"","family":"Ives","given":"A R","non-dropping-particle":"","parse-names":false,"suffix":""},{"dropping-particle":"","family":"Abbott","given":"K C","non-dropping-particle":"","parse-names":false,"suffix":""},{"dropping-particle":"","family":"Ziebarth","given":"N L","non-dropping-particle":"","parse-names":false,"suffix":""}],"container-title":"Ecology","id":"ITEM-1","issue":"3","issued":{"date-parts":[["2010"]]},"page":"858-871","title":"Analysis of ecological time series with ARMA(p,q) models","type":"article-journal","volume":"91"},"uris":["http://www.mendeley.com/documents/?uuid=8328bcd9-1851-42a5-9c0c-4cf677531c73"]}],"mendeley":{"formattedCitation":"(Ives et al. 2010)","plainTextFormattedCitation":"(Ives et al. 2010)","previouslyFormattedCitation":"(Ives et al. 2010)"},"properties":{"noteIndex":0},"schema":"https://github.com/citation-style-language/schema/raw/master/csl-citation.json"}</w:instrText>
      </w:r>
      <w:r w:rsidR="00334A51">
        <w:rPr>
          <w:rFonts w:ascii="Times New Roman" w:hAnsi="Times New Roman" w:cs="Times New Roman"/>
          <w:sz w:val="24"/>
          <w:szCs w:val="24"/>
        </w:rPr>
        <w:fldChar w:fldCharType="separate"/>
      </w:r>
      <w:r w:rsidR="00334A51" w:rsidRPr="00334A51">
        <w:rPr>
          <w:rFonts w:ascii="Times New Roman" w:hAnsi="Times New Roman" w:cs="Times New Roman"/>
          <w:noProof/>
          <w:sz w:val="24"/>
          <w:szCs w:val="24"/>
        </w:rPr>
        <w:t>(Ives et al. 2010)</w:t>
      </w:r>
      <w:r w:rsidR="00334A51">
        <w:rPr>
          <w:rFonts w:ascii="Times New Roman" w:hAnsi="Times New Roman" w:cs="Times New Roman"/>
          <w:sz w:val="24"/>
          <w:szCs w:val="24"/>
        </w:rPr>
        <w:fldChar w:fldCharType="end"/>
      </w:r>
      <w:r w:rsidR="00210C61">
        <w:rPr>
          <w:rFonts w:ascii="Times New Roman" w:hAnsi="Times New Roman" w:cs="Times New Roman"/>
          <w:sz w:val="24"/>
          <w:szCs w:val="24"/>
        </w:rPr>
        <w:t xml:space="preserve"> and used REML fitting</w:t>
      </w:r>
      <w:r w:rsidR="006914F9">
        <w:rPr>
          <w:rFonts w:ascii="Times New Roman" w:hAnsi="Times New Roman" w:cs="Times New Roman"/>
          <w:sz w:val="24"/>
          <w:szCs w:val="24"/>
        </w:rPr>
        <w:t>.</w:t>
      </w:r>
    </w:p>
    <w:p w14:paraId="299CA443" w14:textId="42FB6955" w:rsidR="006914F9" w:rsidRDefault="00685F7E" w:rsidP="0063194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and the GLMM </w:t>
      </w:r>
      <w:del w:id="309" w:author="Volker Radeloff" w:date="2022-05-02T07:54:00Z">
        <w:r w:rsidDel="00BB59BD">
          <w:rPr>
            <w:rFonts w:ascii="Times New Roman" w:hAnsi="Times New Roman" w:cs="Times New Roman"/>
            <w:sz w:val="24"/>
            <w:szCs w:val="24"/>
          </w:rPr>
          <w:delText xml:space="preserve">showed </w:delText>
        </w:r>
      </w:del>
      <w:ins w:id="310" w:author="Volker Radeloff" w:date="2022-05-02T07:54:00Z">
        <w:r w:rsidR="00BB59BD">
          <w:rPr>
            <w:rFonts w:ascii="Times New Roman" w:hAnsi="Times New Roman" w:cs="Times New Roman"/>
            <w:sz w:val="24"/>
            <w:szCs w:val="24"/>
          </w:rPr>
          <w:t xml:space="preserve">had </w:t>
        </w:r>
      </w:ins>
      <w:r>
        <w:rPr>
          <w:rFonts w:ascii="Times New Roman" w:hAnsi="Times New Roman" w:cs="Times New Roman"/>
          <w:sz w:val="24"/>
          <w:szCs w:val="24"/>
        </w:rPr>
        <w:t>almost identical results, with both showing little bias</w:t>
      </w:r>
      <w:r w:rsidR="007442E1">
        <w:rPr>
          <w:rFonts w:ascii="Times New Roman" w:hAnsi="Times New Roman" w:cs="Times New Roman"/>
          <w:sz w:val="24"/>
          <w:szCs w:val="24"/>
        </w:rPr>
        <w:t xml:space="preserve"> except for large simulation values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(Table 3). The type I error rates (when the true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7442E1">
        <w:rPr>
          <w:rFonts w:ascii="Times New Roman" w:hAnsi="Times New Roman" w:cs="Times New Roman"/>
          <w:sz w:val="24"/>
          <w:szCs w:val="24"/>
        </w:rPr>
        <w:t xml:space="preserve">= 0) were slightly low for both methods, implying that the approximated </w:t>
      </w:r>
      <w:r w:rsidR="007442E1">
        <w:rPr>
          <w:rFonts w:ascii="Times New Roman" w:hAnsi="Times New Roman" w:cs="Times New Roman"/>
          <w:i/>
          <w:iCs/>
          <w:sz w:val="24"/>
          <w:szCs w:val="24"/>
        </w:rPr>
        <w:t>P</w:t>
      </w:r>
      <w:r w:rsidR="007442E1">
        <w:rPr>
          <w:rFonts w:ascii="Times New Roman" w:hAnsi="Times New Roman" w:cs="Times New Roman"/>
          <w:sz w:val="24"/>
          <w:szCs w:val="24"/>
        </w:rPr>
        <w:t xml:space="preserve">-values given by the methods were slightly too high. Surprisingly, the power of </w:t>
      </w:r>
      <w:proofErr w:type="spellStart"/>
      <w:r w:rsidR="007442E1">
        <w:rPr>
          <w:rFonts w:ascii="Times New Roman" w:hAnsi="Times New Roman" w:cs="Times New Roman"/>
          <w:sz w:val="24"/>
          <w:szCs w:val="24"/>
        </w:rPr>
        <w:t>remotePARTS</w:t>
      </w:r>
      <w:proofErr w:type="spellEnd"/>
      <w:r w:rsidR="007442E1">
        <w:rPr>
          <w:rFonts w:ascii="Times New Roman" w:hAnsi="Times New Roman" w:cs="Times New Roman"/>
          <w:sz w:val="24"/>
          <w:szCs w:val="24"/>
        </w:rPr>
        <w:t xml:space="preserve"> (the ability to reject the null hypothesis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 0 when in fact it is false) was similar between methods, with both methods rejecting the null hypothesis in </w:t>
      </w:r>
      <m:oMath>
        <m:r>
          <w:rPr>
            <w:rFonts w:ascii="Cambria Math" w:hAnsi="Cambria Math" w:cs="Times New Roman"/>
            <w:sz w:val="24"/>
            <w:szCs w:val="24"/>
          </w:rPr>
          <m:t>≈</m:t>
        </m:r>
      </m:oMath>
      <w:r w:rsidR="007442E1">
        <w:rPr>
          <w:rFonts w:ascii="Times New Roman" w:hAnsi="Times New Roman" w:cs="Times New Roman"/>
          <w:sz w:val="24"/>
          <w:szCs w:val="24"/>
        </w:rPr>
        <w:t xml:space="preserve">92% of simulated datasets when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=0.75</m:t>
        </m:r>
      </m:oMath>
      <w:r w:rsidR="007442E1">
        <w:rPr>
          <w:rFonts w:ascii="Times New Roman" w:hAnsi="Times New Roman" w:cs="Times New Roman"/>
          <w:sz w:val="24"/>
          <w:szCs w:val="24"/>
        </w:rPr>
        <w:t xml:space="preserve">. </w:t>
      </w:r>
    </w:p>
    <w:p w14:paraId="63E94697" w14:textId="77777777" w:rsidR="004B6F65" w:rsidRPr="00117881" w:rsidRDefault="004B6F65" w:rsidP="005239A5">
      <w:pPr>
        <w:spacing w:after="0" w:line="480" w:lineRule="auto"/>
        <w:jc w:val="center"/>
        <w:rPr>
          <w:rFonts w:ascii="Times New Roman" w:hAnsi="Times New Roman" w:cs="Times New Roman"/>
          <w:b/>
          <w:bCs/>
          <w:sz w:val="24"/>
          <w:szCs w:val="24"/>
        </w:rPr>
      </w:pPr>
    </w:p>
    <w:p w14:paraId="0ACD0E2C" w14:textId="589AA791"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lastRenderedPageBreak/>
        <w:t>Discussion</w:t>
      </w:r>
    </w:p>
    <w:p w14:paraId="558EAEAB" w14:textId="06715A4F" w:rsidR="007442E1" w:rsidRDefault="00E513B5" w:rsidP="00264AE0">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w:t>
      </w:r>
      <w:r w:rsidR="009E2A1A" w:rsidRPr="00117881">
        <w:rPr>
          <w:rFonts w:ascii="Times New Roman" w:hAnsi="Times New Roman" w:cs="Times New Roman"/>
          <w:sz w:val="24"/>
          <w:szCs w:val="24"/>
        </w:rPr>
        <w:t>PARTS</w:t>
      </w:r>
      <w:proofErr w:type="spellEnd"/>
      <w:r w:rsidR="009E2A1A" w:rsidRPr="00117881">
        <w:rPr>
          <w:rFonts w:ascii="Times New Roman" w:hAnsi="Times New Roman" w:cs="Times New Roman"/>
          <w:sz w:val="24"/>
          <w:szCs w:val="24"/>
        </w:rPr>
        <w:t xml:space="preserve"> </w:t>
      </w:r>
      <w:r>
        <w:rPr>
          <w:rFonts w:ascii="Times New Roman" w:hAnsi="Times New Roman" w:cs="Times New Roman"/>
          <w:sz w:val="24"/>
          <w:szCs w:val="24"/>
        </w:rPr>
        <w:t>provides a</w:t>
      </w:r>
      <w:r w:rsidR="009E2A1A" w:rsidRPr="00117881">
        <w:rPr>
          <w:rFonts w:ascii="Times New Roman" w:hAnsi="Times New Roman" w:cs="Times New Roman"/>
          <w:sz w:val="24"/>
          <w:szCs w:val="24"/>
        </w:rPr>
        <w:t xml:space="preserve"> robust </w:t>
      </w:r>
      <w:r>
        <w:rPr>
          <w:rFonts w:ascii="Times New Roman" w:hAnsi="Times New Roman" w:cs="Times New Roman"/>
          <w:sz w:val="24"/>
          <w:szCs w:val="24"/>
        </w:rPr>
        <w:t>method for performing regression analyses using very large</w:t>
      </w:r>
      <w:r w:rsidR="00100CC5" w:rsidRPr="00117881">
        <w:rPr>
          <w:rFonts w:ascii="Times New Roman" w:hAnsi="Times New Roman" w:cs="Times New Roman"/>
          <w:sz w:val="24"/>
          <w:szCs w:val="24"/>
        </w:rPr>
        <w:t xml:space="preserve"> spatial and spatiotemporal</w:t>
      </w:r>
      <w:r>
        <w:rPr>
          <w:rFonts w:ascii="Times New Roman" w:hAnsi="Times New Roman" w:cs="Times New Roman"/>
          <w:sz w:val="24"/>
          <w:szCs w:val="24"/>
        </w:rPr>
        <w:t xml:space="preserve"> datasets</w:t>
      </w:r>
      <w:r w:rsidR="00100CC5" w:rsidRPr="00117881">
        <w:rPr>
          <w:rFonts w:ascii="Times New Roman" w:hAnsi="Times New Roman" w:cs="Times New Roman"/>
          <w:sz w:val="24"/>
          <w:szCs w:val="24"/>
        </w:rPr>
        <w:t xml:space="preserve">. </w:t>
      </w:r>
      <w:r>
        <w:rPr>
          <w:rFonts w:ascii="Times New Roman" w:hAnsi="Times New Roman" w:cs="Times New Roman"/>
          <w:sz w:val="24"/>
          <w:szCs w:val="24"/>
        </w:rPr>
        <w:t>The robustness, flexibility, and computational speed of the method comes from focusing on</w:t>
      </w:r>
      <w:r w:rsidR="004E4096">
        <w:rPr>
          <w:rFonts w:ascii="Times New Roman" w:hAnsi="Times New Roman" w:cs="Times New Roman"/>
          <w:sz w:val="24"/>
          <w:szCs w:val="24"/>
        </w:rPr>
        <w:t xml:space="preserve"> the</w:t>
      </w:r>
      <w:r>
        <w:rPr>
          <w:rFonts w:ascii="Times New Roman" w:hAnsi="Times New Roman" w:cs="Times New Roman"/>
          <w:sz w:val="24"/>
          <w:szCs w:val="24"/>
        </w:rPr>
        <w:t xml:space="preserve"> regression</w:t>
      </w:r>
      <w:r w:rsidR="004E4096">
        <w:rPr>
          <w:rFonts w:ascii="Times New Roman" w:hAnsi="Times New Roman" w:cs="Times New Roman"/>
          <w:sz w:val="24"/>
          <w:szCs w:val="24"/>
        </w:rPr>
        <w:t xml:space="preserve"> problem</w:t>
      </w:r>
      <w:r w:rsidR="00090F4D">
        <w:rPr>
          <w:rFonts w:ascii="Times New Roman" w:hAnsi="Times New Roman" w:cs="Times New Roman"/>
          <w:sz w:val="24"/>
          <w:szCs w:val="24"/>
        </w:rPr>
        <w:t xml:space="preserve">. For regression, it is </w:t>
      </w:r>
      <w:r w:rsidR="009D3218">
        <w:rPr>
          <w:rFonts w:ascii="Times New Roman" w:hAnsi="Times New Roman" w:cs="Times New Roman"/>
          <w:sz w:val="24"/>
          <w:szCs w:val="24"/>
        </w:rPr>
        <w:t>possible</w:t>
      </w:r>
      <w:r w:rsidR="00090F4D">
        <w:rPr>
          <w:rFonts w:ascii="Times New Roman" w:hAnsi="Times New Roman" w:cs="Times New Roman"/>
          <w:sz w:val="24"/>
          <w:szCs w:val="24"/>
        </w:rPr>
        <w:t xml:space="preserve"> to perform spatiotemporal analyses by first separately fitting time series and </w:t>
      </w:r>
      <w:ins w:id="311" w:author="Wang, Fangfang" w:date="2022-05-15T12:22:00Z">
        <w:r w:rsidR="00E512D1">
          <w:rPr>
            <w:rFonts w:ascii="Times New Roman" w:hAnsi="Times New Roman" w:cs="Times New Roman"/>
            <w:sz w:val="24"/>
            <w:szCs w:val="24"/>
          </w:rPr>
          <w:t xml:space="preserve">then </w:t>
        </w:r>
      </w:ins>
      <w:r w:rsidR="00090F4D">
        <w:rPr>
          <w:rFonts w:ascii="Times New Roman" w:hAnsi="Times New Roman" w:cs="Times New Roman"/>
          <w:sz w:val="24"/>
          <w:szCs w:val="24"/>
        </w:rPr>
        <w:t xml:space="preserve">analyzing the fitted time-series parameters in a spatial model. Furthermore, the spatial analyses </w:t>
      </w:r>
      <w:r w:rsidR="00D7622A">
        <w:rPr>
          <w:rFonts w:ascii="Times New Roman" w:hAnsi="Times New Roman" w:cs="Times New Roman"/>
          <w:sz w:val="24"/>
          <w:szCs w:val="24"/>
        </w:rPr>
        <w:t xml:space="preserve">can be partitioned, with test statistics computed separately from all partitions then being stitched together using information about their covariance. In comparison with a full spatiotemporal GLMM, </w:t>
      </w:r>
      <w:proofErr w:type="spellStart"/>
      <w:r w:rsidR="00D9648C">
        <w:rPr>
          <w:rFonts w:ascii="Times New Roman" w:hAnsi="Times New Roman" w:cs="Times New Roman"/>
          <w:sz w:val="24"/>
          <w:szCs w:val="24"/>
        </w:rPr>
        <w:t>remotePARTS</w:t>
      </w:r>
      <w:proofErr w:type="spellEnd"/>
      <w:r w:rsidR="00D9648C">
        <w:rPr>
          <w:rFonts w:ascii="Times New Roman" w:hAnsi="Times New Roman" w:cs="Times New Roman"/>
          <w:sz w:val="24"/>
          <w:szCs w:val="24"/>
        </w:rPr>
        <w:t xml:space="preserve"> has </w:t>
      </w:r>
      <w:del w:id="312" w:author="Volker Radeloff" w:date="2022-05-02T07:54:00Z">
        <w:r w:rsidR="00D9648C" w:rsidDel="00BB59BD">
          <w:rPr>
            <w:rFonts w:ascii="Times New Roman" w:hAnsi="Times New Roman" w:cs="Times New Roman"/>
            <w:sz w:val="24"/>
            <w:szCs w:val="24"/>
          </w:rPr>
          <w:delText xml:space="preserve">good </w:delText>
        </w:r>
      </w:del>
      <w:ins w:id="313" w:author="Volker Radeloff" w:date="2022-05-02T07:54:00Z">
        <w:r w:rsidR="00BB59BD">
          <w:rPr>
            <w:rFonts w:ascii="Times New Roman" w:hAnsi="Times New Roman" w:cs="Times New Roman"/>
            <w:sz w:val="24"/>
            <w:szCs w:val="24"/>
          </w:rPr>
          <w:t xml:space="preserve">very similar </w:t>
        </w:r>
      </w:ins>
      <w:r w:rsidR="00D9648C">
        <w:rPr>
          <w:rFonts w:ascii="Times New Roman" w:hAnsi="Times New Roman" w:cs="Times New Roman"/>
          <w:sz w:val="24"/>
          <w:szCs w:val="24"/>
        </w:rPr>
        <w:t xml:space="preserve">statistical power </w:t>
      </w:r>
      <w:del w:id="314" w:author="JUN ZHU" w:date="2022-05-04T08:51:00Z">
        <w:r w:rsidR="00D9648C" w:rsidDel="000621FF">
          <w:rPr>
            <w:rFonts w:ascii="Times New Roman" w:hAnsi="Times New Roman" w:cs="Times New Roman"/>
            <w:sz w:val="24"/>
            <w:szCs w:val="24"/>
          </w:rPr>
          <w:delText>to identify statistically significant</w:delText>
        </w:r>
      </w:del>
      <w:ins w:id="315" w:author="JUN ZHU" w:date="2022-05-04T08:51:00Z">
        <w:r w:rsidR="000621FF">
          <w:rPr>
            <w:rFonts w:ascii="Times New Roman" w:hAnsi="Times New Roman" w:cs="Times New Roman"/>
            <w:sz w:val="24"/>
            <w:szCs w:val="24"/>
          </w:rPr>
          <w:t>for testing the regression</w:t>
        </w:r>
      </w:ins>
      <w:r w:rsidR="00D9648C">
        <w:rPr>
          <w:rFonts w:ascii="Times New Roman" w:hAnsi="Times New Roman" w:cs="Times New Roman"/>
          <w:sz w:val="24"/>
          <w:szCs w:val="24"/>
        </w:rPr>
        <w:t xml:space="preserve"> coefficients, even for small datasets. </w:t>
      </w:r>
      <w:del w:id="316" w:author="Volker Radeloff" w:date="2022-05-02T07:55:00Z">
        <w:r w:rsidR="00D9648C" w:rsidDel="00BB59BD">
          <w:rPr>
            <w:rFonts w:ascii="Times New Roman" w:hAnsi="Times New Roman" w:cs="Times New Roman"/>
            <w:sz w:val="24"/>
            <w:szCs w:val="24"/>
          </w:rPr>
          <w:delText xml:space="preserve">Although </w:delText>
        </w:r>
      </w:del>
      <w:proofErr w:type="spellStart"/>
      <w:r w:rsidR="00527998">
        <w:rPr>
          <w:rFonts w:ascii="Times New Roman" w:hAnsi="Times New Roman" w:cs="Times New Roman"/>
          <w:sz w:val="24"/>
          <w:szCs w:val="24"/>
        </w:rPr>
        <w:t>remotePARTS</w:t>
      </w:r>
      <w:proofErr w:type="spellEnd"/>
      <w:r w:rsidR="00527998">
        <w:rPr>
          <w:rFonts w:ascii="Times New Roman" w:hAnsi="Times New Roman" w:cs="Times New Roman"/>
          <w:sz w:val="24"/>
          <w:szCs w:val="24"/>
        </w:rPr>
        <w:t xml:space="preserve"> </w:t>
      </w:r>
      <w:commentRangeStart w:id="317"/>
      <w:del w:id="318" w:author="Volker Radeloff" w:date="2022-05-02T07:55:00Z">
        <w:r w:rsidR="00527998" w:rsidDel="00BB59BD">
          <w:rPr>
            <w:rFonts w:ascii="Times New Roman" w:hAnsi="Times New Roman" w:cs="Times New Roman"/>
            <w:sz w:val="24"/>
            <w:szCs w:val="24"/>
          </w:rPr>
          <w:delText xml:space="preserve">is not designed to predict values of the response variable and therefore cannot be used for smoothing, </w:delText>
        </w:r>
        <w:r w:rsidR="00203EAD" w:rsidDel="00BB59BD">
          <w:rPr>
            <w:rFonts w:ascii="Times New Roman" w:hAnsi="Times New Roman" w:cs="Times New Roman"/>
            <w:sz w:val="24"/>
            <w:szCs w:val="24"/>
          </w:rPr>
          <w:delText>interpolation,</w:delText>
        </w:r>
        <w:r w:rsidR="00527998" w:rsidDel="00BB59BD">
          <w:rPr>
            <w:rFonts w:ascii="Times New Roman" w:hAnsi="Times New Roman" w:cs="Times New Roman"/>
            <w:sz w:val="24"/>
            <w:szCs w:val="24"/>
          </w:rPr>
          <w:delText xml:space="preserve"> or extrapolation, </w:delText>
        </w:r>
        <w:r w:rsidR="009D3218" w:rsidDel="00BB59BD">
          <w:rPr>
            <w:rFonts w:ascii="Times New Roman" w:hAnsi="Times New Roman" w:cs="Times New Roman"/>
            <w:sz w:val="24"/>
            <w:szCs w:val="24"/>
          </w:rPr>
          <w:delText xml:space="preserve">it nonetheless </w:delText>
        </w:r>
      </w:del>
      <w:commentRangeEnd w:id="317"/>
      <w:r w:rsidR="00BB59BD">
        <w:rPr>
          <w:rStyle w:val="CommentReference"/>
        </w:rPr>
        <w:commentReference w:id="317"/>
      </w:r>
      <w:r w:rsidR="009D3218">
        <w:rPr>
          <w:rFonts w:ascii="Times New Roman" w:hAnsi="Times New Roman" w:cs="Times New Roman"/>
          <w:sz w:val="24"/>
          <w:szCs w:val="24"/>
        </w:rPr>
        <w:t>makes it possible to investigate relationships among variables in very large spatiotemporal datasets</w:t>
      </w:r>
      <w:ins w:id="319" w:author="Volker Radeloff" w:date="2022-05-02T07:56:00Z">
        <w:r w:rsidR="00BB59BD">
          <w:rPr>
            <w:rFonts w:ascii="Times New Roman" w:hAnsi="Times New Roman" w:cs="Times New Roman"/>
            <w:sz w:val="24"/>
            <w:szCs w:val="24"/>
          </w:rPr>
          <w:t>, which is an increasingly common statistical challenge given rapid global change, and growing environmental datasets and satellite image archives</w:t>
        </w:r>
      </w:ins>
      <w:r w:rsidR="009D3218">
        <w:rPr>
          <w:rFonts w:ascii="Times New Roman" w:hAnsi="Times New Roman" w:cs="Times New Roman"/>
          <w:sz w:val="24"/>
          <w:szCs w:val="24"/>
        </w:rPr>
        <w:t>.</w:t>
      </w:r>
    </w:p>
    <w:p w14:paraId="60AECEF3" w14:textId="77777777" w:rsidR="00D9648C" w:rsidRDefault="00D9648C" w:rsidP="00264AE0">
      <w:pPr>
        <w:spacing w:after="0" w:line="480" w:lineRule="auto"/>
        <w:rPr>
          <w:rFonts w:ascii="Times New Roman" w:hAnsi="Times New Roman" w:cs="Times New Roman"/>
          <w:b/>
          <w:bCs/>
          <w:sz w:val="24"/>
          <w:szCs w:val="24"/>
        </w:rPr>
      </w:pPr>
    </w:p>
    <w:p w14:paraId="0E3832C5" w14:textId="4084CBCD" w:rsidR="007442E1" w:rsidRDefault="007442E1" w:rsidP="00264AE0">
      <w:pPr>
        <w:spacing w:line="48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418B42A0" w14:textId="393D94EE" w:rsidR="007442E1" w:rsidRPr="00D9648C" w:rsidRDefault="00D9648C" w:rsidP="00264AE0">
      <w:pPr>
        <w:spacing w:line="480" w:lineRule="auto"/>
        <w:rPr>
          <w:rFonts w:ascii="Times New Roman" w:hAnsi="Times New Roman" w:cs="Times New Roman"/>
          <w:sz w:val="24"/>
          <w:szCs w:val="24"/>
        </w:rPr>
      </w:pPr>
      <w:r w:rsidRPr="00D9648C">
        <w:rPr>
          <w:rFonts w:ascii="Times New Roman" w:hAnsi="Times New Roman" w:cs="Times New Roman"/>
          <w:sz w:val="24"/>
          <w:szCs w:val="24"/>
        </w:rPr>
        <w:t xml:space="preserve">This work was supported by NASA-AIST [80NSSC20K0282] to ARI, Volker C. </w:t>
      </w:r>
      <w:proofErr w:type="spellStart"/>
      <w:r w:rsidRPr="00D9648C">
        <w:rPr>
          <w:rFonts w:ascii="Times New Roman" w:hAnsi="Times New Roman" w:cs="Times New Roman"/>
          <w:sz w:val="24"/>
          <w:szCs w:val="24"/>
        </w:rPr>
        <w:t>Radeloff</w:t>
      </w:r>
      <w:proofErr w:type="spellEnd"/>
      <w:r w:rsidRPr="00D9648C">
        <w:rPr>
          <w:rFonts w:ascii="Times New Roman" w:hAnsi="Times New Roman" w:cs="Times New Roman"/>
          <w:sz w:val="24"/>
          <w:szCs w:val="24"/>
        </w:rPr>
        <w:t>, Fangfang Wang, and Jun Zhu, and NSF [DEB-1556208] to ARI.</w:t>
      </w:r>
    </w:p>
    <w:p w14:paraId="21691519" w14:textId="77777777" w:rsidR="007442E1" w:rsidRDefault="007442E1" w:rsidP="00264AE0">
      <w:pPr>
        <w:spacing w:line="480" w:lineRule="auto"/>
        <w:rPr>
          <w:rFonts w:ascii="Times New Roman" w:hAnsi="Times New Roman" w:cs="Times New Roman"/>
          <w:b/>
          <w:bCs/>
          <w:sz w:val="24"/>
          <w:szCs w:val="24"/>
        </w:rPr>
      </w:pPr>
    </w:p>
    <w:p w14:paraId="5F302269" w14:textId="20765AAC" w:rsidR="00103872" w:rsidRPr="00103872" w:rsidRDefault="007442E1" w:rsidP="00103872">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3B77ECB9" w14:textId="218A5214" w:rsidR="00137FAA" w:rsidRPr="00137FAA" w:rsidRDefault="00591A34"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37FAA" w:rsidRPr="00137FAA">
        <w:rPr>
          <w:rFonts w:ascii="Times New Roman" w:hAnsi="Times New Roman" w:cs="Times New Roman"/>
          <w:noProof/>
          <w:sz w:val="24"/>
          <w:szCs w:val="24"/>
        </w:rPr>
        <w:t>Box GEP, Jenkins GM, Reinsel GC, Ljung GM (2015) Time series analysis: forecasting and control. John Wiley \&amp; Sons</w:t>
      </w:r>
    </w:p>
    <w:p w14:paraId="02C13CFE"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lastRenderedPageBreak/>
        <w:t>Cressie NA C. 1993. Statistics for Spatial Data, revised edition. Hoboken NJJohn Wiley \&amp; Sons</w:t>
      </w:r>
    </w:p>
    <w:p w14:paraId="4A4D903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Finley AO, Banerjee S, Gelfand AE (2012) Bayesian dynamic modeling for large space-time datasets using Gaussian predictive processes. J Geogr Syst 14:29–47. https://doi.org/10.1007/s10109-011-0154-8</w:t>
      </w:r>
    </w:p>
    <w:p w14:paraId="1CA1C9A7"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Harvey AC (1989) Forecasting, structural time series models and the Kalman filter. Cambridge University Press, Cambridge, U.K.</w:t>
      </w:r>
    </w:p>
    <w:p w14:paraId="05C1BCFA"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Holmes EE, Ward EJ, Wills K (2012) MARSS: Multivariate autoregressive state-space models for analyzing tme-series data. R J 4:11–19</w:t>
      </w:r>
    </w:p>
    <w:p w14:paraId="747B63DC"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Abbott KC, Ziebarth NL (2010) Analysis of ecological time series with ARMA(p,q) models. Ecology 91:858–871</w:t>
      </w:r>
    </w:p>
    <w:p w14:paraId="3CB2F319"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Dennis B, Cottingham KL, Carpenter SR (2003) Estimating community stability and ecological interactions from time-series data. Ecol Monogr 73:301–330</w:t>
      </w:r>
    </w:p>
    <w:p w14:paraId="3824C972"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Zhu L, Wang F, et al (2022) Statistical tests for non-independent partitions of large autocorrelated datasets. MethodsX 9:. https://doi.org/DOI:https://doi.org/10.1016/j.mex.2022.101660</w:t>
      </w:r>
    </w:p>
    <w:p w14:paraId="7650D93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Zhu L, Wang F, et al (2021) Statistical inference for trends in spatiotemporal data. Remote Sens Environ 266:112678. https://doi.org/https://doi.org/10.1016/j.rse.2021.112678</w:t>
      </w:r>
    </w:p>
    <w:p w14:paraId="16A981FA"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Kang EL, Cressie N, Shi T (2010) Using temporal variability to improve spatial mapping with application to satellite data. Can J Stat Can Stat 38:271–289. https://doi.org/10.1002/cjs.10063</w:t>
      </w:r>
    </w:p>
    <w:p w14:paraId="7FEBFE7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lastRenderedPageBreak/>
        <w:t>Krainski ET, Gómez-Rubio V, Bakka H, et al (2019) Advanced spatial modeling with stochastic partial differential equations using R and INLA. CRC Press/Taylor and Francis Group</w:t>
      </w:r>
    </w:p>
    <w:p w14:paraId="1B8D8F8B"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Li D, Dinnage R, Nell LA, et al (2020) phyr: An r package for phylogenetic species-distribution modelling in ecological communities. Methods Ecol Evol 11:1455–1463. https://doi.org/https://doi.org/10.1111/2041-210X.13471</w:t>
      </w:r>
    </w:p>
    <w:p w14:paraId="20C8947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Morrow CJ (2022) remotePARTS Alaska vignette. In: github. https://morrowcj.github.io/remotePARTS/Alaska.html. Accessed 18 Apr 2022</w:t>
      </w:r>
    </w:p>
    <w:p w14:paraId="49F3C828"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Morrow CJ, Ives AR (2021) remotePARTS. In: github. https://github.com/morrowcj/remotePARTS. Accessed 18 Apr 2022</w:t>
      </w:r>
    </w:p>
    <w:p w14:paraId="28529234"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Rayner NA, Auchmann R, Bessembinder J, et al (2020) The EUSTACE Project: Delivering Global, Daily Information on Surface Air Temperature. Bull Am Meteorol Soc 101:E1924–E1947. https://doi.org/10.1175/BAMS-D-19-0095.1</w:t>
      </w:r>
    </w:p>
    <w:p w14:paraId="02BFAF68"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Tobler WR (1970) A Computer Movie Simulating Urban Growth in the Detroit Region. Econ Geogr 46:234. https://doi.org/10.2307/143141</w:t>
      </w:r>
    </w:p>
    <w:p w14:paraId="0EB8EC72"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Tsay RS (2014) Multivariate time series analysis: with R and financial applications. John Wiley &amp; Sons, Inc., New Jersey, USA</w:t>
      </w:r>
    </w:p>
    <w:p w14:paraId="675385B7"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Wikle CK, Zammit-Mangion A, Cressie N (2019) Spatio-temporal statistics with R. Taylor and Francis Group, Boca Raton, FL</w:t>
      </w:r>
    </w:p>
    <w:p w14:paraId="0A3DA615"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Zammit-Mangion A, Cressie N (2018) FRK: An R package for spatial and spatio-temporal prediction with large datasets. arXiv. https://doi.org/1705.08105v3</w:t>
      </w:r>
    </w:p>
    <w:p w14:paraId="7A193CFB"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rPr>
      </w:pPr>
      <w:r w:rsidRPr="00137FAA">
        <w:rPr>
          <w:rFonts w:ascii="Times New Roman" w:hAnsi="Times New Roman" w:cs="Times New Roman"/>
          <w:noProof/>
          <w:sz w:val="24"/>
          <w:szCs w:val="24"/>
        </w:rPr>
        <w:lastRenderedPageBreak/>
        <w:t>Zammit-Mangion A, Cressie N (2021) FRK: An R Package for Spatial and Spatio-Temporal Prediction with Large Datasets. J Stat Softw 98:1–48. https://doi.org/10.18637/jss.v098.i04</w:t>
      </w:r>
    </w:p>
    <w:p w14:paraId="5A4E27F7" w14:textId="1B129C18" w:rsidR="00103872" w:rsidRPr="00550B75" w:rsidRDefault="00591A34" w:rsidP="0010387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44966AA9" w14:textId="031CFA67" w:rsidR="007442E1" w:rsidRDefault="007442E1">
      <w:pPr>
        <w:rPr>
          <w:rFonts w:ascii="Times New Roman" w:hAnsi="Times New Roman" w:cs="Times New Roman"/>
          <w:b/>
          <w:bCs/>
          <w:sz w:val="24"/>
          <w:szCs w:val="24"/>
        </w:rPr>
      </w:pPr>
      <w:r>
        <w:rPr>
          <w:rFonts w:ascii="Times New Roman" w:hAnsi="Times New Roman" w:cs="Times New Roman"/>
          <w:b/>
          <w:bCs/>
          <w:sz w:val="24"/>
          <w:szCs w:val="24"/>
        </w:rPr>
        <w:br w:type="page"/>
      </w:r>
    </w:p>
    <w:p w14:paraId="20FFC780" w14:textId="04834D94" w:rsidR="00253892" w:rsidRDefault="00253892" w:rsidP="005239A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p>
    <w:p w14:paraId="74CEF5F5" w14:textId="5552ED43" w:rsidR="00253892" w:rsidRPr="00A0020A" w:rsidRDefault="00253892" w:rsidP="00253892">
      <w:pPr>
        <w:pStyle w:val="Caption"/>
        <w:keepNext/>
        <w:spacing w:line="480" w:lineRule="auto"/>
        <w:rPr>
          <w:rFonts w:ascii="Times New Roman" w:hAnsi="Times New Roman" w:cs="Times New Roman"/>
          <w:i w:val="0"/>
          <w:iCs w:val="0"/>
          <w:color w:val="000000" w:themeColor="text1"/>
          <w:sz w:val="24"/>
          <w:szCs w:val="24"/>
        </w:rPr>
      </w:pPr>
      <w:r w:rsidRPr="00A0020A">
        <w:rPr>
          <w:rFonts w:ascii="Times New Roman" w:hAnsi="Times New Roman" w:cs="Times New Roman"/>
          <w:i w:val="0"/>
          <w:iCs w:val="0"/>
          <w:color w:val="000000" w:themeColor="text1"/>
          <w:sz w:val="24"/>
          <w:szCs w:val="24"/>
        </w:rPr>
        <w:t xml:space="preserve">Table </w:t>
      </w:r>
      <w:r w:rsidRPr="00A0020A">
        <w:rPr>
          <w:rFonts w:ascii="Times New Roman" w:hAnsi="Times New Roman" w:cs="Times New Roman"/>
          <w:i w:val="0"/>
          <w:iCs w:val="0"/>
          <w:color w:val="000000" w:themeColor="text1"/>
          <w:sz w:val="24"/>
          <w:szCs w:val="24"/>
        </w:rPr>
        <w:fldChar w:fldCharType="begin"/>
      </w:r>
      <w:r w:rsidRPr="00A0020A">
        <w:rPr>
          <w:rFonts w:ascii="Times New Roman" w:hAnsi="Times New Roman" w:cs="Times New Roman"/>
          <w:i w:val="0"/>
          <w:iCs w:val="0"/>
          <w:color w:val="000000" w:themeColor="text1"/>
          <w:sz w:val="24"/>
          <w:szCs w:val="24"/>
        </w:rPr>
        <w:instrText xml:space="preserve"> SEQ Table \* ARABIC </w:instrText>
      </w:r>
      <w:r w:rsidRPr="00A0020A">
        <w:rPr>
          <w:rFonts w:ascii="Times New Roman" w:hAnsi="Times New Roman" w:cs="Times New Roman"/>
          <w:i w:val="0"/>
          <w:iCs w:val="0"/>
          <w:color w:val="000000" w:themeColor="text1"/>
          <w:sz w:val="24"/>
          <w:szCs w:val="24"/>
        </w:rPr>
        <w:fldChar w:fldCharType="separate"/>
      </w:r>
      <w:r w:rsidR="00045A3F">
        <w:rPr>
          <w:rFonts w:ascii="Times New Roman" w:hAnsi="Times New Roman" w:cs="Times New Roman"/>
          <w:i w:val="0"/>
          <w:iCs w:val="0"/>
          <w:noProof/>
          <w:color w:val="000000" w:themeColor="text1"/>
          <w:sz w:val="24"/>
          <w:szCs w:val="24"/>
        </w:rPr>
        <w:t>1</w:t>
      </w:r>
      <w:r w:rsidRPr="00A0020A">
        <w:rPr>
          <w:rFonts w:ascii="Times New Roman" w:hAnsi="Times New Roman" w:cs="Times New Roman"/>
          <w:i w:val="0"/>
          <w:iCs w:val="0"/>
          <w:noProof/>
          <w:color w:val="000000" w:themeColor="text1"/>
          <w:sz w:val="24"/>
          <w:szCs w:val="24"/>
        </w:rPr>
        <w:fldChar w:fldCharType="end"/>
      </w:r>
      <w:r w:rsidRPr="00A0020A">
        <w:rPr>
          <w:rFonts w:ascii="Times New Roman" w:hAnsi="Times New Roman" w:cs="Times New Roman"/>
          <w:i w:val="0"/>
          <w:iCs w:val="0"/>
          <w:color w:val="000000" w:themeColor="text1"/>
          <w:sz w:val="24"/>
          <w:szCs w:val="24"/>
        </w:rPr>
        <w:t xml:space="preserve">: Main functions contained within </w:t>
      </w:r>
      <w:proofErr w:type="spellStart"/>
      <w:r w:rsidRPr="00A0020A">
        <w:rPr>
          <w:rFonts w:ascii="Times New Roman" w:hAnsi="Times New Roman" w:cs="Times New Roman"/>
          <w:i w:val="0"/>
          <w:iCs w:val="0"/>
          <w:color w:val="000000" w:themeColor="text1"/>
          <w:sz w:val="24"/>
          <w:szCs w:val="24"/>
        </w:rPr>
        <w:t>remotePARTS</w:t>
      </w:r>
      <w:proofErr w:type="spellEnd"/>
      <w:r w:rsidRPr="00A0020A">
        <w:rPr>
          <w:rFonts w:ascii="Times New Roman" w:hAnsi="Times New Roman" w:cs="Times New Roman"/>
          <w:i w:val="0"/>
          <w:iCs w:val="0"/>
          <w:color w:val="000000" w:themeColor="text1"/>
          <w:sz w:val="24"/>
          <w:szCs w:val="24"/>
        </w:rPr>
        <w:t>, separated into the two steps</w:t>
      </w:r>
      <w:r>
        <w:rPr>
          <w:rFonts w:ascii="Times New Roman" w:hAnsi="Times New Roman" w:cs="Times New Roman"/>
          <w:i w:val="0"/>
          <w:iCs w:val="0"/>
          <w:color w:val="000000" w:themeColor="text1"/>
          <w:sz w:val="24"/>
          <w:szCs w:val="24"/>
        </w:rPr>
        <w:t xml:space="preserve"> for analyzing spatiotemporal data.</w:t>
      </w:r>
    </w:p>
    <w:tbl>
      <w:tblPr>
        <w:tblStyle w:val="TableGrid"/>
        <w:tblW w:w="10733" w:type="dxa"/>
        <w:tblLook w:val="04A0" w:firstRow="1" w:lastRow="0" w:firstColumn="1" w:lastColumn="0" w:noHBand="0" w:noVBand="1"/>
      </w:tblPr>
      <w:tblGrid>
        <w:gridCol w:w="892"/>
        <w:gridCol w:w="2838"/>
        <w:gridCol w:w="2665"/>
        <w:gridCol w:w="4338"/>
      </w:tblGrid>
      <w:tr w:rsidR="00253892" w:rsidRPr="00117881" w14:paraId="5930C161" w14:textId="77777777" w:rsidTr="00253892">
        <w:trPr>
          <w:trHeight w:val="537"/>
        </w:trPr>
        <w:tc>
          <w:tcPr>
            <w:tcW w:w="920" w:type="dxa"/>
          </w:tcPr>
          <w:p w14:paraId="14BBBD38" w14:textId="77777777" w:rsidR="00253892" w:rsidRPr="00253892" w:rsidRDefault="00253892" w:rsidP="00201B34">
            <w:pPr>
              <w:spacing w:line="480" w:lineRule="auto"/>
              <w:rPr>
                <w:rFonts w:ascii="Times New Roman" w:eastAsiaTheme="minorEastAsia" w:hAnsi="Times New Roman" w:cs="Times New Roman"/>
                <w:sz w:val="24"/>
                <w:szCs w:val="24"/>
              </w:rPr>
            </w:pPr>
          </w:p>
        </w:tc>
        <w:tc>
          <w:tcPr>
            <w:tcW w:w="3031" w:type="dxa"/>
          </w:tcPr>
          <w:p w14:paraId="0156D4D4" w14:textId="77777777" w:rsidR="00253892" w:rsidRPr="00117881" w:rsidRDefault="00253892" w:rsidP="00201B34">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Analysis</w:t>
            </w:r>
          </w:p>
        </w:tc>
        <w:tc>
          <w:tcPr>
            <w:tcW w:w="2083" w:type="dxa"/>
          </w:tcPr>
          <w:p w14:paraId="7B2F876D" w14:textId="77777777" w:rsidR="00253892" w:rsidRPr="00117881" w:rsidRDefault="00253892" w:rsidP="00201B34">
            <w:pPr>
              <w:spacing w:line="480" w:lineRule="auto"/>
              <w:rPr>
                <w:rFonts w:ascii="Times New Roman" w:eastAsiaTheme="minorEastAsia" w:hAnsi="Times New Roman" w:cs="Times New Roman"/>
                <w:b/>
                <w:bCs/>
                <w:sz w:val="24"/>
                <w:szCs w:val="24"/>
              </w:rPr>
            </w:pPr>
            <w:proofErr w:type="spellStart"/>
            <w:r w:rsidRPr="00117881">
              <w:rPr>
                <w:rFonts w:ascii="Times New Roman" w:eastAsiaTheme="minorEastAsia" w:hAnsi="Times New Roman" w:cs="Times New Roman"/>
                <w:b/>
                <w:bCs/>
                <w:sz w:val="24"/>
                <w:szCs w:val="24"/>
              </w:rPr>
              <w:t>remotePARTS</w:t>
            </w:r>
            <w:proofErr w:type="spellEnd"/>
            <w:r w:rsidRPr="00117881">
              <w:rPr>
                <w:rFonts w:ascii="Times New Roman" w:eastAsiaTheme="minorEastAsia" w:hAnsi="Times New Roman" w:cs="Times New Roman"/>
                <w:b/>
                <w:bCs/>
                <w:sz w:val="24"/>
                <w:szCs w:val="24"/>
              </w:rPr>
              <w:t xml:space="preserve"> function</w:t>
            </w:r>
          </w:p>
        </w:tc>
        <w:tc>
          <w:tcPr>
            <w:tcW w:w="4699" w:type="dxa"/>
          </w:tcPr>
          <w:p w14:paraId="696B6C90" w14:textId="77777777" w:rsidR="00253892" w:rsidRPr="00117881" w:rsidRDefault="00253892" w:rsidP="00201B34">
            <w:pPr>
              <w:spacing w:line="480" w:lineRule="auto"/>
              <w:rPr>
                <w:rFonts w:ascii="Times New Roman" w:eastAsiaTheme="minorEastAsia" w:hAnsi="Times New Roman" w:cs="Times New Roman"/>
                <w:b/>
                <w:bCs/>
                <w:sz w:val="24"/>
                <w:szCs w:val="24"/>
              </w:rPr>
            </w:pPr>
            <w:r w:rsidRPr="00117881">
              <w:rPr>
                <w:rFonts w:ascii="Times New Roman" w:eastAsiaTheme="minorEastAsia" w:hAnsi="Times New Roman" w:cs="Times New Roman"/>
                <w:b/>
                <w:bCs/>
                <w:sz w:val="24"/>
                <w:szCs w:val="24"/>
              </w:rPr>
              <w:t>Description</w:t>
            </w:r>
          </w:p>
        </w:tc>
      </w:tr>
      <w:tr w:rsidR="00253892" w:rsidRPr="00117881" w14:paraId="65B5241B" w14:textId="77777777" w:rsidTr="00253892">
        <w:trPr>
          <w:trHeight w:val="656"/>
        </w:trPr>
        <w:tc>
          <w:tcPr>
            <w:tcW w:w="920" w:type="dxa"/>
            <w:vMerge w:val="restart"/>
            <w:vAlign w:val="center"/>
          </w:tcPr>
          <w:p w14:paraId="3E7783C0" w14:textId="77777777" w:rsidR="00253892" w:rsidRPr="00253892" w:rsidRDefault="00253892" w:rsidP="00201B34">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1</w:t>
            </w:r>
          </w:p>
        </w:tc>
        <w:tc>
          <w:tcPr>
            <w:tcW w:w="3031" w:type="dxa"/>
          </w:tcPr>
          <w:p w14:paraId="0A062A9B"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Time-series analyses</w:t>
            </w:r>
          </w:p>
        </w:tc>
        <w:tc>
          <w:tcPr>
            <w:tcW w:w="2083" w:type="dxa"/>
          </w:tcPr>
          <w:p w14:paraId="299D2539" w14:textId="182419D2"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fitCLS</w:t>
            </w:r>
            <w:proofErr w:type="spellEnd"/>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w:t>
            </w:r>
            <w:proofErr w:type="spellStart"/>
            <w:r w:rsidRPr="0075261D">
              <w:rPr>
                <w:rFonts w:ascii="Courier New" w:eastAsiaTheme="minorEastAsia" w:hAnsi="Courier New" w:cs="Courier New"/>
                <w:sz w:val="24"/>
                <w:szCs w:val="24"/>
              </w:rPr>
              <w:t>fitAR</w:t>
            </w:r>
            <w:proofErr w:type="spellEnd"/>
          </w:p>
        </w:tc>
        <w:tc>
          <w:tcPr>
            <w:tcW w:w="4699" w:type="dxa"/>
          </w:tcPr>
          <w:p w14:paraId="0CA9B5EE"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time-series regression to a location and return estimate of time trend coefficient</w:t>
            </w:r>
          </w:p>
        </w:tc>
      </w:tr>
      <w:tr w:rsidR="00253892" w:rsidRPr="00117881" w14:paraId="5FFEB5AB" w14:textId="77777777" w:rsidTr="00253892">
        <w:trPr>
          <w:trHeight w:val="890"/>
        </w:trPr>
        <w:tc>
          <w:tcPr>
            <w:tcW w:w="920" w:type="dxa"/>
            <w:vMerge/>
            <w:vAlign w:val="center"/>
          </w:tcPr>
          <w:p w14:paraId="713705EF" w14:textId="77777777" w:rsidR="00253892" w:rsidRPr="00253892" w:rsidRDefault="00253892" w:rsidP="00201B34">
            <w:pPr>
              <w:spacing w:line="480" w:lineRule="auto"/>
              <w:rPr>
                <w:rFonts w:ascii="Times New Roman" w:eastAsiaTheme="minorEastAsia" w:hAnsi="Times New Roman" w:cs="Times New Roman"/>
                <w:b/>
                <w:bCs/>
                <w:sz w:val="24"/>
                <w:szCs w:val="24"/>
              </w:rPr>
            </w:pPr>
          </w:p>
        </w:tc>
        <w:tc>
          <w:tcPr>
            <w:tcW w:w="3031" w:type="dxa"/>
          </w:tcPr>
          <w:p w14:paraId="66EB91C4"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Multiple time-series analyses</w:t>
            </w:r>
          </w:p>
        </w:tc>
        <w:tc>
          <w:tcPr>
            <w:tcW w:w="2083" w:type="dxa"/>
          </w:tcPr>
          <w:p w14:paraId="7643F46D" w14:textId="2C285F3F"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fitCLS_map</w:t>
            </w:r>
            <w:proofErr w:type="spellEnd"/>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w:t>
            </w:r>
            <w:proofErr w:type="spellStart"/>
            <w:r w:rsidRPr="0075261D">
              <w:rPr>
                <w:rFonts w:ascii="Courier New" w:eastAsiaTheme="minorEastAsia" w:hAnsi="Courier New" w:cs="Courier New"/>
                <w:sz w:val="24"/>
                <w:szCs w:val="24"/>
              </w:rPr>
              <w:t>fitAR_map</w:t>
            </w:r>
            <w:proofErr w:type="spellEnd"/>
          </w:p>
        </w:tc>
        <w:tc>
          <w:tcPr>
            <w:tcW w:w="4699" w:type="dxa"/>
          </w:tcPr>
          <w:p w14:paraId="2804ECD7" w14:textId="77777777" w:rsidR="00253892" w:rsidRPr="00117881" w:rsidRDefault="00253892" w:rsidP="00201B34">
            <w:pPr>
              <w:spacing w:line="480" w:lineRule="auto"/>
              <w:rPr>
                <w:rFonts w:ascii="Times New Roman" w:eastAsiaTheme="minorEastAsia" w:hAnsi="Times New Roman" w:cs="Times New Roman"/>
                <w:sz w:val="24"/>
                <w:szCs w:val="24"/>
              </w:rPr>
            </w:pPr>
          </w:p>
        </w:tc>
      </w:tr>
      <w:tr w:rsidR="00253892" w:rsidRPr="00117881" w14:paraId="238092D6" w14:textId="77777777" w:rsidTr="00253892">
        <w:trPr>
          <w:trHeight w:val="710"/>
        </w:trPr>
        <w:tc>
          <w:tcPr>
            <w:tcW w:w="920" w:type="dxa"/>
            <w:vMerge/>
            <w:vAlign w:val="center"/>
          </w:tcPr>
          <w:p w14:paraId="498C387D" w14:textId="77777777" w:rsidR="00253892" w:rsidRPr="00253892" w:rsidRDefault="00253892" w:rsidP="00201B34">
            <w:pPr>
              <w:spacing w:line="480" w:lineRule="auto"/>
              <w:rPr>
                <w:rFonts w:ascii="Times New Roman" w:eastAsiaTheme="minorEastAsia" w:hAnsi="Times New Roman" w:cs="Times New Roman"/>
                <w:b/>
                <w:bCs/>
                <w:sz w:val="24"/>
                <w:szCs w:val="24"/>
              </w:rPr>
            </w:pPr>
          </w:p>
        </w:tc>
        <w:tc>
          <w:tcPr>
            <w:tcW w:w="3031" w:type="dxa"/>
          </w:tcPr>
          <w:p w14:paraId="235FE54F"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Estimate spatial parameters </w:t>
            </w:r>
          </w:p>
          <w:p w14:paraId="30ECCFA2"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w:t>
            </w:r>
            <w:proofErr w:type="gramStart"/>
            <w:r w:rsidRPr="00117881">
              <w:rPr>
                <w:rFonts w:ascii="Times New Roman" w:eastAsiaTheme="minorEastAsia" w:hAnsi="Times New Roman" w:cs="Times New Roman"/>
                <w:sz w:val="24"/>
                <w:szCs w:val="24"/>
              </w:rPr>
              <w:t>from</w:t>
            </w:r>
            <w:proofErr w:type="gramEnd"/>
            <w:r w:rsidRPr="00117881">
              <w:rPr>
                <w:rFonts w:ascii="Times New Roman" w:eastAsiaTheme="minorEastAsia" w:hAnsi="Times New Roman" w:cs="Times New Roman"/>
                <w:sz w:val="24"/>
                <w:szCs w:val="24"/>
              </w:rPr>
              <w:t xml:space="preserve"> residuals)</w:t>
            </w:r>
          </w:p>
        </w:tc>
        <w:tc>
          <w:tcPr>
            <w:tcW w:w="2083" w:type="dxa"/>
          </w:tcPr>
          <w:p w14:paraId="07E63BB8" w14:textId="7BCEF666" w:rsidR="00253892" w:rsidRPr="0075261D" w:rsidRDefault="00043011"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fitCor</w:t>
            </w:r>
            <w:proofErr w:type="spellEnd"/>
          </w:p>
        </w:tc>
        <w:tc>
          <w:tcPr>
            <w:tcW w:w="4699" w:type="dxa"/>
          </w:tcPr>
          <w:p w14:paraId="268DA85C"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Find ML estimates of spatial parameters by comparing residual correlations with distances among points</w:t>
            </w:r>
          </w:p>
        </w:tc>
      </w:tr>
      <w:tr w:rsidR="00253892" w:rsidRPr="00117881" w14:paraId="71908288" w14:textId="77777777" w:rsidTr="00253892">
        <w:trPr>
          <w:trHeight w:val="440"/>
        </w:trPr>
        <w:tc>
          <w:tcPr>
            <w:tcW w:w="920" w:type="dxa"/>
            <w:vMerge w:val="restart"/>
            <w:vAlign w:val="center"/>
          </w:tcPr>
          <w:p w14:paraId="168DE52D" w14:textId="77777777" w:rsidR="00253892" w:rsidRPr="00253892" w:rsidRDefault="00253892" w:rsidP="00201B34">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2</w:t>
            </w:r>
          </w:p>
        </w:tc>
        <w:tc>
          <w:tcPr>
            <w:tcW w:w="3031" w:type="dxa"/>
          </w:tcPr>
          <w:p w14:paraId="5C9DA31F"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w:t>
            </w:r>
            <w:r w:rsidRPr="00117881">
              <w:rPr>
                <w:rFonts w:ascii="Times New Roman" w:eastAsiaTheme="minorEastAsia" w:hAnsi="Times New Roman" w:cs="Times New Roman"/>
                <w:sz w:val="24"/>
                <w:szCs w:val="24"/>
              </w:rPr>
              <w:t xml:space="preserve"> (small datasets)</w:t>
            </w:r>
          </w:p>
        </w:tc>
        <w:tc>
          <w:tcPr>
            <w:tcW w:w="2083" w:type="dxa"/>
          </w:tcPr>
          <w:p w14:paraId="2687C9CF" w14:textId="48A1530B"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w:t>
            </w:r>
            <w:proofErr w:type="spellEnd"/>
          </w:p>
        </w:tc>
        <w:tc>
          <w:tcPr>
            <w:tcW w:w="4699" w:type="dxa"/>
          </w:tcPr>
          <w:p w14:paraId="4255D31B"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data, given covariance parameters</w:t>
            </w:r>
          </w:p>
        </w:tc>
      </w:tr>
      <w:tr w:rsidR="00253892" w:rsidRPr="00117881" w14:paraId="3BAB1A98" w14:textId="77777777" w:rsidTr="00253892">
        <w:trPr>
          <w:trHeight w:val="620"/>
        </w:trPr>
        <w:tc>
          <w:tcPr>
            <w:tcW w:w="920" w:type="dxa"/>
            <w:vMerge/>
          </w:tcPr>
          <w:p w14:paraId="4FEC7F6F"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3EE1B20C"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 using partitions</w:t>
            </w:r>
            <w:r w:rsidRPr="00117881">
              <w:rPr>
                <w:rFonts w:ascii="Times New Roman" w:eastAsiaTheme="minorEastAsia" w:hAnsi="Times New Roman" w:cs="Times New Roman"/>
                <w:sz w:val="24"/>
                <w:szCs w:val="24"/>
              </w:rPr>
              <w:t xml:space="preserve"> (large datasets)</w:t>
            </w:r>
          </w:p>
        </w:tc>
        <w:tc>
          <w:tcPr>
            <w:tcW w:w="2083" w:type="dxa"/>
          </w:tcPr>
          <w:p w14:paraId="73783F56" w14:textId="722458E4"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fitGLS_partition</w:t>
            </w:r>
            <w:proofErr w:type="spellEnd"/>
          </w:p>
        </w:tc>
        <w:tc>
          <w:tcPr>
            <w:tcW w:w="4699" w:type="dxa"/>
          </w:tcPr>
          <w:p w14:paraId="6722C34C"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partitioned data, given covariance parameters</w:t>
            </w:r>
          </w:p>
        </w:tc>
      </w:tr>
      <w:tr w:rsidR="00253892" w:rsidRPr="00117881" w14:paraId="07ADC5E0" w14:textId="77777777" w:rsidTr="00253892">
        <w:trPr>
          <w:trHeight w:val="629"/>
        </w:trPr>
        <w:tc>
          <w:tcPr>
            <w:tcW w:w="920" w:type="dxa"/>
            <w:vMerge/>
          </w:tcPr>
          <w:p w14:paraId="2E2806D9"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509B6D33"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 random partitions</w:t>
            </w:r>
          </w:p>
        </w:tc>
        <w:tc>
          <w:tcPr>
            <w:tcW w:w="2083" w:type="dxa"/>
          </w:tcPr>
          <w:p w14:paraId="75B92A78" w14:textId="23C4BD11"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sample_partitions</w:t>
            </w:r>
            <w:proofErr w:type="spellEnd"/>
          </w:p>
        </w:tc>
        <w:tc>
          <w:tcPr>
            <w:tcW w:w="4699" w:type="dxa"/>
          </w:tcPr>
          <w:p w14:paraId="5B9F41D7"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Produce a random </w:t>
            </w:r>
            <m:oMath>
              <m:r>
                <w:rPr>
                  <w:rFonts w:ascii="Cambria Math" w:eastAsiaTheme="minorEastAsia" w:hAnsi="Cambria Math" w:cs="Times New Roman"/>
                  <w:sz w:val="24"/>
                  <w:szCs w:val="24"/>
                </w:rPr>
                <m:t>m×p</m:t>
              </m:r>
            </m:oMath>
            <w:r w:rsidRPr="00117881">
              <w:rPr>
                <w:rFonts w:ascii="Times New Roman" w:eastAsiaTheme="minorEastAsia" w:hAnsi="Times New Roman" w:cs="Times New Roman"/>
                <w:sz w:val="24"/>
                <w:szCs w:val="24"/>
              </w:rPr>
              <w:t xml:space="preserve"> partition matrix containing indices to locations in an </w:t>
            </w:r>
            <w:r w:rsidRPr="00117881">
              <w:rPr>
                <w:rFonts w:ascii="Times New Roman" w:eastAsiaTheme="minorEastAsia" w:hAnsi="Times New Roman" w:cs="Times New Roman"/>
                <w:i/>
                <w:iCs/>
                <w:sz w:val="24"/>
                <w:szCs w:val="24"/>
              </w:rPr>
              <w:t>n</w:t>
            </w:r>
            <w:r w:rsidRPr="00117881">
              <w:rPr>
                <w:rFonts w:ascii="Times New Roman" w:eastAsiaTheme="minorEastAsia" w:hAnsi="Times New Roman" w:cs="Times New Roman"/>
                <w:sz w:val="24"/>
                <w:szCs w:val="24"/>
              </w:rPr>
              <w:t>-length dataset</w:t>
            </w:r>
          </w:p>
        </w:tc>
      </w:tr>
      <w:tr w:rsidR="00253892" w:rsidRPr="00117881" w14:paraId="6A589C6A" w14:textId="77777777" w:rsidTr="00253892">
        <w:trPr>
          <w:trHeight w:val="537"/>
        </w:trPr>
        <w:tc>
          <w:tcPr>
            <w:tcW w:w="920" w:type="dxa"/>
            <w:vMerge/>
          </w:tcPr>
          <w:p w14:paraId="308CE403"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2814256D" w14:textId="4F332A51"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covariance</w:t>
            </w:r>
          </w:p>
        </w:tc>
        <w:tc>
          <w:tcPr>
            <w:tcW w:w="2083" w:type="dxa"/>
          </w:tcPr>
          <w:p w14:paraId="7C492FA4" w14:textId="12F09094" w:rsidR="00253892" w:rsidRPr="0075261D" w:rsidRDefault="00A2711A"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covar_exp</w:t>
            </w:r>
            <w:proofErr w:type="spellEnd"/>
            <w:r w:rsidR="0075261D" w:rsidRPr="0075261D">
              <w:rPr>
                <w:rFonts w:ascii="Times New Roman" w:eastAsiaTheme="minorEastAsia" w:hAnsi="Times New Roman" w:cs="Times New Roman"/>
                <w:sz w:val="24"/>
                <w:szCs w:val="24"/>
              </w:rPr>
              <w:t>,</w:t>
            </w:r>
          </w:p>
          <w:p w14:paraId="0E71EE9D" w14:textId="428786CA" w:rsidR="00A2711A" w:rsidRPr="0075261D" w:rsidRDefault="00A2711A"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covar_exppow</w:t>
            </w:r>
            <w:proofErr w:type="spellEnd"/>
            <w:r w:rsidR="0075261D" w:rsidRPr="0075261D">
              <w:rPr>
                <w:rFonts w:ascii="Times New Roman" w:eastAsiaTheme="minorEastAsia" w:hAnsi="Times New Roman" w:cs="Times New Roman"/>
                <w:sz w:val="24"/>
                <w:szCs w:val="24"/>
              </w:rPr>
              <w:t>,</w:t>
            </w:r>
          </w:p>
          <w:p w14:paraId="27EC9460" w14:textId="565F848A" w:rsidR="00A2711A" w:rsidRPr="0075261D" w:rsidRDefault="00A2711A"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covar_taper</w:t>
            </w:r>
            <w:proofErr w:type="spellEnd"/>
          </w:p>
        </w:tc>
        <w:tc>
          <w:tcPr>
            <w:tcW w:w="4699" w:type="dxa"/>
          </w:tcPr>
          <w:p w14:paraId="3A04EF2E" w14:textId="08C76278"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covariance matrix from a distance matrix under exponential</w:t>
            </w:r>
            <w:r w:rsidR="00A2711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power-exponential</w:t>
            </w:r>
            <w:r w:rsidR="00A2711A">
              <w:rPr>
                <w:rFonts w:ascii="Times New Roman" w:eastAsiaTheme="minorEastAsia" w:hAnsi="Times New Roman" w:cs="Times New Roman"/>
                <w:sz w:val="24"/>
                <w:szCs w:val="24"/>
              </w:rPr>
              <w:t>, or tapered covariance</w:t>
            </w:r>
            <w:r>
              <w:rPr>
                <w:rFonts w:ascii="Times New Roman" w:eastAsiaTheme="minorEastAsia" w:hAnsi="Times New Roman" w:cs="Times New Roman"/>
                <w:sz w:val="24"/>
                <w:szCs w:val="24"/>
              </w:rPr>
              <w:t xml:space="preserve"> functions</w:t>
            </w:r>
          </w:p>
        </w:tc>
      </w:tr>
      <w:tr w:rsidR="00253892" w:rsidRPr="00117881" w14:paraId="190025FA" w14:textId="77777777" w:rsidTr="00253892">
        <w:trPr>
          <w:trHeight w:val="537"/>
        </w:trPr>
        <w:tc>
          <w:tcPr>
            <w:tcW w:w="920" w:type="dxa"/>
            <w:vMerge/>
          </w:tcPr>
          <w:p w14:paraId="64756D24"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07E8E7BB"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Combined covariance estimation and GLS</w:t>
            </w:r>
          </w:p>
        </w:tc>
        <w:tc>
          <w:tcPr>
            <w:tcW w:w="2083" w:type="dxa"/>
          </w:tcPr>
          <w:p w14:paraId="0D0EA8C2" w14:textId="64041099"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fitGLS_op</w:t>
            </w:r>
            <w:proofErr w:type="spellEnd"/>
          </w:p>
        </w:tc>
        <w:tc>
          <w:tcPr>
            <w:tcW w:w="4699" w:type="dxa"/>
          </w:tcPr>
          <w:p w14:paraId="066CDA52"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Estimate spatial parameters from data rather than residuals, fit covariance matrix, and fit GLS. Primarily used as alternate method for spatial parameter estimation in certain contexts</w:t>
            </w:r>
          </w:p>
        </w:tc>
      </w:tr>
    </w:tbl>
    <w:p w14:paraId="3C43DEE3" w14:textId="503515DC" w:rsidR="00253892" w:rsidRDefault="00253892" w:rsidP="005239A5">
      <w:pPr>
        <w:spacing w:after="0" w:line="480" w:lineRule="auto"/>
        <w:rPr>
          <w:rFonts w:ascii="Times New Roman" w:hAnsi="Times New Roman" w:cs="Times New Roman"/>
          <w:b/>
          <w:bCs/>
          <w:sz w:val="24"/>
          <w:szCs w:val="24"/>
        </w:rPr>
      </w:pPr>
    </w:p>
    <w:p w14:paraId="50E6A4D5" w14:textId="77777777" w:rsidR="009348BF" w:rsidRDefault="009348BF" w:rsidP="00253892">
      <w:pPr>
        <w:pageBreakBefore/>
        <w:spacing w:line="480" w:lineRule="auto"/>
        <w:rPr>
          <w:rFonts w:eastAsiaTheme="minorEastAsia"/>
          <w:color w:val="000000" w:themeColor="text1"/>
        </w:rPr>
        <w:sectPr w:rsidR="009348BF" w:rsidSect="00251AC0">
          <w:headerReference w:type="default" r:id="rId12"/>
          <w:footerReference w:type="default" r:id="rId13"/>
          <w:pgSz w:w="12240" w:h="15840"/>
          <w:pgMar w:top="1440" w:right="1440" w:bottom="1440" w:left="1440" w:header="720" w:footer="720" w:gutter="0"/>
          <w:lnNumType w:countBy="1" w:restart="continuous"/>
          <w:cols w:space="720"/>
          <w:docGrid w:linePitch="360"/>
        </w:sectPr>
      </w:pPr>
    </w:p>
    <w:p w14:paraId="03990866" w14:textId="5A445842" w:rsidR="00253892" w:rsidRDefault="00253892" w:rsidP="00253892">
      <w:pPr>
        <w:pageBreakBefore/>
        <w:spacing w:line="480" w:lineRule="auto"/>
        <w:rPr>
          <w:rFonts w:eastAsiaTheme="minorEastAsia"/>
          <w:color w:val="000000" w:themeColor="text1"/>
        </w:rPr>
      </w:pPr>
      <w:r w:rsidRPr="00441EAA">
        <w:rPr>
          <w:rFonts w:eastAsiaTheme="minorEastAsia"/>
          <w:color w:val="000000" w:themeColor="text1"/>
        </w:rPr>
        <w:lastRenderedPageBreak/>
        <w:t>Table 2</w:t>
      </w:r>
      <w:r>
        <w:rPr>
          <w:rFonts w:eastAsiaTheme="minorEastAsia"/>
          <w:color w:val="000000" w:themeColor="text1"/>
        </w:rPr>
        <w:t>:</w:t>
      </w:r>
      <w:r w:rsidRPr="00441EAA">
        <w:rPr>
          <w:rFonts w:eastAsiaTheme="minorEastAsia"/>
          <w:color w:val="000000" w:themeColor="text1"/>
        </w:rPr>
        <w:t xml:space="preserve"> </w:t>
      </w:r>
      <w:r>
        <w:rPr>
          <w:rFonts w:eastAsiaTheme="minorEastAsia"/>
          <w:color w:val="000000" w:themeColor="text1"/>
        </w:rPr>
        <w:t xml:space="preserve">Simulation studies for five cases to illustrate the performance of </w:t>
      </w:r>
      <w:proofErr w:type="spellStart"/>
      <w:r>
        <w:rPr>
          <w:rFonts w:eastAsiaTheme="minorEastAsia"/>
          <w:color w:val="000000" w:themeColor="text1"/>
        </w:rPr>
        <w:t>remotePARTS</w:t>
      </w:r>
      <w:proofErr w:type="spellEnd"/>
      <w:r>
        <w:rPr>
          <w:rFonts w:eastAsiaTheme="minorEastAsia"/>
          <w:color w:val="000000" w:themeColor="text1"/>
        </w:rPr>
        <w:t>. Both simulation and fitting model</w:t>
      </w:r>
      <w:ins w:id="320" w:author="Wang, Fangfang" w:date="2022-05-13T22:57:00Z">
        <w:r w:rsidR="00010535">
          <w:rPr>
            <w:rFonts w:eastAsiaTheme="minorEastAsia"/>
            <w:color w:val="000000" w:themeColor="text1"/>
          </w:rPr>
          <w:t>s</w:t>
        </w:r>
      </w:ins>
      <w:r>
        <w:rPr>
          <w:rFonts w:eastAsiaTheme="minorEastAsia"/>
          <w:color w:val="000000" w:themeColor="text1"/>
        </w:rPr>
        <w:t xml:space="preserve"> are given, with part of the fitting model denoted by " when it is the same as the simulation model. Parameter values which differed among simulations are given. Bias is given by the average difference between parameter estimates and the true value, and </w:t>
      </w:r>
      <m:oMath>
        <m:r>
          <w:rPr>
            <w:rFonts w:ascii="Cambria Math" w:eastAsiaTheme="minorEastAsia"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oMath>
      <w:r w:rsidR="005235F2">
        <w:rPr>
          <w:rFonts w:eastAsiaTheme="minorEastAsia"/>
          <w:color w:val="000000" w:themeColor="text1"/>
        </w:rPr>
        <w:t xml:space="preserve"> and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1</m:t>
                </m:r>
              </m:sub>
            </m:sSub>
          </m:e>
        </m:d>
      </m:oMath>
      <w:r>
        <w:rPr>
          <w:rFonts w:eastAsiaTheme="minorEastAsia"/>
          <w:color w:val="000000" w:themeColor="text1"/>
        </w:rPr>
        <w:t xml:space="preserve"> give the rejection rates of the null hypotheses </w:t>
      </w:r>
      <w:commentRangeStart w:id="321"/>
      <m:oMath>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θ</m:t>
                </m:r>
              </m:e>
            </m:acc>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oMath>
      <w:r w:rsidRPr="00D32DE3">
        <w:rPr>
          <w:rFonts w:eastAsiaTheme="minorEastAsia"/>
        </w:rPr>
        <w:t xml:space="preserve"> </w:t>
      </w:r>
      <w:r>
        <w:rPr>
          <w:rFonts w:eastAsiaTheme="minorEastAsia"/>
        </w:rPr>
        <w:t>and</w:t>
      </w:r>
      <w:r w:rsidR="005235F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5235F2">
        <w:rPr>
          <w:rFonts w:eastAsiaTheme="minorEastAsia"/>
        </w:rPr>
        <w:t xml:space="preserve">, </w:t>
      </w:r>
      <w:commentRangeEnd w:id="321"/>
      <w:r w:rsidR="00602E66">
        <w:rPr>
          <w:rStyle w:val="CommentReference"/>
        </w:rPr>
        <w:commentReference w:id="321"/>
      </w:r>
      <w:r w:rsidR="005235F2">
        <w:rPr>
          <w:rFonts w:eastAsiaTheme="minorEastAsia"/>
        </w:rPr>
        <w:t>respectively,</w:t>
      </w:r>
      <w:r w:rsidRPr="00D32DE3">
        <w:rPr>
          <w:rFonts w:eastAsiaTheme="minorEastAsia"/>
        </w:rPr>
        <w:t xml:space="preserve"> </w:t>
      </w:r>
      <w:r>
        <w:rPr>
          <w:rFonts w:eastAsiaTheme="minorEastAsia"/>
        </w:rPr>
        <w:t xml:space="preserve">under the </w:t>
      </w:r>
      <w:r w:rsidRPr="006D2A5D">
        <w:rPr>
          <w:rFonts w:eastAsiaTheme="minorEastAsia"/>
        </w:rPr>
        <w:t>significance</w:t>
      </w:r>
      <w:r>
        <w:rPr>
          <w:rFonts w:eastAsiaTheme="minorEastAsia"/>
        </w:rPr>
        <w:t xml:space="preserve"> level of alpha = 0.05.</w:t>
      </w:r>
      <w:r>
        <w:rPr>
          <w:rFonts w:eastAsiaTheme="minorEastAsia"/>
          <w:color w:val="000000" w:themeColor="text1"/>
        </w:rPr>
        <w:t xml:space="preserve">  </w:t>
      </w:r>
    </w:p>
    <w:tbl>
      <w:tblPr>
        <w:tblStyle w:val="TableGrid1"/>
        <w:tblW w:w="14400" w:type="dxa"/>
        <w:tblLook w:val="04A0" w:firstRow="1" w:lastRow="0" w:firstColumn="1" w:lastColumn="0" w:noHBand="0" w:noVBand="1"/>
      </w:tblPr>
      <w:tblGrid>
        <w:gridCol w:w="575"/>
        <w:gridCol w:w="4963"/>
        <w:gridCol w:w="2788"/>
        <w:gridCol w:w="1313"/>
        <w:gridCol w:w="962"/>
        <w:gridCol w:w="895"/>
        <w:gridCol w:w="1053"/>
        <w:gridCol w:w="792"/>
        <w:gridCol w:w="1059"/>
      </w:tblGrid>
      <w:tr w:rsidR="004E1B3B" w:rsidRPr="00E8152C" w14:paraId="55007F9B" w14:textId="77777777" w:rsidTr="00E8152C">
        <w:tc>
          <w:tcPr>
            <w:tcW w:w="575" w:type="dxa"/>
            <w:tcBorders>
              <w:top w:val="nil"/>
              <w:left w:val="nil"/>
              <w:bottom w:val="single" w:sz="4" w:space="0" w:color="auto"/>
              <w:right w:val="nil"/>
            </w:tcBorders>
          </w:tcPr>
          <w:p w14:paraId="36C09A06"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case</w:t>
            </w:r>
          </w:p>
        </w:tc>
        <w:tc>
          <w:tcPr>
            <w:tcW w:w="5095" w:type="dxa"/>
            <w:tcBorders>
              <w:top w:val="nil"/>
              <w:left w:val="nil"/>
              <w:bottom w:val="single" w:sz="4" w:space="0" w:color="auto"/>
              <w:right w:val="nil"/>
            </w:tcBorders>
          </w:tcPr>
          <w:p w14:paraId="15E1A057" w14:textId="77777777" w:rsidR="00253892" w:rsidRPr="00E8152C" w:rsidRDefault="00253892" w:rsidP="00253892">
            <w:pPr>
              <w:spacing w:line="480" w:lineRule="auto"/>
              <w:rPr>
                <w:rFonts w:eastAsia="MS Mincho"/>
                <w:color w:val="000000" w:themeColor="text1"/>
                <w:kern w:val="24"/>
                <w:sz w:val="20"/>
                <w:szCs w:val="20"/>
              </w:rPr>
            </w:pPr>
            <w:r w:rsidRPr="00E8152C">
              <w:rPr>
                <w:rFonts w:eastAsia="MS Mincho"/>
                <w:color w:val="000000" w:themeColor="text1"/>
                <w:kern w:val="24"/>
                <w:sz w:val="20"/>
                <w:szCs w:val="20"/>
              </w:rPr>
              <w:t>simulation model</w:t>
            </w:r>
          </w:p>
        </w:tc>
        <w:tc>
          <w:tcPr>
            <w:tcW w:w="2847" w:type="dxa"/>
            <w:tcBorders>
              <w:top w:val="nil"/>
              <w:left w:val="nil"/>
              <w:bottom w:val="single" w:sz="4" w:space="0" w:color="auto"/>
              <w:right w:val="nil"/>
            </w:tcBorders>
          </w:tcPr>
          <w:p w14:paraId="0BD0DA03"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fitted model</w:t>
            </w:r>
          </w:p>
        </w:tc>
        <w:tc>
          <w:tcPr>
            <w:tcW w:w="1321" w:type="dxa"/>
            <w:tcBorders>
              <w:top w:val="nil"/>
              <w:left w:val="nil"/>
              <w:bottom w:val="single" w:sz="4" w:space="0" w:color="auto"/>
              <w:right w:val="nil"/>
            </w:tcBorders>
          </w:tcPr>
          <w:p w14:paraId="6648659A"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parameters</w:t>
            </w:r>
          </w:p>
        </w:tc>
        <w:tc>
          <w:tcPr>
            <w:tcW w:w="981" w:type="dxa"/>
            <w:tcBorders>
              <w:top w:val="nil"/>
              <w:left w:val="nil"/>
              <w:bottom w:val="single" w:sz="4" w:space="0" w:color="auto"/>
              <w:right w:val="nil"/>
            </w:tcBorders>
          </w:tcPr>
          <w:p w14:paraId="026EADD9" w14:textId="5E14F65F" w:rsidR="00253892" w:rsidRPr="00E8152C" w:rsidRDefault="00533313" w:rsidP="00253892">
            <w:pPr>
              <w:spacing w:line="480" w:lineRule="auto"/>
              <w:rPr>
                <w:rFonts w:eastAsiaTheme="minorEastAsia"/>
                <w:sz w:val="20"/>
                <w:szCs w:val="20"/>
              </w:rPr>
            </w:pPr>
            <w:r w:rsidRPr="00E8152C">
              <w:rPr>
                <w:rFonts w:eastAsiaTheme="minorEastAsia"/>
                <w:sz w:val="20"/>
                <w:szCs w:val="20"/>
              </w:rPr>
              <w:t>No.</w:t>
            </w:r>
            <w:r w:rsidR="00E93025" w:rsidRPr="00E8152C">
              <w:rPr>
                <w:rFonts w:eastAsiaTheme="minorEastAsia"/>
                <w:sz w:val="20"/>
                <w:szCs w:val="20"/>
              </w:rPr>
              <w:t xml:space="preserve"> </w:t>
            </w:r>
            <w:r w:rsidR="00253892" w:rsidRPr="00E8152C">
              <w:rPr>
                <w:rFonts w:eastAsiaTheme="minorEastAsia"/>
                <w:sz w:val="20"/>
                <w:szCs w:val="20"/>
              </w:rPr>
              <w:t>sims</w:t>
            </w:r>
          </w:p>
        </w:tc>
        <w:tc>
          <w:tcPr>
            <w:tcW w:w="907" w:type="dxa"/>
            <w:tcBorders>
              <w:top w:val="nil"/>
              <w:left w:val="nil"/>
              <w:bottom w:val="single" w:sz="4" w:space="0" w:color="auto"/>
              <w:right w:val="nil"/>
            </w:tcBorders>
          </w:tcPr>
          <w:p w14:paraId="6B101CB2" w14:textId="76EE8F64" w:rsidR="00253892" w:rsidRPr="00E8152C" w:rsidRDefault="00024224" w:rsidP="00253892">
            <w:pPr>
              <w:spacing w:line="480" w:lineRule="auto"/>
              <w:rPr>
                <w:rFonts w:eastAsiaTheme="minorEastAsia"/>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oMath>
            </m:oMathPara>
          </w:p>
        </w:tc>
        <w:tc>
          <w:tcPr>
            <w:tcW w:w="1074" w:type="dxa"/>
            <w:tcBorders>
              <w:top w:val="nil"/>
              <w:left w:val="nil"/>
              <w:bottom w:val="single" w:sz="4" w:space="0" w:color="auto"/>
              <w:right w:val="nil"/>
            </w:tcBorders>
          </w:tcPr>
          <w:p w14:paraId="6429C1B7" w14:textId="12851CB5" w:rsidR="00253892" w:rsidRPr="00E8152C" w:rsidRDefault="00024224" w:rsidP="00253892">
            <w:pPr>
              <w:spacing w:line="480" w:lineRule="auto"/>
              <w:rPr>
                <w:rFonts w:ascii="Calibri" w:eastAsia="Calibri" w:hAnsi="Calibri" w:cs="Times New Roman"/>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m:oMathPara>
          </w:p>
        </w:tc>
        <w:tc>
          <w:tcPr>
            <w:tcW w:w="797" w:type="dxa"/>
            <w:tcBorders>
              <w:top w:val="nil"/>
              <w:left w:val="nil"/>
              <w:bottom w:val="single" w:sz="4" w:space="0" w:color="auto"/>
              <w:right w:val="nil"/>
            </w:tcBorders>
          </w:tcPr>
          <w:p w14:paraId="30F96D5C" w14:textId="0B998380" w:rsidR="00253892" w:rsidRPr="00E8152C" w:rsidRDefault="00533313" w:rsidP="00253892">
            <w:pPr>
              <w:spacing w:line="480" w:lineRule="auto"/>
              <w:rPr>
                <w:rFonts w:ascii="Calibri" w:eastAsia="Times New Roman" w:hAnsi="Calibri"/>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vertAlign w:val="subscript"/>
                        </w:rPr>
                        <m:t>0</m:t>
                      </m:r>
                    </m:sub>
                  </m:sSub>
                </m:e>
              </m:d>
            </m:oMath>
            <w:r w:rsidR="00253892" w:rsidRPr="00E8152C">
              <w:rPr>
                <w:rFonts w:eastAsiaTheme="minorEastAsia"/>
                <w:sz w:val="20"/>
                <w:szCs w:val="20"/>
              </w:rPr>
              <w:t xml:space="preserve"> </w:t>
            </w:r>
          </w:p>
        </w:tc>
        <w:tc>
          <w:tcPr>
            <w:tcW w:w="803" w:type="dxa"/>
            <w:tcBorders>
              <w:top w:val="nil"/>
              <w:left w:val="nil"/>
              <w:bottom w:val="single" w:sz="4" w:space="0" w:color="auto"/>
              <w:right w:val="nil"/>
            </w:tcBorders>
          </w:tcPr>
          <w:p w14:paraId="6BE54121" w14:textId="7249D919" w:rsidR="00253892" w:rsidRPr="00E8152C" w:rsidRDefault="00533313" w:rsidP="00253892">
            <w:pPr>
              <w:spacing w:line="480" w:lineRule="auto"/>
              <w:rPr>
                <w:rFonts w:ascii="Calibri" w:eastAsia="Times New Roman" w:hAnsi="Calibri"/>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e>
                </m:d>
                <m:r>
                  <w:rPr>
                    <w:rFonts w:ascii="Cambria Math" w:eastAsiaTheme="minorEastAsia" w:hAnsi="Cambria Math"/>
                    <w:sz w:val="20"/>
                    <w:szCs w:val="20"/>
                    <w:vertAlign w:val="subscript"/>
                  </w:rPr>
                  <m:t xml:space="preserve"> </m:t>
                </m:r>
              </m:oMath>
            </m:oMathPara>
          </w:p>
        </w:tc>
      </w:tr>
      <w:tr w:rsidR="004E1B3B" w:rsidRPr="00E8152C" w14:paraId="1EB3BA88" w14:textId="77777777" w:rsidTr="00E8152C">
        <w:tc>
          <w:tcPr>
            <w:tcW w:w="575" w:type="dxa"/>
            <w:tcBorders>
              <w:top w:val="nil"/>
              <w:left w:val="nil"/>
              <w:bottom w:val="nil"/>
              <w:right w:val="nil"/>
            </w:tcBorders>
          </w:tcPr>
          <w:p w14:paraId="0F2C3773" w14:textId="77777777" w:rsidR="00253892" w:rsidRPr="00E8152C" w:rsidRDefault="00253892" w:rsidP="00253892">
            <w:pPr>
              <w:spacing w:line="480" w:lineRule="auto"/>
              <w:rPr>
                <w:rFonts w:eastAsiaTheme="minorEastAsia"/>
                <w:sz w:val="20"/>
                <w:szCs w:val="20"/>
              </w:rPr>
            </w:pPr>
            <w:proofErr w:type="spellStart"/>
            <w:r w:rsidRPr="00E8152C">
              <w:rPr>
                <w:rFonts w:eastAsiaTheme="minorEastAsia"/>
                <w:sz w:val="20"/>
                <w:szCs w:val="20"/>
              </w:rPr>
              <w:t>i</w:t>
            </w:r>
            <w:proofErr w:type="spellEnd"/>
          </w:p>
        </w:tc>
        <w:tc>
          <w:tcPr>
            <w:tcW w:w="5095" w:type="dxa"/>
            <w:tcBorders>
              <w:top w:val="nil"/>
              <w:left w:val="nil"/>
              <w:bottom w:val="nil"/>
              <w:right w:val="nil"/>
            </w:tcBorders>
          </w:tcPr>
          <w:p w14:paraId="2E57FDF6" w14:textId="6E44A968" w:rsidR="00253892" w:rsidRPr="00E8152C" w:rsidRDefault="00024224" w:rsidP="00253892">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y</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0</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1</m:t>
                    </m:r>
                  </m:sub>
                </m:sSub>
                <m:r>
                  <w:rPr>
                    <w:rFonts w:ascii="Cambria Math" w:eastAsia="MS Mincho" w:hAnsi="Cambria Math"/>
                    <w:color w:val="000000" w:themeColor="text1"/>
                    <w:kern w:val="24"/>
                    <w:sz w:val="20"/>
                    <w:szCs w:val="20"/>
                  </w:rPr>
                  <m:t>x+</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oMath>
            </m:oMathPara>
          </w:p>
        </w:tc>
        <w:tc>
          <w:tcPr>
            <w:tcW w:w="2847" w:type="dxa"/>
            <w:tcBorders>
              <w:top w:val="nil"/>
              <w:left w:val="nil"/>
              <w:bottom w:val="nil"/>
              <w:right w:val="nil"/>
            </w:tcBorders>
          </w:tcPr>
          <w:p w14:paraId="00B68F47"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76A34026" w14:textId="6EF20580" w:rsidR="00253892" w:rsidRPr="00E8152C" w:rsidRDefault="006B56F5" w:rsidP="00253892">
            <w:pPr>
              <w:spacing w:line="480" w:lineRule="auto"/>
              <w:jc w:val="center"/>
              <w:rPr>
                <w:rFonts w:eastAsiaTheme="minorEastAsia"/>
                <w:sz w:val="20"/>
                <w:szCs w:val="20"/>
              </w:rPr>
            </w:pPr>
            <m:oMath>
              <m:r>
                <w:rPr>
                  <w:rFonts w:ascii="Cambria Math" w:eastAsiaTheme="minorEastAsia" w:hAnsi="Cambria Math"/>
                  <w:sz w:val="20"/>
                  <w:szCs w:val="20"/>
                </w:rPr>
                <m:t>n</m:t>
              </m:r>
            </m:oMath>
            <w:r w:rsidR="00253892" w:rsidRPr="00E8152C">
              <w:rPr>
                <w:rFonts w:eastAsiaTheme="minorEastAsia"/>
                <w:sz w:val="20"/>
                <w:szCs w:val="20"/>
              </w:rPr>
              <w:t xml:space="preserve"> = 104</w:t>
            </w:r>
            <w:r w:rsidR="00253892" w:rsidRPr="00E8152C">
              <w:rPr>
                <w:rFonts w:eastAsiaTheme="minorEastAsia"/>
                <w:sz w:val="20"/>
                <w:szCs w:val="20"/>
                <w:vertAlign w:val="superscript"/>
              </w:rPr>
              <w:t>2</w:t>
            </w:r>
          </w:p>
        </w:tc>
        <w:tc>
          <w:tcPr>
            <w:tcW w:w="981" w:type="dxa"/>
            <w:tcBorders>
              <w:top w:val="nil"/>
              <w:left w:val="nil"/>
              <w:bottom w:val="nil"/>
              <w:right w:val="nil"/>
            </w:tcBorders>
          </w:tcPr>
          <w:p w14:paraId="6FE0FC32"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538026D" w14:textId="7A3BC8F6" w:rsidR="00253892" w:rsidRPr="00E8152C" w:rsidRDefault="00D02C9E" w:rsidP="00253892">
            <w:pPr>
              <w:spacing w:line="480" w:lineRule="auto"/>
              <w:rPr>
                <w:rFonts w:eastAsiaTheme="minorEastAsia"/>
                <w:sz w:val="20"/>
                <w:szCs w:val="20"/>
              </w:rPr>
            </w:pPr>
            <w:r w:rsidRPr="00E8152C">
              <w:rPr>
                <w:rFonts w:eastAsiaTheme="minorEastAsia"/>
                <w:sz w:val="20"/>
                <w:szCs w:val="20"/>
              </w:rPr>
              <w:t>0.014</w:t>
            </w:r>
          </w:p>
        </w:tc>
        <w:tc>
          <w:tcPr>
            <w:tcW w:w="1074" w:type="dxa"/>
            <w:tcBorders>
              <w:top w:val="nil"/>
              <w:left w:val="nil"/>
              <w:bottom w:val="nil"/>
              <w:right w:val="nil"/>
            </w:tcBorders>
          </w:tcPr>
          <w:p w14:paraId="70C1D79A" w14:textId="45C8F19C" w:rsidR="00253892" w:rsidRPr="00E8152C" w:rsidRDefault="00D02C9E" w:rsidP="00253892">
            <w:pPr>
              <w:spacing w:line="480" w:lineRule="auto"/>
              <w:rPr>
                <w:rFonts w:eastAsiaTheme="minorEastAsia"/>
                <w:sz w:val="20"/>
                <w:szCs w:val="20"/>
              </w:rPr>
            </w:pPr>
            <w:r w:rsidRPr="00E8152C">
              <w:rPr>
                <w:rFonts w:eastAsiaTheme="minorEastAsia"/>
                <w:sz w:val="20"/>
                <w:szCs w:val="20"/>
              </w:rPr>
              <w:t>0.026</w:t>
            </w:r>
          </w:p>
        </w:tc>
        <w:tc>
          <w:tcPr>
            <w:tcW w:w="797" w:type="dxa"/>
            <w:tcBorders>
              <w:top w:val="nil"/>
              <w:left w:val="nil"/>
              <w:bottom w:val="nil"/>
              <w:right w:val="nil"/>
            </w:tcBorders>
          </w:tcPr>
          <w:p w14:paraId="57791E23" w14:textId="668876A9" w:rsidR="00253892" w:rsidRPr="00E8152C" w:rsidRDefault="00D02C9E" w:rsidP="00253892">
            <w:pPr>
              <w:spacing w:line="480" w:lineRule="auto"/>
              <w:rPr>
                <w:rFonts w:eastAsiaTheme="minorEastAsia"/>
                <w:sz w:val="20"/>
                <w:szCs w:val="20"/>
              </w:rPr>
            </w:pPr>
            <w:r w:rsidRPr="00E8152C">
              <w:rPr>
                <w:rFonts w:eastAsiaTheme="minorEastAsia"/>
                <w:sz w:val="20"/>
                <w:szCs w:val="20"/>
              </w:rPr>
              <w:t>0.035</w:t>
            </w:r>
          </w:p>
        </w:tc>
        <w:tc>
          <w:tcPr>
            <w:tcW w:w="803" w:type="dxa"/>
            <w:tcBorders>
              <w:top w:val="nil"/>
              <w:left w:val="nil"/>
              <w:bottom w:val="nil"/>
              <w:right w:val="nil"/>
            </w:tcBorders>
          </w:tcPr>
          <w:p w14:paraId="5C8613D5" w14:textId="05420F3F" w:rsidR="00253892" w:rsidRPr="00E8152C" w:rsidRDefault="00D02C9E" w:rsidP="00253892">
            <w:pPr>
              <w:spacing w:line="480" w:lineRule="auto"/>
              <w:rPr>
                <w:rFonts w:eastAsiaTheme="minorEastAsia"/>
                <w:sz w:val="20"/>
                <w:szCs w:val="20"/>
              </w:rPr>
            </w:pPr>
            <w:r w:rsidRPr="00E8152C">
              <w:rPr>
                <w:rFonts w:eastAsiaTheme="minorEastAsia"/>
                <w:sz w:val="20"/>
                <w:szCs w:val="20"/>
              </w:rPr>
              <w:t>0.050</w:t>
            </w:r>
          </w:p>
        </w:tc>
      </w:tr>
      <w:tr w:rsidR="004E1B3B" w:rsidRPr="00E8152C" w14:paraId="07E4B66F" w14:textId="77777777" w:rsidTr="00E8152C">
        <w:tc>
          <w:tcPr>
            <w:tcW w:w="575" w:type="dxa"/>
            <w:tcBorders>
              <w:top w:val="nil"/>
              <w:left w:val="nil"/>
              <w:bottom w:val="nil"/>
              <w:right w:val="nil"/>
            </w:tcBorders>
          </w:tcPr>
          <w:p w14:paraId="7007B950"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735D1DF5" w14:textId="047563D0" w:rsidR="00253892" w:rsidRPr="00E8152C" w:rsidRDefault="00024224" w:rsidP="00253892">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w:commentRangeStart w:id="322"/>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w:commentRangeEnd w:id="322"/>
                    <m:r>
                      <m:rPr>
                        <m:sty m:val="p"/>
                      </m:rPr>
                      <w:rPr>
                        <w:rStyle w:val="CommentReference"/>
                        <w:sz w:val="20"/>
                        <w:szCs w:val="20"/>
                      </w:rPr>
                      <w:commentReference w:id="322"/>
                    </m:r>
                  </m:e>
                </m:d>
              </m:oMath>
            </m:oMathPara>
          </w:p>
        </w:tc>
        <w:tc>
          <w:tcPr>
            <w:tcW w:w="2847" w:type="dxa"/>
            <w:tcBorders>
              <w:top w:val="nil"/>
              <w:left w:val="nil"/>
              <w:bottom w:val="nil"/>
              <w:right w:val="nil"/>
            </w:tcBorders>
          </w:tcPr>
          <w:p w14:paraId="56532F6C"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504F1FF8"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144</w:t>
            </w:r>
            <w:r w:rsidRPr="00E8152C">
              <w:rPr>
                <w:rFonts w:eastAsiaTheme="minorEastAsia"/>
                <w:sz w:val="20"/>
                <w:szCs w:val="20"/>
                <w:vertAlign w:val="superscript"/>
              </w:rPr>
              <w:t>2</w:t>
            </w:r>
          </w:p>
        </w:tc>
        <w:tc>
          <w:tcPr>
            <w:tcW w:w="981" w:type="dxa"/>
            <w:tcBorders>
              <w:top w:val="nil"/>
              <w:left w:val="nil"/>
              <w:bottom w:val="nil"/>
              <w:right w:val="nil"/>
            </w:tcBorders>
          </w:tcPr>
          <w:p w14:paraId="068A4FDA"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0326211C" w14:textId="12F46919" w:rsidR="00253892" w:rsidRPr="00E8152C" w:rsidRDefault="00D02C9E" w:rsidP="00253892">
            <w:pPr>
              <w:spacing w:line="480" w:lineRule="auto"/>
              <w:rPr>
                <w:rFonts w:eastAsiaTheme="minorEastAsia"/>
                <w:sz w:val="20"/>
                <w:szCs w:val="20"/>
              </w:rPr>
            </w:pPr>
            <w:r w:rsidRPr="00E8152C">
              <w:rPr>
                <w:rFonts w:eastAsiaTheme="minorEastAsia"/>
                <w:sz w:val="20"/>
                <w:szCs w:val="20"/>
              </w:rPr>
              <w:t>0.035</w:t>
            </w:r>
          </w:p>
        </w:tc>
        <w:tc>
          <w:tcPr>
            <w:tcW w:w="1074" w:type="dxa"/>
            <w:tcBorders>
              <w:top w:val="nil"/>
              <w:left w:val="nil"/>
              <w:bottom w:val="nil"/>
              <w:right w:val="nil"/>
            </w:tcBorders>
          </w:tcPr>
          <w:p w14:paraId="68D0EA83" w14:textId="2E45E1A9" w:rsidR="00253892" w:rsidRPr="00E8152C" w:rsidRDefault="00D02C9E" w:rsidP="00253892">
            <w:pPr>
              <w:spacing w:line="480" w:lineRule="auto"/>
              <w:rPr>
                <w:rFonts w:eastAsiaTheme="minorEastAsia"/>
                <w:sz w:val="20"/>
                <w:szCs w:val="20"/>
              </w:rPr>
            </w:pPr>
            <w:r w:rsidRPr="00E8152C">
              <w:rPr>
                <w:rFonts w:eastAsiaTheme="minorEastAsia"/>
                <w:sz w:val="20"/>
                <w:szCs w:val="20"/>
              </w:rPr>
              <w:t>0.023</w:t>
            </w:r>
          </w:p>
        </w:tc>
        <w:tc>
          <w:tcPr>
            <w:tcW w:w="797" w:type="dxa"/>
            <w:tcBorders>
              <w:top w:val="nil"/>
              <w:left w:val="nil"/>
              <w:bottom w:val="nil"/>
              <w:right w:val="nil"/>
            </w:tcBorders>
          </w:tcPr>
          <w:p w14:paraId="31C19E67" w14:textId="50B34C33" w:rsidR="00253892" w:rsidRPr="00E8152C" w:rsidRDefault="00D02C9E" w:rsidP="00253892">
            <w:pPr>
              <w:spacing w:line="480" w:lineRule="auto"/>
              <w:rPr>
                <w:rFonts w:eastAsiaTheme="minorEastAsia"/>
                <w:sz w:val="20"/>
                <w:szCs w:val="20"/>
              </w:rPr>
            </w:pPr>
            <w:r w:rsidRPr="00E8152C">
              <w:rPr>
                <w:rFonts w:eastAsiaTheme="minorEastAsia"/>
                <w:sz w:val="20"/>
                <w:szCs w:val="20"/>
              </w:rPr>
              <w:t>0.070</w:t>
            </w:r>
          </w:p>
        </w:tc>
        <w:tc>
          <w:tcPr>
            <w:tcW w:w="803" w:type="dxa"/>
            <w:tcBorders>
              <w:top w:val="nil"/>
              <w:left w:val="nil"/>
              <w:bottom w:val="nil"/>
              <w:right w:val="nil"/>
            </w:tcBorders>
          </w:tcPr>
          <w:p w14:paraId="6BE694BB" w14:textId="63A75C4E"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r>
      <w:tr w:rsidR="004E1B3B" w:rsidRPr="00E8152C" w14:paraId="296D7CFF" w14:textId="77777777" w:rsidTr="00E8152C">
        <w:tc>
          <w:tcPr>
            <w:tcW w:w="575" w:type="dxa"/>
            <w:tcBorders>
              <w:top w:val="nil"/>
              <w:left w:val="nil"/>
              <w:bottom w:val="nil"/>
              <w:right w:val="nil"/>
            </w:tcBorders>
          </w:tcPr>
          <w:p w14:paraId="6C377466"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2679501D" w14:textId="77777777" w:rsidR="00253892" w:rsidRPr="00E8152C" w:rsidRDefault="00253892" w:rsidP="00253892">
            <w:pPr>
              <w:spacing w:line="480" w:lineRule="auto"/>
              <w:rPr>
                <w:rFonts w:eastAsiaTheme="minorEastAsia"/>
                <w:sz w:val="20"/>
                <w:szCs w:val="20"/>
              </w:rPr>
            </w:pPr>
          </w:p>
        </w:tc>
        <w:tc>
          <w:tcPr>
            <w:tcW w:w="2847" w:type="dxa"/>
            <w:tcBorders>
              <w:top w:val="nil"/>
              <w:left w:val="nil"/>
              <w:bottom w:val="nil"/>
              <w:right w:val="nil"/>
            </w:tcBorders>
          </w:tcPr>
          <w:p w14:paraId="1703211C" w14:textId="77777777" w:rsidR="00253892" w:rsidRPr="00E8152C" w:rsidRDefault="00253892" w:rsidP="00253892">
            <w:pPr>
              <w:spacing w:line="480" w:lineRule="auto"/>
              <w:ind w:right="-600"/>
              <w:rPr>
                <w:rFonts w:eastAsiaTheme="minorEastAsia"/>
                <w:sz w:val="20"/>
                <w:szCs w:val="20"/>
              </w:rPr>
            </w:pPr>
          </w:p>
        </w:tc>
        <w:tc>
          <w:tcPr>
            <w:tcW w:w="1321" w:type="dxa"/>
            <w:tcBorders>
              <w:top w:val="nil"/>
              <w:left w:val="nil"/>
              <w:bottom w:val="nil"/>
              <w:right w:val="nil"/>
            </w:tcBorders>
          </w:tcPr>
          <w:p w14:paraId="6E19E7F7"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200</w:t>
            </w:r>
            <w:r w:rsidRPr="00E8152C">
              <w:rPr>
                <w:rFonts w:eastAsiaTheme="minorEastAsia"/>
                <w:sz w:val="20"/>
                <w:szCs w:val="20"/>
                <w:vertAlign w:val="superscript"/>
              </w:rPr>
              <w:t>2</w:t>
            </w:r>
          </w:p>
        </w:tc>
        <w:tc>
          <w:tcPr>
            <w:tcW w:w="981" w:type="dxa"/>
            <w:tcBorders>
              <w:top w:val="nil"/>
              <w:left w:val="nil"/>
              <w:bottom w:val="nil"/>
              <w:right w:val="nil"/>
            </w:tcBorders>
          </w:tcPr>
          <w:p w14:paraId="72E4E2CB"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51DD6D85" w14:textId="7F8622C2" w:rsidR="00253892" w:rsidRPr="00E8152C" w:rsidRDefault="00D02C9E" w:rsidP="00253892">
            <w:pPr>
              <w:spacing w:line="480" w:lineRule="auto"/>
              <w:rPr>
                <w:rFonts w:eastAsiaTheme="minorEastAsia"/>
                <w:sz w:val="20"/>
                <w:szCs w:val="20"/>
              </w:rPr>
            </w:pPr>
            <w:r w:rsidRPr="00E8152C">
              <w:rPr>
                <w:rFonts w:eastAsiaTheme="minorEastAsia"/>
                <w:sz w:val="20"/>
                <w:szCs w:val="20"/>
              </w:rPr>
              <w:t>0.022</w:t>
            </w:r>
          </w:p>
        </w:tc>
        <w:tc>
          <w:tcPr>
            <w:tcW w:w="1074" w:type="dxa"/>
            <w:tcBorders>
              <w:top w:val="nil"/>
              <w:left w:val="nil"/>
              <w:bottom w:val="nil"/>
              <w:right w:val="nil"/>
            </w:tcBorders>
          </w:tcPr>
          <w:p w14:paraId="36BF772F" w14:textId="1FEBB4AD" w:rsidR="00253892" w:rsidRPr="00E8152C" w:rsidRDefault="00D02C9E" w:rsidP="00253892">
            <w:pPr>
              <w:spacing w:line="480" w:lineRule="auto"/>
              <w:rPr>
                <w:rFonts w:eastAsiaTheme="minorEastAsia"/>
                <w:sz w:val="20"/>
                <w:szCs w:val="20"/>
              </w:rPr>
            </w:pPr>
            <w:r w:rsidRPr="00E8152C">
              <w:rPr>
                <w:rFonts w:eastAsiaTheme="minorEastAsia"/>
                <w:sz w:val="20"/>
                <w:szCs w:val="20"/>
              </w:rPr>
              <w:t>0.023</w:t>
            </w:r>
          </w:p>
        </w:tc>
        <w:tc>
          <w:tcPr>
            <w:tcW w:w="797" w:type="dxa"/>
            <w:tcBorders>
              <w:top w:val="nil"/>
              <w:left w:val="nil"/>
              <w:bottom w:val="nil"/>
              <w:right w:val="nil"/>
            </w:tcBorders>
          </w:tcPr>
          <w:p w14:paraId="6A4C272E" w14:textId="38A36669"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c>
          <w:tcPr>
            <w:tcW w:w="803" w:type="dxa"/>
            <w:tcBorders>
              <w:top w:val="nil"/>
              <w:left w:val="nil"/>
              <w:bottom w:val="nil"/>
              <w:right w:val="nil"/>
            </w:tcBorders>
          </w:tcPr>
          <w:p w14:paraId="0687F924" w14:textId="01EAE12E"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r>
      <w:tr w:rsidR="004E1B3B" w:rsidRPr="00E8152C" w14:paraId="0D4D5E15" w14:textId="77777777" w:rsidTr="00E8152C">
        <w:tc>
          <w:tcPr>
            <w:tcW w:w="575" w:type="dxa"/>
            <w:tcBorders>
              <w:top w:val="nil"/>
              <w:left w:val="nil"/>
              <w:bottom w:val="nil"/>
              <w:right w:val="nil"/>
            </w:tcBorders>
          </w:tcPr>
          <w:p w14:paraId="68610ED6"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6E831D87" w14:textId="77777777" w:rsidR="00253892" w:rsidRPr="00E8152C" w:rsidRDefault="00253892" w:rsidP="00253892">
            <w:pPr>
              <w:spacing w:line="480" w:lineRule="auto"/>
              <w:rPr>
                <w:rFonts w:ascii="Symbol" w:eastAsia="MS Mincho" w:hAnsi="Symbol" w:hint="eastAsia"/>
                <w:b/>
                <w:bCs/>
                <w:color w:val="000000" w:themeColor="text1"/>
                <w:kern w:val="24"/>
                <w:sz w:val="20"/>
                <w:szCs w:val="20"/>
              </w:rPr>
            </w:pPr>
          </w:p>
        </w:tc>
        <w:tc>
          <w:tcPr>
            <w:tcW w:w="2847" w:type="dxa"/>
            <w:tcBorders>
              <w:top w:val="nil"/>
              <w:left w:val="nil"/>
              <w:bottom w:val="nil"/>
              <w:right w:val="nil"/>
            </w:tcBorders>
          </w:tcPr>
          <w:p w14:paraId="3710B290" w14:textId="77777777" w:rsidR="00253892" w:rsidRPr="00E8152C" w:rsidRDefault="00253892" w:rsidP="00253892">
            <w:pPr>
              <w:spacing w:line="480" w:lineRule="auto"/>
              <w:ind w:right="-600"/>
              <w:rPr>
                <w:rFonts w:eastAsiaTheme="minorEastAsia"/>
                <w:sz w:val="20"/>
                <w:szCs w:val="20"/>
              </w:rPr>
            </w:pPr>
          </w:p>
        </w:tc>
        <w:tc>
          <w:tcPr>
            <w:tcW w:w="1321" w:type="dxa"/>
            <w:tcBorders>
              <w:top w:val="nil"/>
              <w:left w:val="nil"/>
              <w:bottom w:val="nil"/>
              <w:right w:val="nil"/>
            </w:tcBorders>
          </w:tcPr>
          <w:p w14:paraId="169F1528"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280</w:t>
            </w:r>
            <w:r w:rsidRPr="00E8152C">
              <w:rPr>
                <w:rFonts w:eastAsiaTheme="minorEastAsia"/>
                <w:sz w:val="20"/>
                <w:szCs w:val="20"/>
                <w:vertAlign w:val="superscript"/>
              </w:rPr>
              <w:t>2</w:t>
            </w:r>
          </w:p>
        </w:tc>
        <w:tc>
          <w:tcPr>
            <w:tcW w:w="981" w:type="dxa"/>
            <w:tcBorders>
              <w:top w:val="nil"/>
              <w:left w:val="nil"/>
              <w:bottom w:val="nil"/>
              <w:right w:val="nil"/>
            </w:tcBorders>
          </w:tcPr>
          <w:p w14:paraId="6FFB6703"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1AABC2DF" w14:textId="347A8306" w:rsidR="00253892" w:rsidRPr="00E8152C" w:rsidRDefault="00D02C9E" w:rsidP="00253892">
            <w:pPr>
              <w:spacing w:line="480" w:lineRule="auto"/>
              <w:rPr>
                <w:rFonts w:eastAsiaTheme="minorEastAsia"/>
                <w:sz w:val="20"/>
                <w:szCs w:val="20"/>
              </w:rPr>
            </w:pPr>
            <w:r w:rsidRPr="00E8152C">
              <w:rPr>
                <w:rFonts w:eastAsiaTheme="minorEastAsia"/>
                <w:sz w:val="20"/>
                <w:szCs w:val="20"/>
              </w:rPr>
              <w:t>0.020</w:t>
            </w:r>
          </w:p>
        </w:tc>
        <w:tc>
          <w:tcPr>
            <w:tcW w:w="1074" w:type="dxa"/>
            <w:tcBorders>
              <w:top w:val="nil"/>
              <w:left w:val="nil"/>
              <w:bottom w:val="nil"/>
              <w:right w:val="nil"/>
            </w:tcBorders>
          </w:tcPr>
          <w:p w14:paraId="4A5FA453" w14:textId="1D70B21B" w:rsidR="00253892" w:rsidRPr="00E8152C" w:rsidRDefault="00D02C9E" w:rsidP="00253892">
            <w:pPr>
              <w:spacing w:line="480" w:lineRule="auto"/>
              <w:rPr>
                <w:rFonts w:eastAsiaTheme="minorEastAsia"/>
                <w:sz w:val="20"/>
                <w:szCs w:val="20"/>
              </w:rPr>
            </w:pPr>
            <w:r w:rsidRPr="00E8152C">
              <w:rPr>
                <w:rFonts w:eastAsiaTheme="minorEastAsia"/>
                <w:sz w:val="20"/>
                <w:szCs w:val="20"/>
              </w:rPr>
              <w:t>0.015</w:t>
            </w:r>
          </w:p>
        </w:tc>
        <w:tc>
          <w:tcPr>
            <w:tcW w:w="797" w:type="dxa"/>
            <w:tcBorders>
              <w:top w:val="nil"/>
              <w:left w:val="nil"/>
              <w:bottom w:val="nil"/>
              <w:right w:val="nil"/>
            </w:tcBorders>
          </w:tcPr>
          <w:p w14:paraId="522FF0A6" w14:textId="524F9317" w:rsidR="00253892" w:rsidRPr="00E8152C" w:rsidRDefault="00D02C9E" w:rsidP="00253892">
            <w:pPr>
              <w:spacing w:line="480" w:lineRule="auto"/>
              <w:rPr>
                <w:rFonts w:eastAsiaTheme="minorEastAsia"/>
                <w:sz w:val="20"/>
                <w:szCs w:val="20"/>
              </w:rPr>
            </w:pPr>
            <w:r w:rsidRPr="00E8152C">
              <w:rPr>
                <w:rFonts w:eastAsiaTheme="minorEastAsia"/>
                <w:sz w:val="20"/>
                <w:szCs w:val="20"/>
              </w:rPr>
              <w:t>0.040</w:t>
            </w:r>
          </w:p>
        </w:tc>
        <w:tc>
          <w:tcPr>
            <w:tcW w:w="803" w:type="dxa"/>
            <w:tcBorders>
              <w:top w:val="nil"/>
              <w:left w:val="nil"/>
              <w:bottom w:val="nil"/>
              <w:right w:val="nil"/>
            </w:tcBorders>
          </w:tcPr>
          <w:p w14:paraId="142FEABF" w14:textId="4E2A12E0" w:rsidR="00253892" w:rsidRPr="00E8152C" w:rsidRDefault="00D02C9E" w:rsidP="00253892">
            <w:pPr>
              <w:spacing w:line="480" w:lineRule="auto"/>
              <w:rPr>
                <w:rFonts w:eastAsiaTheme="minorEastAsia"/>
                <w:sz w:val="20"/>
                <w:szCs w:val="20"/>
              </w:rPr>
            </w:pPr>
            <w:r w:rsidRPr="00E8152C">
              <w:rPr>
                <w:rFonts w:eastAsiaTheme="minorEastAsia"/>
                <w:sz w:val="20"/>
                <w:szCs w:val="20"/>
              </w:rPr>
              <w:t>0.03</w:t>
            </w:r>
            <w:r w:rsidR="00755650" w:rsidRPr="00E8152C">
              <w:rPr>
                <w:rFonts w:eastAsiaTheme="minorEastAsia"/>
                <w:sz w:val="20"/>
                <w:szCs w:val="20"/>
              </w:rPr>
              <w:t>0</w:t>
            </w:r>
          </w:p>
        </w:tc>
      </w:tr>
      <w:tr w:rsidR="004E1B3B" w:rsidRPr="00E8152C" w14:paraId="67E16464" w14:textId="77777777" w:rsidTr="00E8152C">
        <w:tc>
          <w:tcPr>
            <w:tcW w:w="575" w:type="dxa"/>
            <w:tcBorders>
              <w:top w:val="nil"/>
              <w:left w:val="nil"/>
              <w:bottom w:val="nil"/>
              <w:right w:val="nil"/>
            </w:tcBorders>
          </w:tcPr>
          <w:p w14:paraId="6C1F040C"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7CEB37F1"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nil"/>
              <w:right w:val="nil"/>
            </w:tcBorders>
          </w:tcPr>
          <w:p w14:paraId="66CE14DB"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nil"/>
              <w:right w:val="nil"/>
            </w:tcBorders>
          </w:tcPr>
          <w:p w14:paraId="0B02FC97" w14:textId="12D42EE2"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nil"/>
              <w:left w:val="nil"/>
              <w:bottom w:val="nil"/>
              <w:right w:val="nil"/>
            </w:tcBorders>
          </w:tcPr>
          <w:p w14:paraId="0CA0D6F8"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11639EB8" w14:textId="4F1565F4"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35CCBC48" w14:textId="1A74F6C8"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0A5FDBEB" w14:textId="142C04BD" w:rsidR="00B70E46" w:rsidRPr="00E8152C" w:rsidRDefault="00B70E46" w:rsidP="00B70E46">
            <w:pPr>
              <w:spacing w:line="480" w:lineRule="auto"/>
              <w:rPr>
                <w:rFonts w:eastAsiaTheme="minorEastAsia"/>
                <w:sz w:val="20"/>
                <w:szCs w:val="20"/>
              </w:rPr>
            </w:pPr>
            <w:r w:rsidRPr="00E8152C">
              <w:rPr>
                <w:rFonts w:eastAsiaTheme="minorEastAsia"/>
                <w:sz w:val="20"/>
                <w:szCs w:val="20"/>
              </w:rPr>
              <w:t>0.046</w:t>
            </w:r>
          </w:p>
        </w:tc>
        <w:tc>
          <w:tcPr>
            <w:tcW w:w="803" w:type="dxa"/>
            <w:tcBorders>
              <w:top w:val="nil"/>
              <w:left w:val="nil"/>
              <w:bottom w:val="nil"/>
              <w:right w:val="nil"/>
            </w:tcBorders>
          </w:tcPr>
          <w:p w14:paraId="1A847DF8" w14:textId="67E4C36D" w:rsidR="00B70E46" w:rsidRPr="00E8152C" w:rsidRDefault="00B70E46" w:rsidP="00B70E46">
            <w:pPr>
              <w:spacing w:line="480" w:lineRule="auto"/>
              <w:rPr>
                <w:rFonts w:eastAsiaTheme="minorEastAsia"/>
                <w:sz w:val="20"/>
                <w:szCs w:val="20"/>
              </w:rPr>
            </w:pPr>
            <w:commentRangeStart w:id="323"/>
            <w:r w:rsidRPr="00E8152C">
              <w:rPr>
                <w:rFonts w:eastAsiaTheme="minorEastAsia"/>
                <w:sz w:val="20"/>
                <w:szCs w:val="20"/>
              </w:rPr>
              <w:t>1</w:t>
            </w:r>
            <w:r w:rsidR="00755650" w:rsidRPr="00E8152C">
              <w:rPr>
                <w:rFonts w:eastAsiaTheme="minorEastAsia"/>
                <w:sz w:val="20"/>
                <w:szCs w:val="20"/>
              </w:rPr>
              <w:t>.000</w:t>
            </w:r>
            <w:commentRangeEnd w:id="323"/>
            <w:r w:rsidR="00A4230C">
              <w:rPr>
                <w:rStyle w:val="CommentReference"/>
              </w:rPr>
              <w:commentReference w:id="323"/>
            </w:r>
          </w:p>
        </w:tc>
      </w:tr>
      <w:tr w:rsidR="004E1B3B" w:rsidRPr="00E8152C" w14:paraId="4CF07625" w14:textId="77777777" w:rsidTr="00E8152C">
        <w:tc>
          <w:tcPr>
            <w:tcW w:w="575" w:type="dxa"/>
            <w:tcBorders>
              <w:top w:val="nil"/>
              <w:left w:val="nil"/>
              <w:bottom w:val="nil"/>
              <w:right w:val="nil"/>
            </w:tcBorders>
          </w:tcPr>
          <w:p w14:paraId="4CD52D3D"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29355FFE"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nil"/>
              <w:right w:val="nil"/>
            </w:tcBorders>
          </w:tcPr>
          <w:p w14:paraId="7FB05D26"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nil"/>
              <w:right w:val="nil"/>
            </w:tcBorders>
          </w:tcPr>
          <w:p w14:paraId="2BF27EC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10F58703"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364929D9" w14:textId="2264E09E"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2FD746AB" w14:textId="27836FBE"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797" w:type="dxa"/>
            <w:tcBorders>
              <w:top w:val="nil"/>
              <w:left w:val="nil"/>
              <w:bottom w:val="nil"/>
              <w:right w:val="nil"/>
            </w:tcBorders>
          </w:tcPr>
          <w:p w14:paraId="70BEE9FB" w14:textId="78628FC1" w:rsidR="00B70E46" w:rsidRPr="00E8152C" w:rsidRDefault="00B70E46" w:rsidP="00B70E46">
            <w:pPr>
              <w:spacing w:line="480" w:lineRule="auto"/>
              <w:rPr>
                <w:rFonts w:eastAsiaTheme="minorEastAsia"/>
                <w:sz w:val="20"/>
                <w:szCs w:val="20"/>
              </w:rPr>
            </w:pPr>
            <w:r w:rsidRPr="00E8152C">
              <w:rPr>
                <w:rFonts w:eastAsiaTheme="minorEastAsia"/>
                <w:sz w:val="20"/>
                <w:szCs w:val="20"/>
              </w:rPr>
              <w:t>0.048</w:t>
            </w:r>
          </w:p>
        </w:tc>
        <w:tc>
          <w:tcPr>
            <w:tcW w:w="803" w:type="dxa"/>
            <w:tcBorders>
              <w:top w:val="nil"/>
              <w:left w:val="nil"/>
              <w:bottom w:val="nil"/>
              <w:right w:val="nil"/>
            </w:tcBorders>
          </w:tcPr>
          <w:p w14:paraId="6723368C" w14:textId="43F4F7C3"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42A43D8A" w14:textId="77777777" w:rsidTr="00E8152C">
        <w:trPr>
          <w:trHeight w:val="639"/>
        </w:trPr>
        <w:tc>
          <w:tcPr>
            <w:tcW w:w="575" w:type="dxa"/>
            <w:tcBorders>
              <w:top w:val="nil"/>
              <w:left w:val="nil"/>
              <w:bottom w:val="single" w:sz="4" w:space="0" w:color="auto"/>
              <w:right w:val="nil"/>
            </w:tcBorders>
          </w:tcPr>
          <w:p w14:paraId="3FF148C0"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2680C964"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35BABA6D"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tcPr>
          <w:p w14:paraId="578EAACF"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173B9E6B"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single" w:sz="4" w:space="0" w:color="auto"/>
              <w:right w:val="nil"/>
            </w:tcBorders>
          </w:tcPr>
          <w:p w14:paraId="653932D4" w14:textId="2D7BEAB9"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1074" w:type="dxa"/>
            <w:tcBorders>
              <w:top w:val="nil"/>
              <w:left w:val="nil"/>
              <w:bottom w:val="single" w:sz="4" w:space="0" w:color="auto"/>
              <w:right w:val="nil"/>
            </w:tcBorders>
          </w:tcPr>
          <w:p w14:paraId="5E5FE58D" w14:textId="05E8950D"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797" w:type="dxa"/>
            <w:tcBorders>
              <w:top w:val="nil"/>
              <w:left w:val="nil"/>
              <w:bottom w:val="single" w:sz="4" w:space="0" w:color="auto"/>
              <w:right w:val="nil"/>
            </w:tcBorders>
          </w:tcPr>
          <w:p w14:paraId="1FF639B3" w14:textId="46AABF08" w:rsidR="00B70E46" w:rsidRPr="00E8152C" w:rsidRDefault="00B70E46" w:rsidP="00B70E46">
            <w:pPr>
              <w:spacing w:line="480" w:lineRule="auto"/>
              <w:rPr>
                <w:rFonts w:eastAsiaTheme="minorEastAsia"/>
                <w:sz w:val="20"/>
                <w:szCs w:val="20"/>
              </w:rPr>
            </w:pPr>
            <w:r w:rsidRPr="00E8152C">
              <w:rPr>
                <w:rFonts w:eastAsiaTheme="minorEastAsia"/>
                <w:sz w:val="20"/>
                <w:szCs w:val="20"/>
              </w:rPr>
              <w:t>0.048</w:t>
            </w:r>
          </w:p>
        </w:tc>
        <w:tc>
          <w:tcPr>
            <w:tcW w:w="803" w:type="dxa"/>
            <w:tcBorders>
              <w:top w:val="nil"/>
              <w:left w:val="nil"/>
              <w:bottom w:val="single" w:sz="4" w:space="0" w:color="auto"/>
              <w:right w:val="nil"/>
            </w:tcBorders>
          </w:tcPr>
          <w:p w14:paraId="44105BF2" w14:textId="542CB811"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6C3F490E" w14:textId="77777777" w:rsidTr="00E8152C">
        <w:tc>
          <w:tcPr>
            <w:tcW w:w="575" w:type="dxa"/>
            <w:tcBorders>
              <w:top w:val="nil"/>
              <w:left w:val="nil"/>
              <w:bottom w:val="nil"/>
              <w:right w:val="nil"/>
            </w:tcBorders>
          </w:tcPr>
          <w:p w14:paraId="31D99CD1"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ii</w:t>
            </w:r>
          </w:p>
        </w:tc>
        <w:tc>
          <w:tcPr>
            <w:tcW w:w="5095" w:type="dxa"/>
            <w:tcBorders>
              <w:top w:val="nil"/>
              <w:left w:val="nil"/>
              <w:bottom w:val="nil"/>
              <w:right w:val="nil"/>
            </w:tcBorders>
          </w:tcPr>
          <w:p w14:paraId="0461D4EC" w14:textId="0427A91E" w:rsidR="00EA5A50" w:rsidRPr="00E8152C" w:rsidRDefault="00024224" w:rsidP="00B70E46">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y</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0</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1</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x</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δ</m:t>
                    </m:r>
                  </m:e>
                  <m:sub>
                    <m:r>
                      <w:rPr>
                        <w:rFonts w:ascii="Cambria Math" w:eastAsia="MS Mincho" w:hAnsi="Cambria Math" w:cs="Courier"/>
                        <w:color w:val="000000" w:themeColor="text1"/>
                        <w:kern w:val="24"/>
                        <w:sz w:val="20"/>
                        <w:szCs w:val="20"/>
                      </w:rPr>
                      <m:t>i</m:t>
                    </m:r>
                  </m:sub>
                </m:sSub>
              </m:oMath>
            </m:oMathPara>
          </w:p>
        </w:tc>
        <w:tc>
          <w:tcPr>
            <w:tcW w:w="2847" w:type="dxa"/>
            <w:tcBorders>
              <w:top w:val="nil"/>
              <w:left w:val="nil"/>
              <w:bottom w:val="nil"/>
              <w:right w:val="nil"/>
            </w:tcBorders>
          </w:tcPr>
          <w:p w14:paraId="383210CA" w14:textId="77777777" w:rsidR="00B70E46" w:rsidRPr="00E8152C" w:rsidRDefault="00B70E46" w:rsidP="00B70E46">
            <w:pPr>
              <w:spacing w:line="480" w:lineRule="auto"/>
              <w:ind w:right="-600"/>
              <w:rPr>
                <w:rFonts w:ascii="Symbol" w:eastAsia="MS Mincho" w:hAnsi="Symbol" w:cs="Courier" w:hint="eastAsia"/>
                <w:color w:val="000000" w:themeColor="text1"/>
                <w:kern w:val="24"/>
                <w:sz w:val="20"/>
                <w:szCs w:val="20"/>
              </w:rPr>
            </w:pPr>
            <w:r w:rsidRPr="00E8152C">
              <w:rPr>
                <w:rFonts w:eastAsiaTheme="minorEastAsia"/>
                <w:sz w:val="20"/>
                <w:szCs w:val="20"/>
              </w:rPr>
              <w:t>"</w:t>
            </w:r>
          </w:p>
        </w:tc>
        <w:tc>
          <w:tcPr>
            <w:tcW w:w="1321" w:type="dxa"/>
            <w:tcBorders>
              <w:top w:val="nil"/>
              <w:left w:val="nil"/>
              <w:bottom w:val="nil"/>
              <w:right w:val="nil"/>
            </w:tcBorders>
          </w:tcPr>
          <w:p w14:paraId="73BAF1EB" w14:textId="4BCBDD86"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nil"/>
              <w:left w:val="nil"/>
              <w:bottom w:val="nil"/>
              <w:right w:val="nil"/>
            </w:tcBorders>
          </w:tcPr>
          <w:p w14:paraId="65DFAAB9"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1000</w:t>
            </w:r>
          </w:p>
        </w:tc>
        <w:tc>
          <w:tcPr>
            <w:tcW w:w="907" w:type="dxa"/>
            <w:tcBorders>
              <w:top w:val="nil"/>
              <w:left w:val="nil"/>
              <w:bottom w:val="nil"/>
              <w:right w:val="nil"/>
            </w:tcBorders>
          </w:tcPr>
          <w:p w14:paraId="50A559D7" w14:textId="206144DD"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727476C0" w14:textId="081CB28B"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78FCA84C" w14:textId="448E36C3" w:rsidR="00B70E46" w:rsidRPr="00E8152C" w:rsidRDefault="00B70E46" w:rsidP="00B70E46">
            <w:pPr>
              <w:spacing w:line="480" w:lineRule="auto"/>
              <w:rPr>
                <w:rFonts w:eastAsiaTheme="minorEastAsia"/>
                <w:sz w:val="20"/>
                <w:szCs w:val="20"/>
              </w:rPr>
            </w:pPr>
            <w:r w:rsidRPr="00E8152C">
              <w:rPr>
                <w:rFonts w:eastAsiaTheme="minorEastAsia"/>
                <w:sz w:val="20"/>
                <w:szCs w:val="20"/>
              </w:rPr>
              <w:t>0.029</w:t>
            </w:r>
          </w:p>
        </w:tc>
        <w:tc>
          <w:tcPr>
            <w:tcW w:w="803" w:type="dxa"/>
            <w:tcBorders>
              <w:top w:val="nil"/>
              <w:left w:val="nil"/>
              <w:bottom w:val="nil"/>
              <w:right w:val="nil"/>
            </w:tcBorders>
          </w:tcPr>
          <w:p w14:paraId="0FD151E4" w14:textId="07664021"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375FC9A5" w14:textId="77777777" w:rsidTr="00E8152C">
        <w:tc>
          <w:tcPr>
            <w:tcW w:w="575" w:type="dxa"/>
            <w:tcBorders>
              <w:top w:val="nil"/>
              <w:left w:val="nil"/>
              <w:bottom w:val="nil"/>
              <w:right w:val="nil"/>
            </w:tcBorders>
          </w:tcPr>
          <w:p w14:paraId="52E284E3"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5710DA65" w14:textId="36E25814" w:rsidR="00EA5A50" w:rsidRPr="00E8152C" w:rsidRDefault="000242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w:commentRangeStart w:id="324"/>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Σ</m:t>
                        </m:r>
                        <m:ctrlPr>
                          <w:rPr>
                            <w:rFonts w:ascii="Cambria Math" w:eastAsiaTheme="minorEastAsia" w:hAnsi="Cambria Math"/>
                            <w:sz w:val="20"/>
                            <w:szCs w:val="20"/>
                          </w:rPr>
                        </m:ctrlPr>
                      </m:e>
                      <m:sub>
                        <m:r>
                          <w:rPr>
                            <w:rFonts w:ascii="Cambria Math" w:eastAsiaTheme="minorEastAsia" w:hAnsi="Cambria Math"/>
                            <w:sz w:val="20"/>
                            <w:szCs w:val="20"/>
                          </w:rPr>
                          <m:t>ts</m:t>
                        </m:r>
                      </m:sub>
                    </m:sSub>
                    <w:commentRangeEnd w:id="324"/>
                    <m:r>
                      <m:rPr>
                        <m:sty m:val="p"/>
                      </m:rPr>
                      <w:rPr>
                        <w:rStyle w:val="CommentReference"/>
                        <w:sz w:val="20"/>
                        <w:szCs w:val="20"/>
                      </w:rPr>
                      <w:commentReference w:id="324"/>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2847" w:type="dxa"/>
            <w:tcBorders>
              <w:top w:val="nil"/>
              <w:left w:val="nil"/>
              <w:bottom w:val="nil"/>
              <w:right w:val="nil"/>
            </w:tcBorders>
          </w:tcPr>
          <w:p w14:paraId="3C973E0B" w14:textId="4D38EE4C" w:rsidR="00B70E46" w:rsidRPr="00E8152C" w:rsidRDefault="00024224" w:rsidP="00B70E46">
            <w:pPr>
              <w:spacing w:line="480" w:lineRule="auto"/>
              <w:ind w:right="-600"/>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sSub>
                      <m:sSubPr>
                        <m:ctrlPr>
                          <w:rPr>
                            <w:rFonts w:ascii="Cambria Math" w:eastAsia="MS Mincho" w:hAnsi="Cambria Math"/>
                            <w:i/>
                            <w:color w:val="000000" w:themeColor="text1"/>
                            <w:kern w:val="24"/>
                            <w:sz w:val="20"/>
                            <w:szCs w:val="20"/>
                          </w:rPr>
                        </m:ctrlPr>
                      </m:sSubPr>
                      <m:e>
                        <m:r>
                          <m:rPr>
                            <m:sty m:val="b"/>
                          </m:rPr>
                          <w:rPr>
                            <w:rFonts w:ascii="Cambria Math" w:eastAsia="MS Mincho" w:hAnsi="Cambria Math"/>
                            <w:color w:val="000000" w:themeColor="text1"/>
                            <w:kern w:val="24"/>
                            <w:sz w:val="20"/>
                            <w:szCs w:val="20"/>
                          </w:rPr>
                          <m:t>Σ</m:t>
                        </m:r>
                        <m:ctrlPr>
                          <w:rPr>
                            <w:rFonts w:ascii="Cambria Math" w:eastAsia="MS Mincho" w:hAnsi="Cambria Math"/>
                            <w:color w:val="000000" w:themeColor="text1"/>
                            <w:kern w:val="24"/>
                            <w:sz w:val="20"/>
                            <w:szCs w:val="20"/>
                          </w:rPr>
                        </m:ctrlPr>
                      </m:e>
                      <m:sub>
                        <m:r>
                          <w:rPr>
                            <w:rFonts w:ascii="Cambria Math" w:eastAsia="MS Mincho" w:hAnsi="Cambria Math"/>
                            <w:color w:val="000000" w:themeColor="text1"/>
                            <w:kern w:val="24"/>
                            <w:sz w:val="20"/>
                            <w:szCs w:val="20"/>
                          </w:rPr>
                          <m:t>ts</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1321" w:type="dxa"/>
            <w:tcBorders>
              <w:top w:val="nil"/>
              <w:left w:val="nil"/>
              <w:bottom w:val="nil"/>
              <w:right w:val="nil"/>
            </w:tcBorders>
          </w:tcPr>
          <w:p w14:paraId="1133EE50"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104A1D07"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06483E3C" w14:textId="4FFA44EE"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1074" w:type="dxa"/>
            <w:tcBorders>
              <w:top w:val="nil"/>
              <w:left w:val="nil"/>
              <w:bottom w:val="nil"/>
              <w:right w:val="nil"/>
            </w:tcBorders>
          </w:tcPr>
          <w:p w14:paraId="1C88291D" w14:textId="620013CC"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2E9E028C" w14:textId="1A7DCCED"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803" w:type="dxa"/>
            <w:tcBorders>
              <w:top w:val="nil"/>
              <w:left w:val="nil"/>
              <w:bottom w:val="nil"/>
              <w:right w:val="nil"/>
            </w:tcBorders>
          </w:tcPr>
          <w:p w14:paraId="7ED4737F" w14:textId="1E16A8EA"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6823A45F" w14:textId="77777777" w:rsidTr="00E8152C">
        <w:tc>
          <w:tcPr>
            <w:tcW w:w="575" w:type="dxa"/>
            <w:tcBorders>
              <w:top w:val="nil"/>
              <w:left w:val="nil"/>
              <w:bottom w:val="single" w:sz="4" w:space="0" w:color="auto"/>
              <w:right w:val="nil"/>
            </w:tcBorders>
          </w:tcPr>
          <w:p w14:paraId="70C7982E"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3426035D"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315BDAEE"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tcPr>
          <w:p w14:paraId="2BEAB5A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66469ACE"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single" w:sz="4" w:space="0" w:color="auto"/>
              <w:right w:val="nil"/>
            </w:tcBorders>
          </w:tcPr>
          <w:p w14:paraId="3DADCF51" w14:textId="6F90B2DC"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single" w:sz="4" w:space="0" w:color="auto"/>
              <w:right w:val="nil"/>
            </w:tcBorders>
          </w:tcPr>
          <w:p w14:paraId="4FF72147" w14:textId="72989F2F"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single" w:sz="4" w:space="0" w:color="auto"/>
              <w:right w:val="nil"/>
            </w:tcBorders>
          </w:tcPr>
          <w:p w14:paraId="56C48C3D" w14:textId="11B01169"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803" w:type="dxa"/>
            <w:tcBorders>
              <w:top w:val="nil"/>
              <w:left w:val="nil"/>
              <w:bottom w:val="single" w:sz="4" w:space="0" w:color="auto"/>
              <w:right w:val="nil"/>
            </w:tcBorders>
          </w:tcPr>
          <w:p w14:paraId="4D44EC22" w14:textId="70F541F4"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19EAB731" w14:textId="77777777" w:rsidTr="00E8152C">
        <w:tc>
          <w:tcPr>
            <w:tcW w:w="575" w:type="dxa"/>
            <w:tcBorders>
              <w:top w:val="single" w:sz="4" w:space="0" w:color="auto"/>
              <w:left w:val="nil"/>
              <w:bottom w:val="nil"/>
              <w:right w:val="nil"/>
            </w:tcBorders>
          </w:tcPr>
          <w:p w14:paraId="3A65D06A"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iii</w:t>
            </w:r>
          </w:p>
        </w:tc>
        <w:tc>
          <w:tcPr>
            <w:tcW w:w="5095" w:type="dxa"/>
            <w:tcBorders>
              <w:top w:val="single" w:sz="4" w:space="0" w:color="auto"/>
              <w:left w:val="nil"/>
              <w:bottom w:val="nil"/>
              <w:right w:val="nil"/>
            </w:tcBorders>
          </w:tcPr>
          <w:p w14:paraId="6EF94EAB" w14:textId="6F25D186" w:rsidR="00533313" w:rsidRPr="00E8152C" w:rsidRDefault="000242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w:commentRangeStart w:id="325"/>
                    <w:commentRangeEnd w:id="325"/>
                    <m:r>
                      <m:rPr>
                        <m:sty m:val="p"/>
                      </m:rPr>
                      <w:rPr>
                        <w:rStyle w:val="CommentReference"/>
                      </w:rPr>
                      <w:commentReference w:id="325"/>
                    </m:r>
                  </m:sub>
                </m:sSub>
              </m:oMath>
            </m:oMathPara>
          </w:p>
        </w:tc>
        <w:tc>
          <w:tcPr>
            <w:tcW w:w="2847" w:type="dxa"/>
            <w:tcBorders>
              <w:top w:val="single" w:sz="4" w:space="0" w:color="auto"/>
              <w:left w:val="nil"/>
              <w:bottom w:val="nil"/>
              <w:right w:val="nil"/>
            </w:tcBorders>
          </w:tcPr>
          <w:p w14:paraId="6D4BDFFE" w14:textId="3D3394F1" w:rsidR="00533313" w:rsidRPr="00E8152C" w:rsidRDefault="00024224" w:rsidP="00B70E46">
            <w:pPr>
              <w:spacing w:line="480" w:lineRule="auto"/>
              <w:ind w:right="-600"/>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1321" w:type="dxa"/>
            <w:tcBorders>
              <w:top w:val="single" w:sz="4" w:space="0" w:color="auto"/>
              <w:left w:val="nil"/>
              <w:bottom w:val="nil"/>
              <w:right w:val="nil"/>
            </w:tcBorders>
            <w:vAlign w:val="center"/>
          </w:tcPr>
          <w:p w14:paraId="12DD0671" w14:textId="2FA326EE"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N</m:t>
              </m:r>
            </m:oMath>
            <w:r w:rsidR="00B70E46" w:rsidRPr="00E8152C">
              <w:rPr>
                <w:rFonts w:eastAsiaTheme="minorEastAsia"/>
                <w:sz w:val="20"/>
                <w:szCs w:val="20"/>
              </w:rPr>
              <w:t xml:space="preserve"> = 1</w:t>
            </w:r>
          </w:p>
        </w:tc>
        <w:tc>
          <w:tcPr>
            <w:tcW w:w="981" w:type="dxa"/>
            <w:tcBorders>
              <w:top w:val="single" w:sz="4" w:space="0" w:color="auto"/>
              <w:left w:val="nil"/>
              <w:bottom w:val="nil"/>
              <w:right w:val="nil"/>
            </w:tcBorders>
          </w:tcPr>
          <w:p w14:paraId="444CD792"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52F6D08F" w14:textId="7452537E" w:rsidR="00B70E46" w:rsidRPr="00E8152C" w:rsidRDefault="00B70E46" w:rsidP="00B70E46">
            <w:pPr>
              <w:spacing w:line="480" w:lineRule="auto"/>
              <w:rPr>
                <w:rFonts w:eastAsiaTheme="minorEastAsia"/>
                <w:sz w:val="20"/>
                <w:szCs w:val="20"/>
              </w:rPr>
            </w:pPr>
            <w:r w:rsidRPr="00E8152C">
              <w:rPr>
                <w:rFonts w:eastAsiaTheme="minorEastAsia"/>
                <w:sz w:val="20"/>
                <w:szCs w:val="20"/>
              </w:rPr>
              <w:t>-0.051</w:t>
            </w:r>
          </w:p>
        </w:tc>
        <w:tc>
          <w:tcPr>
            <w:tcW w:w="1074" w:type="dxa"/>
            <w:tcBorders>
              <w:top w:val="single" w:sz="4" w:space="0" w:color="auto"/>
              <w:left w:val="nil"/>
              <w:bottom w:val="nil"/>
              <w:right w:val="nil"/>
            </w:tcBorders>
          </w:tcPr>
          <w:p w14:paraId="61ABD397" w14:textId="30F8D151" w:rsidR="00B70E46" w:rsidRPr="00E8152C" w:rsidRDefault="00B70E46" w:rsidP="00B70E46">
            <w:pPr>
              <w:spacing w:line="480" w:lineRule="auto"/>
              <w:rPr>
                <w:rFonts w:eastAsiaTheme="minorEastAsia"/>
                <w:sz w:val="20"/>
                <w:szCs w:val="20"/>
              </w:rPr>
            </w:pPr>
            <w:r w:rsidRPr="00E8152C">
              <w:rPr>
                <w:rFonts w:eastAsiaTheme="minorEastAsia"/>
                <w:sz w:val="20"/>
                <w:szCs w:val="20"/>
              </w:rPr>
              <w:t>0.101</w:t>
            </w:r>
          </w:p>
        </w:tc>
        <w:tc>
          <w:tcPr>
            <w:tcW w:w="797" w:type="dxa"/>
            <w:tcBorders>
              <w:top w:val="single" w:sz="4" w:space="0" w:color="auto"/>
              <w:left w:val="nil"/>
              <w:bottom w:val="nil"/>
              <w:right w:val="nil"/>
            </w:tcBorders>
          </w:tcPr>
          <w:p w14:paraId="17E1394D" w14:textId="2B864764"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c>
          <w:tcPr>
            <w:tcW w:w="803" w:type="dxa"/>
            <w:tcBorders>
              <w:top w:val="single" w:sz="4" w:space="0" w:color="auto"/>
              <w:left w:val="nil"/>
              <w:bottom w:val="nil"/>
              <w:right w:val="nil"/>
            </w:tcBorders>
          </w:tcPr>
          <w:p w14:paraId="365FF299" w14:textId="58D663C8"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00F66174" w14:textId="77777777" w:rsidTr="00E8152C">
        <w:tc>
          <w:tcPr>
            <w:tcW w:w="575" w:type="dxa"/>
            <w:tcBorders>
              <w:top w:val="nil"/>
              <w:left w:val="nil"/>
              <w:bottom w:val="nil"/>
              <w:right w:val="nil"/>
            </w:tcBorders>
          </w:tcPr>
          <w:p w14:paraId="5C82A3F2"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1AD87041" w14:textId="301FB473" w:rsidR="00533313" w:rsidRPr="00E8152C" w:rsidRDefault="000242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2847" w:type="dxa"/>
            <w:tcBorders>
              <w:top w:val="nil"/>
              <w:left w:val="nil"/>
              <w:bottom w:val="nil"/>
              <w:right w:val="nil"/>
            </w:tcBorders>
          </w:tcPr>
          <w:p w14:paraId="7C573252"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vAlign w:val="center"/>
          </w:tcPr>
          <w:p w14:paraId="38326348"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4</w:t>
            </w:r>
          </w:p>
        </w:tc>
        <w:tc>
          <w:tcPr>
            <w:tcW w:w="981" w:type="dxa"/>
            <w:tcBorders>
              <w:top w:val="nil"/>
              <w:left w:val="nil"/>
              <w:bottom w:val="nil"/>
              <w:right w:val="nil"/>
            </w:tcBorders>
          </w:tcPr>
          <w:p w14:paraId="0017A5CA"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63FE7B0" w14:textId="11961756" w:rsidR="00B70E46" w:rsidRPr="00E8152C" w:rsidRDefault="00B70E46" w:rsidP="00B70E46">
            <w:pPr>
              <w:spacing w:line="480" w:lineRule="auto"/>
              <w:rPr>
                <w:rFonts w:eastAsiaTheme="minorEastAsia"/>
                <w:sz w:val="20"/>
                <w:szCs w:val="20"/>
              </w:rPr>
            </w:pPr>
            <w:r w:rsidRPr="00E8152C">
              <w:rPr>
                <w:rFonts w:eastAsiaTheme="minorEastAsia"/>
                <w:sz w:val="20"/>
                <w:szCs w:val="20"/>
              </w:rPr>
              <w:t>0.239</w:t>
            </w:r>
          </w:p>
        </w:tc>
        <w:tc>
          <w:tcPr>
            <w:tcW w:w="1074" w:type="dxa"/>
            <w:tcBorders>
              <w:top w:val="nil"/>
              <w:left w:val="nil"/>
              <w:bottom w:val="nil"/>
              <w:right w:val="nil"/>
            </w:tcBorders>
          </w:tcPr>
          <w:p w14:paraId="7CA81258" w14:textId="746A830C" w:rsidR="00B70E46" w:rsidRPr="00E8152C" w:rsidRDefault="00B70E46" w:rsidP="00B70E46">
            <w:pPr>
              <w:spacing w:line="480" w:lineRule="auto"/>
              <w:rPr>
                <w:rFonts w:eastAsiaTheme="minorEastAsia"/>
                <w:sz w:val="20"/>
                <w:szCs w:val="20"/>
              </w:rPr>
            </w:pPr>
            <w:r w:rsidRPr="00E8152C">
              <w:rPr>
                <w:rFonts w:eastAsiaTheme="minorEastAsia"/>
                <w:sz w:val="20"/>
                <w:szCs w:val="20"/>
              </w:rPr>
              <w:t>-0.503</w:t>
            </w:r>
          </w:p>
        </w:tc>
        <w:tc>
          <w:tcPr>
            <w:tcW w:w="797" w:type="dxa"/>
            <w:tcBorders>
              <w:top w:val="nil"/>
              <w:left w:val="nil"/>
              <w:bottom w:val="nil"/>
              <w:right w:val="nil"/>
            </w:tcBorders>
          </w:tcPr>
          <w:p w14:paraId="56D4A56A" w14:textId="1DC7F5CC"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c>
          <w:tcPr>
            <w:tcW w:w="803" w:type="dxa"/>
            <w:tcBorders>
              <w:top w:val="nil"/>
              <w:left w:val="nil"/>
              <w:bottom w:val="nil"/>
              <w:right w:val="nil"/>
            </w:tcBorders>
          </w:tcPr>
          <w:p w14:paraId="36DABFA1" w14:textId="18054529"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8B69D6C" w14:textId="77777777" w:rsidTr="00E8152C">
        <w:tc>
          <w:tcPr>
            <w:tcW w:w="575" w:type="dxa"/>
            <w:tcBorders>
              <w:top w:val="nil"/>
              <w:left w:val="nil"/>
              <w:bottom w:val="single" w:sz="4" w:space="0" w:color="auto"/>
              <w:right w:val="nil"/>
            </w:tcBorders>
          </w:tcPr>
          <w:p w14:paraId="07054A14"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70F797D0"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6587F4E4"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vAlign w:val="center"/>
          </w:tcPr>
          <w:p w14:paraId="2BCACDD5"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9</w:t>
            </w:r>
          </w:p>
        </w:tc>
        <w:tc>
          <w:tcPr>
            <w:tcW w:w="981" w:type="dxa"/>
            <w:tcBorders>
              <w:top w:val="nil"/>
              <w:left w:val="nil"/>
              <w:bottom w:val="single" w:sz="4" w:space="0" w:color="auto"/>
              <w:right w:val="nil"/>
            </w:tcBorders>
          </w:tcPr>
          <w:p w14:paraId="1E4739A6"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single" w:sz="4" w:space="0" w:color="auto"/>
              <w:right w:val="nil"/>
            </w:tcBorders>
          </w:tcPr>
          <w:p w14:paraId="2D7B63E8" w14:textId="169B4DE6" w:rsidR="00B70E46" w:rsidRPr="00E8152C" w:rsidRDefault="00B70E46" w:rsidP="00B70E46">
            <w:pPr>
              <w:spacing w:line="480" w:lineRule="auto"/>
              <w:rPr>
                <w:rFonts w:eastAsiaTheme="minorEastAsia"/>
                <w:sz w:val="20"/>
                <w:szCs w:val="20"/>
              </w:rPr>
            </w:pPr>
            <w:r w:rsidRPr="00E8152C">
              <w:rPr>
                <w:rFonts w:eastAsiaTheme="minorEastAsia"/>
                <w:sz w:val="20"/>
                <w:szCs w:val="20"/>
              </w:rPr>
              <w:t>0.009</w:t>
            </w:r>
          </w:p>
        </w:tc>
        <w:tc>
          <w:tcPr>
            <w:tcW w:w="1074" w:type="dxa"/>
            <w:tcBorders>
              <w:top w:val="nil"/>
              <w:left w:val="nil"/>
              <w:bottom w:val="single" w:sz="4" w:space="0" w:color="auto"/>
              <w:right w:val="nil"/>
            </w:tcBorders>
          </w:tcPr>
          <w:p w14:paraId="71B48382" w14:textId="5D8FE9DC"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797" w:type="dxa"/>
            <w:tcBorders>
              <w:top w:val="nil"/>
              <w:left w:val="nil"/>
              <w:bottom w:val="single" w:sz="4" w:space="0" w:color="auto"/>
              <w:right w:val="nil"/>
            </w:tcBorders>
          </w:tcPr>
          <w:p w14:paraId="35261653" w14:textId="1B2D4C35" w:rsidR="00B70E46" w:rsidRPr="00E8152C" w:rsidRDefault="00B70E46" w:rsidP="00B70E46">
            <w:pPr>
              <w:spacing w:line="480" w:lineRule="auto"/>
              <w:rPr>
                <w:rFonts w:eastAsiaTheme="minorEastAsia"/>
                <w:sz w:val="20"/>
                <w:szCs w:val="20"/>
              </w:rPr>
            </w:pPr>
            <w:r w:rsidRPr="00E8152C">
              <w:rPr>
                <w:rFonts w:eastAsiaTheme="minorEastAsia"/>
                <w:sz w:val="20"/>
                <w:szCs w:val="20"/>
              </w:rPr>
              <w:t>0.03</w:t>
            </w:r>
            <w:r w:rsidR="00755650" w:rsidRPr="00E8152C">
              <w:rPr>
                <w:rFonts w:eastAsiaTheme="minorEastAsia"/>
                <w:sz w:val="20"/>
                <w:szCs w:val="20"/>
              </w:rPr>
              <w:t>0</w:t>
            </w:r>
          </w:p>
        </w:tc>
        <w:tc>
          <w:tcPr>
            <w:tcW w:w="803" w:type="dxa"/>
            <w:tcBorders>
              <w:top w:val="nil"/>
              <w:left w:val="nil"/>
              <w:bottom w:val="single" w:sz="4" w:space="0" w:color="auto"/>
              <w:right w:val="nil"/>
            </w:tcBorders>
          </w:tcPr>
          <w:p w14:paraId="113350FC" w14:textId="2A69F43D"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8914478" w14:textId="77777777" w:rsidTr="00E8152C">
        <w:tc>
          <w:tcPr>
            <w:tcW w:w="575" w:type="dxa"/>
            <w:tcBorders>
              <w:top w:val="single" w:sz="4" w:space="0" w:color="auto"/>
              <w:left w:val="nil"/>
              <w:bottom w:val="nil"/>
              <w:right w:val="nil"/>
            </w:tcBorders>
          </w:tcPr>
          <w:p w14:paraId="10C23C30"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iv</w:t>
            </w:r>
          </w:p>
        </w:tc>
        <w:tc>
          <w:tcPr>
            <w:tcW w:w="5095" w:type="dxa"/>
            <w:tcBorders>
              <w:top w:val="single" w:sz="4" w:space="0" w:color="auto"/>
              <w:left w:val="nil"/>
              <w:bottom w:val="nil"/>
              <w:right w:val="nil"/>
            </w:tcBorders>
          </w:tcPr>
          <w:p w14:paraId="068BABF9" w14:textId="585459C6" w:rsidR="00545D8B" w:rsidRPr="00E8152C" w:rsidRDefault="000242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2847" w:type="dxa"/>
            <w:tcBorders>
              <w:top w:val="single" w:sz="4" w:space="0" w:color="auto"/>
              <w:left w:val="nil"/>
              <w:bottom w:val="nil"/>
              <w:right w:val="nil"/>
            </w:tcBorders>
          </w:tcPr>
          <w:p w14:paraId="37511B37"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single" w:sz="4" w:space="0" w:color="auto"/>
              <w:left w:val="nil"/>
              <w:bottom w:val="nil"/>
              <w:right w:val="nil"/>
            </w:tcBorders>
          </w:tcPr>
          <w:p w14:paraId="3D8DE9D1" w14:textId="5408D6E1"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single" w:sz="4" w:space="0" w:color="auto"/>
              <w:left w:val="nil"/>
              <w:bottom w:val="nil"/>
              <w:right w:val="nil"/>
            </w:tcBorders>
          </w:tcPr>
          <w:p w14:paraId="084FD2CB"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79565D61" w14:textId="32A282D4"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single" w:sz="4" w:space="0" w:color="auto"/>
              <w:left w:val="nil"/>
              <w:bottom w:val="nil"/>
              <w:right w:val="nil"/>
            </w:tcBorders>
          </w:tcPr>
          <w:p w14:paraId="014955D1" w14:textId="59E18FF7"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single" w:sz="4" w:space="0" w:color="auto"/>
              <w:left w:val="nil"/>
              <w:bottom w:val="nil"/>
              <w:right w:val="nil"/>
            </w:tcBorders>
          </w:tcPr>
          <w:p w14:paraId="756DE4E6" w14:textId="5359C50B" w:rsidR="00B70E46" w:rsidRPr="00E8152C" w:rsidRDefault="007A633D" w:rsidP="00B70E46">
            <w:pPr>
              <w:spacing w:line="480" w:lineRule="auto"/>
              <w:rPr>
                <w:rFonts w:eastAsiaTheme="minorEastAsia"/>
                <w:sz w:val="20"/>
                <w:szCs w:val="20"/>
              </w:rPr>
            </w:pPr>
            <w:r w:rsidRPr="00E8152C">
              <w:rPr>
                <w:rFonts w:eastAsiaTheme="minorEastAsia"/>
                <w:sz w:val="20"/>
                <w:szCs w:val="20"/>
              </w:rPr>
              <w:t>0.055</w:t>
            </w:r>
          </w:p>
        </w:tc>
        <w:tc>
          <w:tcPr>
            <w:tcW w:w="803" w:type="dxa"/>
            <w:tcBorders>
              <w:top w:val="single" w:sz="4" w:space="0" w:color="auto"/>
              <w:left w:val="nil"/>
              <w:bottom w:val="nil"/>
              <w:right w:val="nil"/>
            </w:tcBorders>
          </w:tcPr>
          <w:p w14:paraId="13F351AE" w14:textId="5AB002E0"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419BF49" w14:textId="77777777" w:rsidTr="00E8152C">
        <w:tc>
          <w:tcPr>
            <w:tcW w:w="575" w:type="dxa"/>
            <w:tcBorders>
              <w:top w:val="nil"/>
              <w:left w:val="nil"/>
              <w:bottom w:val="nil"/>
              <w:right w:val="nil"/>
            </w:tcBorders>
          </w:tcPr>
          <w:p w14:paraId="77FC9BA3"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30EBB9B9" w14:textId="362B9030" w:rsidR="00B70E46" w:rsidRPr="00E8152C" w:rsidRDefault="00024224"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=ρ</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t-1</m:t>
                    </m:r>
                  </m:e>
                </m:d>
                <m:r>
                  <w:rPr>
                    <w:rFonts w:ascii="Cambria Math" w:eastAsia="MS Mincho" w:hAnsi="Cambria Math"/>
                    <w:color w:val="000000" w:themeColor="text1"/>
                    <w:kern w:val="24"/>
                    <w:sz w:val="20"/>
                    <w:szCs w:val="20"/>
                  </w:rPr>
                  <m:t>+</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oMath>
            </m:oMathPara>
          </w:p>
        </w:tc>
        <w:tc>
          <w:tcPr>
            <w:tcW w:w="2847" w:type="dxa"/>
            <w:tcBorders>
              <w:top w:val="nil"/>
              <w:left w:val="nil"/>
              <w:bottom w:val="nil"/>
              <w:right w:val="nil"/>
            </w:tcBorders>
          </w:tcPr>
          <w:p w14:paraId="5E40AB46"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71F777B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3DB7A448"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4926360C" w14:textId="1BDD9C35"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59F446AB" w14:textId="0F7C1253"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nil"/>
              <w:right w:val="nil"/>
            </w:tcBorders>
          </w:tcPr>
          <w:p w14:paraId="0B4805EF" w14:textId="47999D11" w:rsidR="00B70E46" w:rsidRPr="00E8152C" w:rsidRDefault="007A633D" w:rsidP="00B70E46">
            <w:pPr>
              <w:spacing w:line="480" w:lineRule="auto"/>
              <w:rPr>
                <w:rFonts w:eastAsiaTheme="minorEastAsia"/>
                <w:sz w:val="20"/>
                <w:szCs w:val="20"/>
              </w:rPr>
            </w:pPr>
            <w:r w:rsidRPr="00E8152C">
              <w:rPr>
                <w:rFonts w:eastAsiaTheme="minorEastAsia"/>
                <w:sz w:val="20"/>
                <w:szCs w:val="20"/>
              </w:rPr>
              <w:t>0.060</w:t>
            </w:r>
          </w:p>
        </w:tc>
        <w:tc>
          <w:tcPr>
            <w:tcW w:w="803" w:type="dxa"/>
            <w:tcBorders>
              <w:top w:val="nil"/>
              <w:left w:val="nil"/>
              <w:bottom w:val="nil"/>
              <w:right w:val="nil"/>
            </w:tcBorders>
          </w:tcPr>
          <w:p w14:paraId="6518664F" w14:textId="60A4ADA2"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3B00E980" w14:textId="77777777" w:rsidTr="00E8152C">
        <w:tc>
          <w:tcPr>
            <w:tcW w:w="575" w:type="dxa"/>
            <w:tcBorders>
              <w:top w:val="nil"/>
              <w:left w:val="nil"/>
              <w:bottom w:val="single" w:sz="4" w:space="0" w:color="auto"/>
              <w:right w:val="nil"/>
            </w:tcBorders>
          </w:tcPr>
          <w:p w14:paraId="1ACC4484"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296D2C22" w14:textId="425FAD53" w:rsidR="00B70E46" w:rsidRPr="00E8152C" w:rsidRDefault="00024224"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2847" w:type="dxa"/>
            <w:tcBorders>
              <w:top w:val="nil"/>
              <w:left w:val="nil"/>
              <w:bottom w:val="single" w:sz="4" w:space="0" w:color="auto"/>
              <w:right w:val="nil"/>
            </w:tcBorders>
          </w:tcPr>
          <w:p w14:paraId="5C42E652"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single" w:sz="4" w:space="0" w:color="auto"/>
              <w:right w:val="nil"/>
            </w:tcBorders>
          </w:tcPr>
          <w:p w14:paraId="0D8ACD0E"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20E94FD4"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single" w:sz="4" w:space="0" w:color="auto"/>
              <w:right w:val="nil"/>
            </w:tcBorders>
          </w:tcPr>
          <w:p w14:paraId="31A84545" w14:textId="20F2B970"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single" w:sz="4" w:space="0" w:color="auto"/>
              <w:right w:val="nil"/>
            </w:tcBorders>
          </w:tcPr>
          <w:p w14:paraId="1F7625F6" w14:textId="6DEA89D8"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single" w:sz="4" w:space="0" w:color="auto"/>
              <w:right w:val="nil"/>
            </w:tcBorders>
          </w:tcPr>
          <w:p w14:paraId="129B0332" w14:textId="29D1C67A" w:rsidR="00B70E46" w:rsidRPr="00E8152C" w:rsidRDefault="007A633D" w:rsidP="00B70E46">
            <w:pPr>
              <w:spacing w:line="480" w:lineRule="auto"/>
              <w:rPr>
                <w:rFonts w:eastAsiaTheme="minorEastAsia"/>
                <w:sz w:val="20"/>
                <w:szCs w:val="20"/>
              </w:rPr>
            </w:pPr>
            <w:r w:rsidRPr="00E8152C">
              <w:rPr>
                <w:rFonts w:eastAsiaTheme="minorEastAsia"/>
                <w:sz w:val="20"/>
                <w:szCs w:val="20"/>
              </w:rPr>
              <w:t>0.070</w:t>
            </w:r>
          </w:p>
        </w:tc>
        <w:tc>
          <w:tcPr>
            <w:tcW w:w="803" w:type="dxa"/>
            <w:tcBorders>
              <w:top w:val="nil"/>
              <w:left w:val="nil"/>
              <w:bottom w:val="single" w:sz="4" w:space="0" w:color="auto"/>
              <w:right w:val="nil"/>
            </w:tcBorders>
          </w:tcPr>
          <w:p w14:paraId="5FD64AD0" w14:textId="1E6379B0"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9E4128" w:rsidRPr="00E8152C" w14:paraId="11CA686B" w14:textId="77777777" w:rsidTr="00E8152C">
        <w:tc>
          <w:tcPr>
            <w:tcW w:w="575" w:type="dxa"/>
            <w:tcBorders>
              <w:top w:val="single" w:sz="4" w:space="0" w:color="auto"/>
              <w:left w:val="nil"/>
              <w:bottom w:val="nil"/>
              <w:right w:val="nil"/>
            </w:tcBorders>
          </w:tcPr>
          <w:p w14:paraId="2D0AA878"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v</w:t>
            </w:r>
          </w:p>
        </w:tc>
        <w:tc>
          <w:tcPr>
            <w:tcW w:w="5095" w:type="dxa"/>
            <w:tcBorders>
              <w:top w:val="single" w:sz="4" w:space="0" w:color="auto"/>
              <w:left w:val="nil"/>
              <w:bottom w:val="nil"/>
              <w:right w:val="nil"/>
            </w:tcBorders>
          </w:tcPr>
          <w:p w14:paraId="0CEDDCB0" w14:textId="0C006A47" w:rsidR="009E4128" w:rsidRPr="00E8152C" w:rsidRDefault="00024224" w:rsidP="00AD6986">
            <w:pPr>
              <w:spacing w:line="480" w:lineRule="auto"/>
              <w:ind w:right="-63"/>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)u</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ins w:id="326" w:author="Wang, Fangfang" w:date="2022-05-13T23:02:00Z">
                        <w:rPr>
                          <w:rFonts w:ascii="Cambria Math" w:eastAsiaTheme="minorEastAsia" w:hAnsi="Cambria Math"/>
                          <w:i/>
                          <w:sz w:val="20"/>
                          <w:szCs w:val="20"/>
                        </w:rPr>
                      </w:ins>
                    </m:ctrlPr>
                  </m:sSubPr>
                  <m:e>
                    <m:r>
                      <w:ins w:id="327" w:author="Wang, Fangfang" w:date="2022-05-13T23:02:00Z">
                        <w:rPr>
                          <w:rFonts w:ascii="Cambria Math" w:eastAsiaTheme="minorEastAsia" w:hAnsi="Cambria Math"/>
                          <w:sz w:val="20"/>
                          <w:szCs w:val="20"/>
                        </w:rPr>
                        <m:t>ε</m:t>
                      </w:ins>
                    </m:r>
                  </m:e>
                  <m:sub>
                    <m:r>
                      <w:ins w:id="328" w:author="Wang, Fangfang" w:date="2022-05-13T23:02:00Z">
                        <w:rPr>
                          <w:rFonts w:ascii="Cambria Math" w:eastAsiaTheme="minorEastAsia" w:hAnsi="Cambria Math"/>
                          <w:sz w:val="20"/>
                          <w:szCs w:val="20"/>
                        </w:rPr>
                        <m:t>i</m:t>
                      </w:ins>
                    </m:r>
                  </m:sub>
                </m:sSub>
                <m:d>
                  <m:dPr>
                    <m:ctrlPr>
                      <w:ins w:id="329" w:author="Wang, Fangfang" w:date="2022-05-13T23:02:00Z">
                        <w:rPr>
                          <w:rFonts w:ascii="Cambria Math" w:eastAsiaTheme="minorEastAsia" w:hAnsi="Cambria Math"/>
                          <w:i/>
                          <w:sz w:val="20"/>
                          <w:szCs w:val="20"/>
                        </w:rPr>
                      </w:ins>
                    </m:ctrlPr>
                  </m:dPr>
                  <m:e>
                    <m:r>
                      <w:ins w:id="330" w:author="Wang, Fangfang" w:date="2022-05-13T23:02:00Z">
                        <w:rPr>
                          <w:rFonts w:ascii="Cambria Math" w:eastAsiaTheme="minorEastAsia" w:hAnsi="Cambria Math"/>
                          <w:sz w:val="20"/>
                          <w:szCs w:val="20"/>
                        </w:rPr>
                        <m:t>t</m:t>
                      </w:ins>
                    </m:r>
                  </m:e>
                </m:d>
                <m:r>
                  <w:del w:id="331" w:author="Wang, Fangfang" w:date="2022-05-13T23:02:00Z">
                    <w:rPr>
                      <w:rFonts w:ascii="Cambria Math" w:eastAsiaTheme="minorEastAsia" w:hAnsi="Cambria Math"/>
                      <w:sz w:val="20"/>
                      <w:szCs w:val="20"/>
                    </w:rPr>
                    <m:t>ε(t)</m:t>
                  </w:del>
                </m:r>
              </m:oMath>
            </m:oMathPara>
          </w:p>
        </w:tc>
        <w:tc>
          <w:tcPr>
            <w:tcW w:w="2847" w:type="dxa"/>
            <w:tcBorders>
              <w:top w:val="single" w:sz="4" w:space="0" w:color="auto"/>
              <w:left w:val="nil"/>
              <w:bottom w:val="nil"/>
              <w:right w:val="nil"/>
            </w:tcBorders>
          </w:tcPr>
          <w:p w14:paraId="1C37FE4B" w14:textId="03D918F6" w:rsidR="009E4128" w:rsidRPr="00E8152C" w:rsidRDefault="00E8152C" w:rsidP="009E4128">
            <w:pPr>
              <w:spacing w:line="480" w:lineRule="auto"/>
              <w:ind w:right="-600"/>
              <w:rPr>
                <w:rFonts w:eastAsiaTheme="minorEastAsia"/>
                <w:sz w:val="20"/>
                <w:szCs w:val="20"/>
              </w:rPr>
            </w:pPr>
            <m:oMathPara>
              <m:oMathParaPr>
                <m:jc m:val="left"/>
              </m:oMathParaPr>
              <m:oMath>
                <m:r>
                  <w:rPr>
                    <w:rFonts w:ascii="Cambria Math" w:eastAsiaTheme="minorEastAsia" w:hAnsi="Cambria Math"/>
                    <w:sz w:val="20"/>
                    <w:szCs w:val="20"/>
                  </w:rPr>
                  <m:t>"</m:t>
                </m:r>
              </m:oMath>
            </m:oMathPara>
          </w:p>
        </w:tc>
        <w:tc>
          <w:tcPr>
            <w:tcW w:w="1321" w:type="dxa"/>
            <w:tcBorders>
              <w:top w:val="single" w:sz="4" w:space="0" w:color="auto"/>
              <w:left w:val="nil"/>
              <w:bottom w:val="nil"/>
              <w:right w:val="nil"/>
            </w:tcBorders>
          </w:tcPr>
          <w:p w14:paraId="2B23391F" w14:textId="2241E263" w:rsidR="009E4128" w:rsidRPr="00E8152C" w:rsidRDefault="00024224" w:rsidP="009E4128">
            <w:pPr>
              <w:spacing w:line="480" w:lineRule="auto"/>
              <w:jc w:val="center"/>
              <w:rPr>
                <w:rFonts w:ascii="Symbol" w:eastAsiaTheme="minorEastAsia" w:hAnsi="Symbol" w:hint="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vertAlign w:val="subscript"/>
                    </w:rPr>
                    <m:t>u</m:t>
                  </m:r>
                </m:sub>
              </m:sSub>
            </m:oMath>
            <w:r w:rsidR="009E4128" w:rsidRPr="00E8152C">
              <w:rPr>
                <w:rFonts w:eastAsiaTheme="minorEastAsia"/>
                <w:sz w:val="20"/>
                <w:szCs w:val="20"/>
              </w:rPr>
              <w:t xml:space="preserve"> = 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u</m:t>
                  </m:r>
                </m:sub>
              </m:sSub>
            </m:oMath>
            <w:r w:rsidR="009E4128" w:rsidRPr="00E8152C">
              <w:rPr>
                <w:rFonts w:ascii="Calibri" w:eastAsiaTheme="minorEastAsia" w:hAnsi="Calibri" w:cs="Calibri"/>
                <w:sz w:val="20"/>
                <w:szCs w:val="20"/>
              </w:rPr>
              <w:t xml:space="preserve"> = 0</w:t>
            </w:r>
          </w:p>
        </w:tc>
        <w:tc>
          <w:tcPr>
            <w:tcW w:w="981" w:type="dxa"/>
            <w:tcBorders>
              <w:top w:val="single" w:sz="4" w:space="0" w:color="auto"/>
              <w:left w:val="nil"/>
              <w:bottom w:val="nil"/>
              <w:right w:val="nil"/>
            </w:tcBorders>
          </w:tcPr>
          <w:p w14:paraId="015324BF"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6DB555A0" w14:textId="604A5F49"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single" w:sz="4" w:space="0" w:color="auto"/>
              <w:left w:val="nil"/>
              <w:bottom w:val="nil"/>
              <w:right w:val="nil"/>
            </w:tcBorders>
          </w:tcPr>
          <w:p w14:paraId="60A2DBB4" w14:textId="35410424" w:rsidR="009E4128" w:rsidRPr="00E8152C" w:rsidRDefault="009E4128" w:rsidP="009E4128">
            <w:pPr>
              <w:spacing w:line="480" w:lineRule="auto"/>
              <w:rPr>
                <w:rFonts w:eastAsiaTheme="minorEastAsia"/>
                <w:sz w:val="20"/>
                <w:szCs w:val="20"/>
              </w:rPr>
            </w:pPr>
            <w:r w:rsidRPr="00E8152C">
              <w:rPr>
                <w:rFonts w:eastAsiaTheme="minorEastAsia"/>
                <w:sz w:val="20"/>
                <w:szCs w:val="20"/>
              </w:rPr>
              <w:t>0.065</w:t>
            </w:r>
          </w:p>
        </w:tc>
        <w:tc>
          <w:tcPr>
            <w:tcW w:w="797" w:type="dxa"/>
            <w:tcBorders>
              <w:top w:val="single" w:sz="4" w:space="0" w:color="auto"/>
              <w:left w:val="nil"/>
              <w:bottom w:val="nil"/>
              <w:right w:val="nil"/>
            </w:tcBorders>
          </w:tcPr>
          <w:p w14:paraId="62D36214" w14:textId="6AA4D102"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single" w:sz="4" w:space="0" w:color="auto"/>
              <w:left w:val="nil"/>
              <w:bottom w:val="nil"/>
              <w:right w:val="nil"/>
            </w:tcBorders>
          </w:tcPr>
          <w:p w14:paraId="6266835D" w14:textId="61903A42"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6E38F519" w14:textId="77777777" w:rsidTr="00E8152C">
        <w:tc>
          <w:tcPr>
            <w:tcW w:w="575" w:type="dxa"/>
            <w:tcBorders>
              <w:top w:val="nil"/>
              <w:left w:val="nil"/>
              <w:bottom w:val="nil"/>
              <w:right w:val="nil"/>
            </w:tcBorders>
          </w:tcPr>
          <w:p w14:paraId="1D149E59"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3B0B8F21" w14:textId="2F84A76F" w:rsidR="009E4128" w:rsidRPr="00E8152C" w:rsidRDefault="00024224" w:rsidP="009E4128">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=ρ</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(t)</m:t>
                </m:r>
              </m:oMath>
            </m:oMathPara>
          </w:p>
        </w:tc>
        <w:tc>
          <w:tcPr>
            <w:tcW w:w="2847" w:type="dxa"/>
            <w:tcBorders>
              <w:top w:val="nil"/>
              <w:left w:val="nil"/>
              <w:bottom w:val="nil"/>
              <w:right w:val="nil"/>
            </w:tcBorders>
          </w:tcPr>
          <w:p w14:paraId="457EB3D0" w14:textId="773B4EE3"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28C50FB3" w14:textId="77777777"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0, 0.4</w:t>
            </w:r>
          </w:p>
        </w:tc>
        <w:tc>
          <w:tcPr>
            <w:tcW w:w="981" w:type="dxa"/>
            <w:tcBorders>
              <w:top w:val="nil"/>
              <w:left w:val="nil"/>
              <w:bottom w:val="nil"/>
              <w:right w:val="nil"/>
            </w:tcBorders>
          </w:tcPr>
          <w:p w14:paraId="2AF81767"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0AA687F0" w14:textId="4AA9E287"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31B9BA89" w14:textId="72F6282D" w:rsidR="009E4128" w:rsidRPr="00E8152C" w:rsidRDefault="009E4128" w:rsidP="009E4128">
            <w:pPr>
              <w:spacing w:line="480" w:lineRule="auto"/>
              <w:rPr>
                <w:rFonts w:eastAsiaTheme="minorEastAsia"/>
                <w:sz w:val="20"/>
                <w:szCs w:val="20"/>
              </w:rPr>
            </w:pPr>
            <w:r w:rsidRPr="00E8152C">
              <w:rPr>
                <w:rFonts w:eastAsiaTheme="minorEastAsia"/>
                <w:sz w:val="20"/>
                <w:szCs w:val="20"/>
              </w:rPr>
              <w:t>0.070</w:t>
            </w:r>
          </w:p>
        </w:tc>
        <w:tc>
          <w:tcPr>
            <w:tcW w:w="797" w:type="dxa"/>
            <w:tcBorders>
              <w:top w:val="nil"/>
              <w:left w:val="nil"/>
              <w:bottom w:val="nil"/>
              <w:right w:val="nil"/>
            </w:tcBorders>
          </w:tcPr>
          <w:p w14:paraId="3D35E406" w14:textId="4038FA30"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5779943E" w14:textId="2F21A45D"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10DBFB07" w14:textId="77777777" w:rsidTr="00E8152C">
        <w:trPr>
          <w:trHeight w:val="576"/>
        </w:trPr>
        <w:tc>
          <w:tcPr>
            <w:tcW w:w="575" w:type="dxa"/>
            <w:tcBorders>
              <w:top w:val="nil"/>
              <w:left w:val="nil"/>
              <w:bottom w:val="nil"/>
              <w:right w:val="nil"/>
            </w:tcBorders>
          </w:tcPr>
          <w:p w14:paraId="1A1FB379"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4D34F84E" w14:textId="6E8A64D7" w:rsidR="009E4128" w:rsidRPr="00E8152C" w:rsidRDefault="00024224" w:rsidP="009E4128">
            <w:pPr>
              <w:spacing w:line="480" w:lineRule="auto"/>
              <w:rPr>
                <w:rFonts w:ascii="Symbol" w:eastAsia="MS Mincho" w:hAnsi="Symbol" w:hint="eastAsia"/>
                <w:color w:val="000000" w:themeColor="text1"/>
                <w:kern w:val="24"/>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2847" w:type="dxa"/>
            <w:tcBorders>
              <w:top w:val="nil"/>
              <w:left w:val="nil"/>
              <w:bottom w:val="nil"/>
              <w:right w:val="nil"/>
            </w:tcBorders>
          </w:tcPr>
          <w:p w14:paraId="0426AFE4" w14:textId="77777777"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5B36725A" w14:textId="50E2527A"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0.25, 0</w:t>
            </w:r>
          </w:p>
        </w:tc>
        <w:tc>
          <w:tcPr>
            <w:tcW w:w="981" w:type="dxa"/>
            <w:tcBorders>
              <w:top w:val="nil"/>
              <w:left w:val="nil"/>
              <w:bottom w:val="nil"/>
              <w:right w:val="nil"/>
            </w:tcBorders>
          </w:tcPr>
          <w:p w14:paraId="52CDCD32"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3C45E396" w14:textId="2EDC9FDC"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6038C4F6" w14:textId="361BA34C" w:rsidR="009E4128" w:rsidRPr="00E8152C" w:rsidRDefault="009E4128" w:rsidP="009E4128">
            <w:pPr>
              <w:spacing w:line="480" w:lineRule="auto"/>
              <w:rPr>
                <w:rFonts w:eastAsiaTheme="minorEastAsia"/>
                <w:sz w:val="20"/>
                <w:szCs w:val="20"/>
              </w:rPr>
            </w:pPr>
            <w:r w:rsidRPr="00E8152C">
              <w:rPr>
                <w:rFonts w:eastAsiaTheme="minorEastAsia"/>
                <w:sz w:val="20"/>
                <w:szCs w:val="20"/>
              </w:rPr>
              <w:t>0.065</w:t>
            </w:r>
          </w:p>
        </w:tc>
        <w:tc>
          <w:tcPr>
            <w:tcW w:w="797" w:type="dxa"/>
            <w:tcBorders>
              <w:top w:val="nil"/>
              <w:left w:val="nil"/>
              <w:bottom w:val="nil"/>
              <w:right w:val="nil"/>
            </w:tcBorders>
          </w:tcPr>
          <w:p w14:paraId="7CE8F88A" w14:textId="6B7B5F0D"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1093CAE9" w14:textId="204D9F25"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6CC12048" w14:textId="77777777" w:rsidTr="00E8152C">
        <w:tc>
          <w:tcPr>
            <w:tcW w:w="575" w:type="dxa"/>
            <w:tcBorders>
              <w:top w:val="nil"/>
              <w:left w:val="nil"/>
              <w:bottom w:val="nil"/>
              <w:right w:val="nil"/>
            </w:tcBorders>
          </w:tcPr>
          <w:p w14:paraId="6239FFBA"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661467A6" w14:textId="6CD7DDE8" w:rsidR="009E4128" w:rsidRPr="00E8152C" w:rsidRDefault="00024224" w:rsidP="009E4128">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ρ</m:t>
                    </m:r>
                  </m:e>
                  <m:sub>
                    <m:r>
                      <w:rPr>
                        <w:rFonts w:ascii="Cambria Math" w:eastAsia="MS Mincho" w:hAnsi="Cambria Math" w:cs="Courier"/>
                        <w:color w:val="000000" w:themeColor="text1"/>
                        <w:kern w:val="24"/>
                        <w:sz w:val="20"/>
                        <w:szCs w:val="20"/>
                      </w:rPr>
                      <m:t>u</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t-1</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α</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oMath>
            </m:oMathPara>
          </w:p>
        </w:tc>
        <w:tc>
          <w:tcPr>
            <w:tcW w:w="2847" w:type="dxa"/>
            <w:tcBorders>
              <w:top w:val="nil"/>
              <w:left w:val="nil"/>
              <w:bottom w:val="nil"/>
              <w:right w:val="nil"/>
            </w:tcBorders>
          </w:tcPr>
          <w:p w14:paraId="37D9266B" w14:textId="1B67D914"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20A3ABEB" w14:textId="1AB67706"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0.25, 0.4</w:t>
            </w:r>
          </w:p>
        </w:tc>
        <w:tc>
          <w:tcPr>
            <w:tcW w:w="981" w:type="dxa"/>
            <w:tcBorders>
              <w:top w:val="nil"/>
              <w:left w:val="nil"/>
              <w:bottom w:val="nil"/>
              <w:right w:val="nil"/>
            </w:tcBorders>
          </w:tcPr>
          <w:p w14:paraId="42071011"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40030C6" w14:textId="3667F678"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365BD22E" w14:textId="0C9C8A99" w:rsidR="009E4128" w:rsidRPr="00E8152C" w:rsidRDefault="009E4128" w:rsidP="009E4128">
            <w:pPr>
              <w:spacing w:line="480" w:lineRule="auto"/>
              <w:rPr>
                <w:rFonts w:eastAsiaTheme="minorEastAsia"/>
                <w:sz w:val="20"/>
                <w:szCs w:val="20"/>
              </w:rPr>
            </w:pPr>
            <w:r w:rsidRPr="00E8152C">
              <w:rPr>
                <w:rFonts w:eastAsiaTheme="minorEastAsia"/>
                <w:sz w:val="20"/>
                <w:szCs w:val="20"/>
              </w:rPr>
              <w:t>0.030</w:t>
            </w:r>
          </w:p>
        </w:tc>
        <w:tc>
          <w:tcPr>
            <w:tcW w:w="797" w:type="dxa"/>
            <w:tcBorders>
              <w:top w:val="nil"/>
              <w:left w:val="nil"/>
              <w:bottom w:val="nil"/>
              <w:right w:val="nil"/>
            </w:tcBorders>
          </w:tcPr>
          <w:p w14:paraId="7B9AF5AA" w14:textId="01E112F8"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02CF7B7D" w14:textId="75B1FF80"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4E1B3B" w:rsidRPr="00E8152C" w14:paraId="012E9FE0" w14:textId="77777777" w:rsidTr="00E8152C">
        <w:tc>
          <w:tcPr>
            <w:tcW w:w="575" w:type="dxa"/>
            <w:tcBorders>
              <w:top w:val="nil"/>
              <w:left w:val="nil"/>
              <w:bottom w:val="single" w:sz="4" w:space="0" w:color="auto"/>
              <w:right w:val="nil"/>
            </w:tcBorders>
          </w:tcPr>
          <w:p w14:paraId="48005B00"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50AFEEAF" w14:textId="1B63460D" w:rsidR="00CF531E" w:rsidRPr="00E8152C" w:rsidRDefault="000242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u</m:t>
                            </m:r>
                          </m:sub>
                        </m:sSub>
                      </m:e>
                    </m:d>
                  </m:e>
                </m:d>
              </m:oMath>
            </m:oMathPara>
          </w:p>
        </w:tc>
        <w:tc>
          <w:tcPr>
            <w:tcW w:w="2847" w:type="dxa"/>
            <w:tcBorders>
              <w:top w:val="nil"/>
              <w:left w:val="nil"/>
              <w:bottom w:val="single" w:sz="4" w:space="0" w:color="auto"/>
              <w:right w:val="nil"/>
            </w:tcBorders>
          </w:tcPr>
          <w:p w14:paraId="086487B2" w14:textId="2555A780" w:rsidR="00B70E46" w:rsidRPr="00E8152C" w:rsidRDefault="00E461CF"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single" w:sz="4" w:space="0" w:color="auto"/>
              <w:right w:val="nil"/>
            </w:tcBorders>
          </w:tcPr>
          <w:p w14:paraId="13B65C28" w14:textId="77777777" w:rsidR="00B70E46" w:rsidRPr="00E8152C" w:rsidRDefault="00B70E46" w:rsidP="00B70E46">
            <w:pPr>
              <w:spacing w:line="480" w:lineRule="auto"/>
              <w:jc w:val="center"/>
              <w:rPr>
                <w:rFonts w:eastAsiaTheme="minorEastAsia"/>
                <w:sz w:val="20"/>
                <w:szCs w:val="20"/>
              </w:rPr>
            </w:pPr>
          </w:p>
        </w:tc>
        <w:tc>
          <w:tcPr>
            <w:tcW w:w="981" w:type="dxa"/>
            <w:tcBorders>
              <w:top w:val="nil"/>
              <w:left w:val="nil"/>
              <w:bottom w:val="single" w:sz="4" w:space="0" w:color="auto"/>
              <w:right w:val="nil"/>
            </w:tcBorders>
          </w:tcPr>
          <w:p w14:paraId="55FA2F9D" w14:textId="77777777" w:rsidR="00B70E46" w:rsidRPr="00E8152C" w:rsidRDefault="00B70E46" w:rsidP="00B70E46">
            <w:pPr>
              <w:spacing w:line="480" w:lineRule="auto"/>
              <w:rPr>
                <w:rFonts w:eastAsiaTheme="minorEastAsia"/>
                <w:sz w:val="20"/>
                <w:szCs w:val="20"/>
              </w:rPr>
            </w:pPr>
          </w:p>
        </w:tc>
        <w:tc>
          <w:tcPr>
            <w:tcW w:w="907" w:type="dxa"/>
            <w:tcBorders>
              <w:top w:val="nil"/>
              <w:left w:val="nil"/>
              <w:bottom w:val="single" w:sz="4" w:space="0" w:color="auto"/>
              <w:right w:val="nil"/>
            </w:tcBorders>
          </w:tcPr>
          <w:p w14:paraId="7A018601" w14:textId="77777777" w:rsidR="00B70E46" w:rsidRPr="00E8152C" w:rsidRDefault="00B70E46" w:rsidP="00B70E46">
            <w:pPr>
              <w:spacing w:line="480" w:lineRule="auto"/>
              <w:rPr>
                <w:rFonts w:eastAsiaTheme="minorEastAsia"/>
                <w:sz w:val="20"/>
                <w:szCs w:val="20"/>
              </w:rPr>
            </w:pPr>
          </w:p>
        </w:tc>
        <w:tc>
          <w:tcPr>
            <w:tcW w:w="1074" w:type="dxa"/>
            <w:tcBorders>
              <w:top w:val="nil"/>
              <w:left w:val="nil"/>
              <w:bottom w:val="single" w:sz="4" w:space="0" w:color="auto"/>
              <w:right w:val="nil"/>
            </w:tcBorders>
          </w:tcPr>
          <w:p w14:paraId="277ECAC0" w14:textId="77777777" w:rsidR="00B70E46" w:rsidRPr="00E8152C" w:rsidRDefault="00B70E46" w:rsidP="00B70E46">
            <w:pPr>
              <w:spacing w:line="480" w:lineRule="auto"/>
              <w:rPr>
                <w:rFonts w:eastAsiaTheme="minorEastAsia"/>
                <w:sz w:val="20"/>
                <w:szCs w:val="20"/>
              </w:rPr>
            </w:pPr>
          </w:p>
        </w:tc>
        <w:tc>
          <w:tcPr>
            <w:tcW w:w="797" w:type="dxa"/>
            <w:tcBorders>
              <w:top w:val="nil"/>
              <w:left w:val="nil"/>
              <w:bottom w:val="single" w:sz="4" w:space="0" w:color="auto"/>
              <w:right w:val="nil"/>
            </w:tcBorders>
          </w:tcPr>
          <w:p w14:paraId="4635014A" w14:textId="77777777" w:rsidR="00B70E46" w:rsidRPr="00E8152C" w:rsidRDefault="00B70E46" w:rsidP="00B70E46">
            <w:pPr>
              <w:spacing w:line="480" w:lineRule="auto"/>
              <w:rPr>
                <w:rFonts w:eastAsiaTheme="minorEastAsia"/>
                <w:sz w:val="20"/>
                <w:szCs w:val="20"/>
              </w:rPr>
            </w:pPr>
          </w:p>
        </w:tc>
        <w:tc>
          <w:tcPr>
            <w:tcW w:w="803" w:type="dxa"/>
            <w:tcBorders>
              <w:top w:val="nil"/>
              <w:left w:val="nil"/>
              <w:bottom w:val="single" w:sz="4" w:space="0" w:color="auto"/>
              <w:right w:val="nil"/>
            </w:tcBorders>
          </w:tcPr>
          <w:p w14:paraId="7A7F500B" w14:textId="77777777" w:rsidR="00B70E46" w:rsidRPr="00E8152C" w:rsidRDefault="00B70E46" w:rsidP="00B70E46">
            <w:pPr>
              <w:spacing w:line="480" w:lineRule="auto"/>
              <w:rPr>
                <w:rFonts w:eastAsiaTheme="minorEastAsia"/>
                <w:sz w:val="20"/>
                <w:szCs w:val="20"/>
              </w:rPr>
            </w:pPr>
          </w:p>
        </w:tc>
      </w:tr>
    </w:tbl>
    <w:p w14:paraId="352B2887" w14:textId="77777777" w:rsidR="009348BF" w:rsidRDefault="009348BF" w:rsidP="00253892">
      <w:pPr>
        <w:spacing w:line="480" w:lineRule="auto"/>
        <w:rPr>
          <w:rFonts w:eastAsiaTheme="minorEastAsia"/>
          <w:color w:val="000000" w:themeColor="text1"/>
        </w:rPr>
      </w:pPr>
    </w:p>
    <w:p w14:paraId="28DB25A1" w14:textId="77777777" w:rsidR="009348BF" w:rsidRPr="00CD6C67" w:rsidRDefault="009348BF" w:rsidP="009348BF">
      <w:pPr>
        <w:pStyle w:val="Caption"/>
        <w:keepNext/>
        <w:rPr>
          <w:rFonts w:ascii="Times New Roman" w:hAnsi="Times New Roman" w:cs="Times New Roman"/>
          <w:i w:val="0"/>
          <w:iCs w:val="0"/>
          <w:color w:val="000000" w:themeColor="text1"/>
          <w:sz w:val="24"/>
          <w:szCs w:val="24"/>
        </w:rPr>
      </w:pPr>
      <w:r w:rsidRPr="007A2723">
        <w:rPr>
          <w:rFonts w:ascii="Times New Roman" w:hAnsi="Times New Roman" w:cs="Times New Roman"/>
          <w:i w:val="0"/>
          <w:iCs w:val="0"/>
          <w:color w:val="000000" w:themeColor="text1"/>
          <w:sz w:val="24"/>
          <w:szCs w:val="24"/>
        </w:rPr>
        <w:t xml:space="preserve">Table </w:t>
      </w:r>
      <w:r>
        <w:rPr>
          <w:rFonts w:ascii="Times New Roman" w:hAnsi="Times New Roman" w:cs="Times New Roman"/>
          <w:i w:val="0"/>
          <w:iCs w:val="0"/>
          <w:color w:val="000000" w:themeColor="text1"/>
          <w:sz w:val="24"/>
          <w:szCs w:val="24"/>
        </w:rPr>
        <w:t>3</w:t>
      </w:r>
      <w:r w:rsidRPr="007A2723">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Comparison between </w:t>
      </w:r>
      <w:proofErr w:type="spellStart"/>
      <w:r>
        <w:rPr>
          <w:rFonts w:ascii="Times New Roman" w:hAnsi="Times New Roman" w:cs="Times New Roman"/>
          <w:i w:val="0"/>
          <w:iCs w:val="0"/>
          <w:color w:val="000000" w:themeColor="text1"/>
          <w:sz w:val="24"/>
          <w:szCs w:val="24"/>
        </w:rPr>
        <w:t>remotePARTS</w:t>
      </w:r>
      <w:proofErr w:type="spellEnd"/>
      <w:r>
        <w:rPr>
          <w:rFonts w:ascii="Times New Roman" w:hAnsi="Times New Roman" w:cs="Times New Roman"/>
          <w:i w:val="0"/>
          <w:iCs w:val="0"/>
          <w:color w:val="000000" w:themeColor="text1"/>
          <w:sz w:val="24"/>
          <w:szCs w:val="24"/>
        </w:rPr>
        <w:t xml:space="preserve"> and a GLMM model. Columns give the average estimates from 1000 simulations and </w:t>
      </w:r>
      <w:proofErr w:type="gramStart"/>
      <w:r w:rsidRPr="00CD6C67">
        <w:rPr>
          <w:rFonts w:ascii="Times New Roman" w:hAnsi="Times New Roman" w:cs="Times New Roman"/>
          <w:i w:val="0"/>
          <w:iCs w:val="0"/>
          <w:color w:val="000000" w:themeColor="text1"/>
          <w:sz w:val="24"/>
          <w:szCs w:val="24"/>
        </w:rPr>
        <w:t>P(</w:t>
      </w:r>
      <w:proofErr w:type="gramEnd"/>
      <w:r w:rsidRPr="00CD6C67">
        <w:rPr>
          <w:rFonts w:ascii="Symbol" w:hAnsi="Symbol" w:cs="Times New Roman"/>
          <w:i w:val="0"/>
          <w:iCs w:val="0"/>
          <w:color w:val="000000" w:themeColor="text1"/>
          <w:sz w:val="24"/>
          <w:szCs w:val="24"/>
        </w:rPr>
        <w:t></w:t>
      </w:r>
      <w:r w:rsidRPr="00CD6C67">
        <w:rPr>
          <w:rFonts w:ascii="Times New Roman" w:hAnsi="Times New Roman" w:cs="Times New Roman"/>
          <w:i w:val="0"/>
          <w:iCs w:val="0"/>
          <w:color w:val="000000" w:themeColor="text1"/>
          <w:sz w:val="24"/>
          <w:szCs w:val="24"/>
          <w:vertAlign w:val="subscript"/>
        </w:rPr>
        <w:t>1</w:t>
      </w:r>
      <w:r w:rsidRPr="00CD6C67">
        <w:rPr>
          <w:rFonts w:ascii="Times New Roman" w:hAnsi="Times New Roman" w:cs="Times New Roman"/>
          <w:i w:val="0"/>
          <w:iCs w:val="0"/>
          <w:color w:val="000000" w:themeColor="text1"/>
          <w:sz w:val="24"/>
          <w:szCs w:val="24"/>
        </w:rPr>
        <w:t>),</w:t>
      </w:r>
      <w:r>
        <w:rPr>
          <w:rFonts w:ascii="Times New Roman" w:hAnsi="Times New Roman" w:cs="Times New Roman"/>
          <w:sz w:val="24"/>
          <w:szCs w:val="24"/>
        </w:rPr>
        <w:t xml:space="preserve"> </w:t>
      </w:r>
      <w:r>
        <w:rPr>
          <w:rFonts w:ascii="Times New Roman" w:hAnsi="Times New Roman" w:cs="Times New Roman"/>
          <w:i w:val="0"/>
          <w:iCs w:val="0"/>
          <w:color w:val="000000" w:themeColor="text1"/>
          <w:sz w:val="24"/>
          <w:szCs w:val="24"/>
        </w:rPr>
        <w:t xml:space="preserve">the proportion of simulations in which the null hypothesis </w:t>
      </w:r>
      <w:r w:rsidRPr="00CD6C67">
        <w:rPr>
          <w:rFonts w:ascii="Symbol" w:hAnsi="Symbol" w:cs="Times New Roman"/>
          <w:i w:val="0"/>
          <w:iCs w:val="0"/>
          <w:color w:val="000000" w:themeColor="text1"/>
          <w:sz w:val="24"/>
          <w:szCs w:val="24"/>
        </w:rPr>
        <w:t></w:t>
      </w:r>
      <w:r w:rsidRPr="00CD6C67">
        <w:rPr>
          <w:rFonts w:ascii="Times New Roman" w:hAnsi="Times New Roman" w:cs="Times New Roman"/>
          <w:i w:val="0"/>
          <w:iCs w:val="0"/>
          <w:color w:val="000000" w:themeColor="text1"/>
          <w:sz w:val="24"/>
          <w:szCs w:val="24"/>
          <w:vertAlign w:val="subscript"/>
        </w:rPr>
        <w:t>1</w:t>
      </w:r>
      <w:r>
        <w:rPr>
          <w:rFonts w:ascii="Times New Roman" w:hAnsi="Times New Roman" w:cs="Times New Roman"/>
          <w:i w:val="0"/>
          <w:iCs w:val="0"/>
          <w:color w:val="000000" w:themeColor="text1"/>
          <w:sz w:val="24"/>
          <w:szCs w:val="24"/>
        </w:rPr>
        <w:t xml:space="preserve"> = 0 was rejected at the significance level of alpha = 0.05.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431"/>
        <w:gridCol w:w="2431"/>
        <w:gridCol w:w="2701"/>
        <w:gridCol w:w="2696"/>
      </w:tblGrid>
      <w:tr w:rsidR="009348BF" w:rsidRPr="00745FC2" w14:paraId="532AAC2F" w14:textId="77777777" w:rsidTr="00201B34">
        <w:trPr>
          <w:trHeight w:val="334"/>
        </w:trPr>
        <w:tc>
          <w:tcPr>
            <w:tcW w:w="1042" w:type="pct"/>
            <w:tcBorders>
              <w:bottom w:val="single" w:sz="4" w:space="0" w:color="auto"/>
            </w:tcBorders>
            <w:vAlign w:val="center"/>
          </w:tcPr>
          <w:p w14:paraId="7A3F5C7D" w14:textId="0C3705FE" w:rsidR="009348BF" w:rsidRPr="00745FC2" w:rsidRDefault="009348BF" w:rsidP="00201B34">
            <w:pPr>
              <w:jc w:val="center"/>
              <w:rPr>
                <w:rFonts w:ascii="Times New Roman" w:eastAsia="Calibri" w:hAnsi="Times New Roman" w:cs="Times New Roman"/>
                <w:sz w:val="24"/>
                <w:szCs w:val="24"/>
                <w:vertAlign w:val="subscript"/>
              </w:rPr>
            </w:pPr>
            <w:del w:id="332" w:author="JUN ZHU" w:date="2022-05-04T08:57:00Z">
              <w:r w:rsidRPr="00745FC2" w:rsidDel="00883972">
                <w:rPr>
                  <w:rFonts w:ascii="Times New Roman" w:hAnsi="Times New Roman" w:cs="Times New Roman"/>
                  <w:sz w:val="24"/>
                  <w:szCs w:val="24"/>
                </w:rPr>
                <w:delText xml:space="preserve">simulated </w:delText>
              </w:r>
            </w:del>
            <w:ins w:id="333" w:author="JUN ZHU" w:date="2022-05-04T08:57:00Z">
              <w:r w:rsidR="00883972">
                <w:rPr>
                  <w:rFonts w:ascii="Times New Roman" w:hAnsi="Times New Roman" w:cs="Times New Roman"/>
                  <w:sz w:val="24"/>
                  <w:szCs w:val="24"/>
                </w:rPr>
                <w:t>t</w:t>
              </w:r>
            </w:ins>
            <w:ins w:id="334" w:author="JUN ZHU" w:date="2022-05-04T08:58:00Z">
              <w:r w:rsidR="00883972">
                <w:rPr>
                  <w:rFonts w:ascii="Times New Roman" w:hAnsi="Times New Roman" w:cs="Times New Roman"/>
                  <w:sz w:val="24"/>
                  <w:szCs w:val="24"/>
                </w:rPr>
                <w:t>rue</w:t>
              </w:r>
            </w:ins>
            <w:ins w:id="335" w:author="JUN ZHU" w:date="2022-05-04T08:57:00Z">
              <w:r w:rsidR="00883972" w:rsidRPr="00745FC2">
                <w:rPr>
                  <w:rFonts w:ascii="Times New Roman" w:hAnsi="Times New Roman" w:cs="Times New Roman"/>
                  <w:sz w:val="24"/>
                  <w:szCs w:val="24"/>
                </w:rPr>
                <w:t xml:space="preserve"> </w:t>
              </w:r>
            </w:ins>
            <w:r w:rsidRPr="00745FC2">
              <w:rPr>
                <w:rFonts w:ascii="Symbol" w:hAnsi="Symbol" w:cs="Times New Roman"/>
                <w:sz w:val="24"/>
                <w:szCs w:val="24"/>
              </w:rPr>
              <w:t></w:t>
            </w:r>
            <w:r w:rsidRPr="00745FC2">
              <w:rPr>
                <w:rFonts w:ascii="Times New Roman" w:hAnsi="Times New Roman" w:cs="Times New Roman"/>
                <w:sz w:val="24"/>
                <w:szCs w:val="24"/>
                <w:vertAlign w:val="subscript"/>
              </w:rPr>
              <w:t>1</w:t>
            </w:r>
          </w:p>
        </w:tc>
        <w:tc>
          <w:tcPr>
            <w:tcW w:w="938" w:type="pct"/>
            <w:tcBorders>
              <w:bottom w:val="single" w:sz="4" w:space="0" w:color="auto"/>
            </w:tcBorders>
            <w:vAlign w:val="center"/>
          </w:tcPr>
          <w:p w14:paraId="6BCC20CB" w14:textId="77777777" w:rsidR="009348BF" w:rsidRPr="00745FC2" w:rsidRDefault="009348BF" w:rsidP="00201B34">
            <w:pPr>
              <w:jc w:val="center"/>
              <w:rPr>
                <w:rFonts w:ascii="Times New Roman" w:hAnsi="Times New Roman" w:cs="Times New Roman"/>
                <w:sz w:val="24"/>
                <w:szCs w:val="24"/>
              </w:rPr>
            </w:pPr>
            <w:proofErr w:type="spellStart"/>
            <w:r>
              <w:rPr>
                <w:rFonts w:ascii="Times New Roman" w:hAnsi="Times New Roman" w:cs="Times New Roman"/>
                <w:sz w:val="24"/>
                <w:szCs w:val="24"/>
              </w:rPr>
              <w:t>remote</w:t>
            </w:r>
            <w:r w:rsidRPr="00745FC2">
              <w:rPr>
                <w:rFonts w:ascii="Times New Roman" w:hAnsi="Times New Roman" w:cs="Times New Roman"/>
                <w:sz w:val="24"/>
                <w:szCs w:val="24"/>
              </w:rPr>
              <w:t>PARTS</w:t>
            </w:r>
            <w:proofErr w:type="spellEnd"/>
            <w:r>
              <w:rPr>
                <w:rFonts w:ascii="Times New Roman" w:hAnsi="Times New Roman" w:cs="Times New Roman"/>
                <w:sz w:val="24"/>
                <w:szCs w:val="24"/>
              </w:rPr>
              <w:t xml:space="preserve"> estimate</w:t>
            </w:r>
          </w:p>
        </w:tc>
        <w:tc>
          <w:tcPr>
            <w:tcW w:w="938" w:type="pct"/>
            <w:tcBorders>
              <w:bottom w:val="single" w:sz="4" w:space="0" w:color="auto"/>
            </w:tcBorders>
            <w:vAlign w:val="center"/>
          </w:tcPr>
          <w:p w14:paraId="1112EF7B" w14:textId="77777777" w:rsidR="009348BF" w:rsidRPr="00745FC2" w:rsidRDefault="009348BF" w:rsidP="00201B34">
            <w:pPr>
              <w:jc w:val="center"/>
              <w:rPr>
                <w:rFonts w:ascii="Times New Roman" w:hAnsi="Times New Roman" w:cs="Times New Roman"/>
                <w:sz w:val="24"/>
                <w:szCs w:val="24"/>
              </w:rPr>
            </w:pPr>
            <w:r>
              <w:rPr>
                <w:rFonts w:ascii="Times New Roman" w:hAnsi="Times New Roman" w:cs="Times New Roman"/>
                <w:sz w:val="24"/>
                <w:szCs w:val="24"/>
              </w:rPr>
              <w:t>GLMM estimate</w:t>
            </w:r>
          </w:p>
        </w:tc>
        <w:tc>
          <w:tcPr>
            <w:tcW w:w="1042" w:type="pct"/>
            <w:tcBorders>
              <w:bottom w:val="single" w:sz="4" w:space="0" w:color="auto"/>
            </w:tcBorders>
            <w:vAlign w:val="center"/>
          </w:tcPr>
          <w:p w14:paraId="1E79EC2C" w14:textId="77777777" w:rsidR="009348BF" w:rsidRPr="00CD6C67" w:rsidRDefault="009348BF" w:rsidP="00201B34">
            <w:pPr>
              <w:jc w:val="center"/>
              <w:rPr>
                <w:rFonts w:ascii="Times New Roman" w:hAnsi="Times New Roman" w:cs="Times New Roman"/>
                <w:sz w:val="24"/>
                <w:szCs w:val="24"/>
              </w:rPr>
            </w:pP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sidRPr="00745FC2">
              <w:rPr>
                <w:rFonts w:ascii="Symbol" w:hAnsi="Symbol" w:cs="Times New Roman"/>
                <w:sz w:val="24"/>
                <w:szCs w:val="24"/>
              </w:rPr>
              <w:t></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42" w:type="pct"/>
            <w:tcBorders>
              <w:bottom w:val="single" w:sz="4" w:space="0" w:color="auto"/>
            </w:tcBorders>
            <w:vAlign w:val="center"/>
          </w:tcPr>
          <w:p w14:paraId="46660716" w14:textId="77777777" w:rsidR="009348BF" w:rsidRPr="00745FC2" w:rsidRDefault="009348BF" w:rsidP="00201B34">
            <w:pPr>
              <w:jc w:val="center"/>
              <w:rPr>
                <w:rFonts w:ascii="Times New Roman" w:hAnsi="Times New Roman" w:cs="Times New Roman"/>
                <w:sz w:val="24"/>
                <w:szCs w:val="24"/>
              </w:rPr>
            </w:pPr>
            <w:r>
              <w:rPr>
                <w:rFonts w:ascii="Times New Roman" w:hAnsi="Times New Roman" w:cs="Times New Roman"/>
                <w:sz w:val="24"/>
                <w:szCs w:val="24"/>
              </w:rPr>
              <w:t xml:space="preserve">GLMM </w:t>
            </w:r>
            <w:proofErr w:type="gramStart"/>
            <w:r>
              <w:rPr>
                <w:rFonts w:ascii="Times New Roman" w:hAnsi="Times New Roman" w:cs="Times New Roman"/>
                <w:sz w:val="24"/>
                <w:szCs w:val="24"/>
              </w:rPr>
              <w:t>P(</w:t>
            </w:r>
            <w:proofErr w:type="gramEnd"/>
            <w:r w:rsidRPr="00745FC2">
              <w:rPr>
                <w:rFonts w:ascii="Symbol" w:hAnsi="Symbol" w:cs="Times New Roman"/>
                <w:sz w:val="24"/>
                <w:szCs w:val="24"/>
              </w:rPr>
              <w:t></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r>
      <w:tr w:rsidR="009348BF" w:rsidRPr="00745FC2" w14:paraId="464DD378" w14:textId="77777777" w:rsidTr="00201B34">
        <w:trPr>
          <w:trHeight w:val="334"/>
        </w:trPr>
        <w:tc>
          <w:tcPr>
            <w:tcW w:w="1042" w:type="pct"/>
            <w:tcBorders>
              <w:top w:val="single" w:sz="4" w:space="0" w:color="auto"/>
            </w:tcBorders>
            <w:vAlign w:val="center"/>
          </w:tcPr>
          <w:p w14:paraId="271C7512"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938" w:type="pct"/>
            <w:tcBorders>
              <w:top w:val="single" w:sz="4" w:space="0" w:color="auto"/>
            </w:tcBorders>
            <w:vAlign w:val="center"/>
          </w:tcPr>
          <w:p w14:paraId="09C3FFE5"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-0.001</w:t>
            </w:r>
          </w:p>
        </w:tc>
        <w:tc>
          <w:tcPr>
            <w:tcW w:w="938" w:type="pct"/>
            <w:tcBorders>
              <w:top w:val="single" w:sz="4" w:space="0" w:color="auto"/>
            </w:tcBorders>
            <w:vAlign w:val="center"/>
          </w:tcPr>
          <w:p w14:paraId="3F3CAB30"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-0.002</w:t>
            </w:r>
          </w:p>
        </w:tc>
        <w:tc>
          <w:tcPr>
            <w:tcW w:w="1042" w:type="pct"/>
            <w:tcBorders>
              <w:top w:val="single" w:sz="4" w:space="0" w:color="auto"/>
            </w:tcBorders>
            <w:vAlign w:val="center"/>
          </w:tcPr>
          <w:p w14:paraId="158036B8"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0.042</w:t>
            </w:r>
          </w:p>
        </w:tc>
        <w:tc>
          <w:tcPr>
            <w:tcW w:w="1042" w:type="pct"/>
            <w:tcBorders>
              <w:top w:val="single" w:sz="4" w:space="0" w:color="auto"/>
            </w:tcBorders>
            <w:vAlign w:val="center"/>
          </w:tcPr>
          <w:p w14:paraId="72BFE1FE"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0.033</w:t>
            </w:r>
          </w:p>
        </w:tc>
      </w:tr>
      <w:tr w:rsidR="009348BF" w:rsidRPr="00745FC2" w14:paraId="77A3886B" w14:textId="77777777" w:rsidTr="00201B34">
        <w:trPr>
          <w:trHeight w:val="334"/>
        </w:trPr>
        <w:tc>
          <w:tcPr>
            <w:tcW w:w="1042" w:type="pct"/>
            <w:vAlign w:val="center"/>
          </w:tcPr>
          <w:p w14:paraId="32B688B9"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938" w:type="pct"/>
            <w:vAlign w:val="center"/>
          </w:tcPr>
          <w:p w14:paraId="1FA7EACA"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0.239</w:t>
            </w:r>
          </w:p>
        </w:tc>
        <w:tc>
          <w:tcPr>
            <w:tcW w:w="938" w:type="pct"/>
            <w:vAlign w:val="center"/>
          </w:tcPr>
          <w:p w14:paraId="07E70919"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0.242</w:t>
            </w:r>
          </w:p>
        </w:tc>
        <w:tc>
          <w:tcPr>
            <w:tcW w:w="1042" w:type="pct"/>
            <w:vAlign w:val="center"/>
          </w:tcPr>
          <w:p w14:paraId="4554C306"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0.172</w:t>
            </w:r>
          </w:p>
        </w:tc>
        <w:tc>
          <w:tcPr>
            <w:tcW w:w="1042" w:type="pct"/>
            <w:vAlign w:val="center"/>
          </w:tcPr>
          <w:p w14:paraId="5FCA86D5"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0.157</w:t>
            </w:r>
          </w:p>
        </w:tc>
      </w:tr>
      <w:tr w:rsidR="009348BF" w:rsidRPr="00745FC2" w14:paraId="3B100BCC" w14:textId="77777777" w:rsidTr="00201B34">
        <w:trPr>
          <w:trHeight w:val="334"/>
        </w:trPr>
        <w:tc>
          <w:tcPr>
            <w:tcW w:w="1042" w:type="pct"/>
            <w:vAlign w:val="center"/>
          </w:tcPr>
          <w:p w14:paraId="57B5786A"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0.5</w:t>
            </w:r>
          </w:p>
        </w:tc>
        <w:tc>
          <w:tcPr>
            <w:tcW w:w="938" w:type="pct"/>
            <w:vAlign w:val="center"/>
          </w:tcPr>
          <w:p w14:paraId="67D96AF9"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0.492</w:t>
            </w:r>
          </w:p>
        </w:tc>
        <w:tc>
          <w:tcPr>
            <w:tcW w:w="938" w:type="pct"/>
            <w:vAlign w:val="center"/>
          </w:tcPr>
          <w:p w14:paraId="1AE9C4F3"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0.494</w:t>
            </w:r>
          </w:p>
        </w:tc>
        <w:tc>
          <w:tcPr>
            <w:tcW w:w="1042" w:type="pct"/>
            <w:vAlign w:val="center"/>
          </w:tcPr>
          <w:p w14:paraId="153566BC"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0.612</w:t>
            </w:r>
          </w:p>
        </w:tc>
        <w:tc>
          <w:tcPr>
            <w:tcW w:w="1042" w:type="pct"/>
            <w:vAlign w:val="center"/>
          </w:tcPr>
          <w:p w14:paraId="3CB30693"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0.612</w:t>
            </w:r>
          </w:p>
        </w:tc>
      </w:tr>
      <w:tr w:rsidR="009348BF" w:rsidRPr="00745FC2" w14:paraId="358EAE79" w14:textId="77777777" w:rsidTr="00201B34">
        <w:trPr>
          <w:trHeight w:val="334"/>
        </w:trPr>
        <w:tc>
          <w:tcPr>
            <w:tcW w:w="1042" w:type="pct"/>
            <w:tcBorders>
              <w:bottom w:val="single" w:sz="4" w:space="0" w:color="auto"/>
            </w:tcBorders>
            <w:vAlign w:val="center"/>
          </w:tcPr>
          <w:p w14:paraId="71A15524"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938" w:type="pct"/>
            <w:tcBorders>
              <w:bottom w:val="single" w:sz="4" w:space="0" w:color="auto"/>
            </w:tcBorders>
            <w:vAlign w:val="center"/>
          </w:tcPr>
          <w:p w14:paraId="554C4395"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938" w:type="pct"/>
            <w:tcBorders>
              <w:bottom w:val="single" w:sz="4" w:space="0" w:color="auto"/>
            </w:tcBorders>
            <w:vAlign w:val="center"/>
          </w:tcPr>
          <w:p w14:paraId="69C98E8E"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1042" w:type="pct"/>
            <w:tcBorders>
              <w:bottom w:val="single" w:sz="4" w:space="0" w:color="auto"/>
            </w:tcBorders>
            <w:vAlign w:val="center"/>
          </w:tcPr>
          <w:p w14:paraId="746EDF36"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0.916</w:t>
            </w:r>
          </w:p>
        </w:tc>
        <w:tc>
          <w:tcPr>
            <w:tcW w:w="1042" w:type="pct"/>
            <w:tcBorders>
              <w:bottom w:val="single" w:sz="4" w:space="0" w:color="auto"/>
            </w:tcBorders>
            <w:vAlign w:val="center"/>
          </w:tcPr>
          <w:p w14:paraId="5C75FD99"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0.919</w:t>
            </w:r>
          </w:p>
        </w:tc>
      </w:tr>
    </w:tbl>
    <w:p w14:paraId="3B4E503A" w14:textId="3932FEEC" w:rsidR="009348BF" w:rsidRDefault="009348BF" w:rsidP="00253892">
      <w:pPr>
        <w:spacing w:line="480" w:lineRule="auto"/>
        <w:rPr>
          <w:rFonts w:eastAsiaTheme="minorEastAsia"/>
          <w:color w:val="000000" w:themeColor="text1"/>
        </w:rPr>
        <w:sectPr w:rsidR="009348BF" w:rsidSect="009348BF">
          <w:pgSz w:w="15840" w:h="12240" w:orient="landscape"/>
          <w:pgMar w:top="1440" w:right="1440" w:bottom="1440" w:left="1440" w:header="720" w:footer="720" w:gutter="0"/>
          <w:lnNumType w:countBy="1" w:restart="continuous"/>
          <w:cols w:space="720"/>
          <w:docGrid w:linePitch="360"/>
        </w:sectPr>
      </w:pPr>
    </w:p>
    <w:p w14:paraId="68244E16" w14:textId="3E0E740B" w:rsidR="00935933" w:rsidRPr="00117881" w:rsidRDefault="00935933" w:rsidP="009348BF">
      <w:pPr>
        <w:pageBreakBefore/>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lastRenderedPageBreak/>
        <w:t>Figures</w:t>
      </w:r>
      <w:r w:rsidR="00887D83" w:rsidRPr="00117881">
        <w:rPr>
          <w:rFonts w:ascii="Times New Roman" w:hAnsi="Times New Roman" w:cs="Times New Roman"/>
          <w:b/>
          <w:bCs/>
          <w:sz w:val="24"/>
          <w:szCs w:val="24"/>
        </w:rPr>
        <w:t xml:space="preserve"> </w:t>
      </w:r>
    </w:p>
    <w:p w14:paraId="6D33C3BD" w14:textId="77777777" w:rsidR="00935933" w:rsidRPr="00117881" w:rsidRDefault="00935933" w:rsidP="005239A5">
      <w:pPr>
        <w:keepNext/>
        <w:spacing w:after="0" w:line="480" w:lineRule="auto"/>
        <w:rPr>
          <w:rFonts w:ascii="Times New Roman" w:hAnsi="Times New Roman" w:cs="Times New Roman"/>
          <w:sz w:val="24"/>
          <w:szCs w:val="24"/>
        </w:rPr>
      </w:pPr>
      <w:r w:rsidRPr="00117881">
        <w:rPr>
          <w:rFonts w:ascii="Times New Roman" w:eastAsiaTheme="minorEastAsia" w:hAnsi="Times New Roman" w:cs="Times New Roman"/>
          <w:noProof/>
          <w:sz w:val="24"/>
          <w:szCs w:val="24"/>
        </w:rPr>
        <w:drawing>
          <wp:inline distT="0" distB="0" distL="0" distR="0" wp14:anchorId="0C0EFF96" wp14:editId="366FD311">
            <wp:extent cx="2170706" cy="1733550"/>
            <wp:effectExtent l="0" t="0" r="1270" b="0"/>
            <wp:docPr id="1" name="Picture 1" descr="A picture containing crossword puzzle, text,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 text, indoor, tile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4685" cy="1736727"/>
                    </a:xfrm>
                    <a:prstGeom prst="rect">
                      <a:avLst/>
                    </a:prstGeom>
                    <a:noFill/>
                  </pic:spPr>
                </pic:pic>
              </a:graphicData>
            </a:graphic>
          </wp:inline>
        </w:drawing>
      </w:r>
    </w:p>
    <w:p w14:paraId="75E923CA" w14:textId="61CC2BFB" w:rsidR="00935933" w:rsidRPr="00117881" w:rsidRDefault="00935933" w:rsidP="005239A5">
      <w:pPr>
        <w:pStyle w:val="Caption"/>
        <w:spacing w:line="480" w:lineRule="auto"/>
        <w:rPr>
          <w:rFonts w:ascii="Times New Roman" w:eastAsiaTheme="minorEastAsia" w:hAnsi="Times New Roman" w:cs="Times New Roman"/>
          <w:i w:val="0"/>
          <w:iCs w:val="0"/>
          <w:sz w:val="24"/>
          <w:szCs w:val="24"/>
        </w:rPr>
      </w:pPr>
      <w:r w:rsidRPr="00117881">
        <w:rPr>
          <w:rFonts w:ascii="Times New Roman" w:hAnsi="Times New Roman" w:cs="Times New Roman"/>
          <w:sz w:val="24"/>
          <w:szCs w:val="24"/>
        </w:rPr>
        <w:t xml:space="preserve">Figure </w:t>
      </w:r>
      <w:r w:rsidRPr="005037A4">
        <w:rPr>
          <w:rFonts w:ascii="Times New Roman" w:hAnsi="Times New Roman" w:cs="Times New Roman"/>
          <w:sz w:val="24"/>
          <w:szCs w:val="24"/>
        </w:rPr>
        <w:fldChar w:fldCharType="begin"/>
      </w:r>
      <w:r w:rsidRPr="005037A4">
        <w:rPr>
          <w:rFonts w:ascii="Times New Roman" w:hAnsi="Times New Roman" w:cs="Times New Roman"/>
          <w:sz w:val="24"/>
          <w:szCs w:val="24"/>
        </w:rPr>
        <w:instrText xml:space="preserve"> SEQ Figure \* ARABIC </w:instrText>
      </w:r>
      <w:r w:rsidRPr="005037A4">
        <w:rPr>
          <w:rFonts w:ascii="Times New Roman" w:hAnsi="Times New Roman" w:cs="Times New Roman"/>
          <w:sz w:val="24"/>
          <w:szCs w:val="24"/>
        </w:rPr>
        <w:fldChar w:fldCharType="separate"/>
      </w:r>
      <w:r w:rsidR="00045A3F">
        <w:rPr>
          <w:rFonts w:ascii="Times New Roman" w:hAnsi="Times New Roman" w:cs="Times New Roman"/>
          <w:noProof/>
          <w:sz w:val="24"/>
          <w:szCs w:val="24"/>
        </w:rPr>
        <w:t>1</w:t>
      </w:r>
      <w:r w:rsidRPr="005037A4">
        <w:rPr>
          <w:rFonts w:ascii="Times New Roman" w:hAnsi="Times New Roman" w:cs="Times New Roman"/>
          <w:sz w:val="24"/>
          <w:szCs w:val="24"/>
        </w:rPr>
        <w:fldChar w:fldCharType="end"/>
      </w:r>
      <w:r w:rsidRPr="005037A4">
        <w:rPr>
          <w:rFonts w:ascii="Times New Roman" w:hAnsi="Times New Roman" w:cs="Times New Roman"/>
          <w:i w:val="0"/>
          <w:iCs w:val="0"/>
          <w:sz w:val="24"/>
          <w:szCs w:val="24"/>
        </w:rPr>
        <w:t>:</w:t>
      </w:r>
      <w:r w:rsidRPr="00117881">
        <w:rPr>
          <w:rFonts w:ascii="Times New Roman" w:hAnsi="Times New Roman" w:cs="Times New Roman"/>
          <w:i w:val="0"/>
          <w:iCs w:val="0"/>
          <w:sz w:val="24"/>
          <w:szCs w:val="24"/>
        </w:rPr>
        <w:t xml:space="preserve"> Distributional pattern of land-cover classes </w:t>
      </w:r>
      <m:oMath>
        <m:r>
          <w:rPr>
            <w:rFonts w:ascii="Cambria Math" w:hAnsi="Cambria Math" w:cs="Times New Roman"/>
            <w:sz w:val="24"/>
            <w:szCs w:val="24"/>
          </w:rPr>
          <m:t>L</m:t>
        </m:r>
      </m:oMath>
      <w:r w:rsidRPr="00117881">
        <w:rPr>
          <w:rFonts w:ascii="Times New Roman" w:eastAsiaTheme="minorEastAsia" w:hAnsi="Times New Roman" w:cs="Times New Roman"/>
          <w:i w:val="0"/>
          <w:iCs w:val="0"/>
          <w:sz w:val="24"/>
          <w:szCs w:val="24"/>
        </w:rPr>
        <w:t>.</w:t>
      </w:r>
    </w:p>
    <w:p w14:paraId="193EB280" w14:textId="321E7657" w:rsidR="00C56EB8" w:rsidRPr="00117881" w:rsidRDefault="00BA7C44" w:rsidP="005239A5">
      <w:pPr>
        <w:keepNext/>
        <w:spacing w:after="0" w:line="480" w:lineRule="auto"/>
        <w:rPr>
          <w:rFonts w:ascii="Times New Roman" w:hAnsi="Times New Roman" w:cs="Times New Roman"/>
          <w:sz w:val="24"/>
          <w:szCs w:val="24"/>
        </w:rPr>
      </w:pPr>
      <w:r w:rsidRPr="00117881">
        <w:rPr>
          <w:rFonts w:ascii="Times New Roman" w:hAnsi="Times New Roman" w:cs="Times New Roman"/>
          <w:b/>
          <w:bCs/>
          <w:noProof/>
          <w:sz w:val="24"/>
          <w:szCs w:val="24"/>
        </w:rPr>
        <w:drawing>
          <wp:inline distT="0" distB="0" distL="0" distR="0" wp14:anchorId="6884F907" wp14:editId="09079D1C">
            <wp:extent cx="2019300" cy="2057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472" t="16710" r="22917"/>
                    <a:stretch/>
                  </pic:blipFill>
                  <pic:spPr bwMode="auto">
                    <a:xfrm>
                      <a:off x="0" y="0"/>
                      <a:ext cx="20193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C56EB8" w:rsidRPr="00117881">
        <w:rPr>
          <w:rFonts w:ascii="Times New Roman" w:hAnsi="Times New Roman" w:cs="Times New Roman"/>
          <w:noProof/>
          <w:sz w:val="24"/>
          <w:szCs w:val="24"/>
        </w:rPr>
        <w:drawing>
          <wp:inline distT="0" distB="0" distL="0" distR="0" wp14:anchorId="287E3E99" wp14:editId="05BE3FAB">
            <wp:extent cx="1905000" cy="2082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703" t="15682" r="26853"/>
                    <a:stretch/>
                  </pic:blipFill>
                  <pic:spPr bwMode="auto">
                    <a:xfrm>
                      <a:off x="0" y="0"/>
                      <a:ext cx="1905000" cy="2082800"/>
                    </a:xfrm>
                    <a:prstGeom prst="rect">
                      <a:avLst/>
                    </a:prstGeom>
                    <a:noFill/>
                    <a:ln>
                      <a:noFill/>
                    </a:ln>
                    <a:extLst>
                      <a:ext uri="{53640926-AAD7-44D8-BBD7-CCE9431645EC}">
                        <a14:shadowObscured xmlns:a14="http://schemas.microsoft.com/office/drawing/2010/main"/>
                      </a:ext>
                    </a:extLst>
                  </pic:spPr>
                </pic:pic>
              </a:graphicData>
            </a:graphic>
          </wp:inline>
        </w:drawing>
      </w:r>
      <w:r w:rsidR="00772B3A" w:rsidRPr="00117881">
        <w:rPr>
          <w:rFonts w:ascii="Times New Roman" w:hAnsi="Times New Roman" w:cs="Times New Roman"/>
          <w:b/>
          <w:bCs/>
          <w:noProof/>
          <w:sz w:val="24"/>
          <w:szCs w:val="24"/>
        </w:rPr>
        <w:drawing>
          <wp:inline distT="0" distB="0" distL="0" distR="0" wp14:anchorId="6C61C521" wp14:editId="0CA47DA0">
            <wp:extent cx="1892300" cy="207010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241" t="16196" r="27778"/>
                    <a:stretch/>
                  </pic:blipFill>
                  <pic:spPr bwMode="auto">
                    <a:xfrm>
                      <a:off x="0" y="0"/>
                      <a:ext cx="18923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59FD1B8E" w14:textId="7F38BFDF" w:rsidR="007D4CF7" w:rsidRDefault="00C56EB8" w:rsidP="005239A5">
      <w:pPr>
        <w:pStyle w:val="Caption"/>
        <w:spacing w:line="480" w:lineRule="auto"/>
        <w:rPr>
          <w:rFonts w:ascii="Times New Roman" w:hAnsi="Times New Roman" w:cs="Times New Roman"/>
          <w:i w:val="0"/>
          <w:iCs w:val="0"/>
          <w:sz w:val="24"/>
          <w:szCs w:val="24"/>
        </w:rPr>
      </w:pPr>
      <w:r w:rsidRPr="00117881">
        <w:rPr>
          <w:rFonts w:ascii="Times New Roman" w:hAnsi="Times New Roman" w:cs="Times New Roman"/>
          <w:sz w:val="24"/>
          <w:szCs w:val="24"/>
        </w:rPr>
        <w:t xml:space="preserve">Figure </w:t>
      </w:r>
      <w:r w:rsidR="00C940F4" w:rsidRPr="00117881">
        <w:rPr>
          <w:rFonts w:ascii="Times New Roman" w:hAnsi="Times New Roman" w:cs="Times New Roman"/>
          <w:sz w:val="24"/>
          <w:szCs w:val="24"/>
        </w:rPr>
        <w:fldChar w:fldCharType="begin"/>
      </w:r>
      <w:r w:rsidR="00C940F4" w:rsidRPr="00117881">
        <w:rPr>
          <w:rFonts w:ascii="Times New Roman" w:hAnsi="Times New Roman" w:cs="Times New Roman"/>
          <w:sz w:val="24"/>
          <w:szCs w:val="24"/>
        </w:rPr>
        <w:instrText xml:space="preserve"> SEQ Figure \* ARABIC </w:instrText>
      </w:r>
      <w:r w:rsidR="00C940F4" w:rsidRPr="00117881">
        <w:rPr>
          <w:rFonts w:ascii="Times New Roman" w:hAnsi="Times New Roman" w:cs="Times New Roman"/>
          <w:sz w:val="24"/>
          <w:szCs w:val="24"/>
        </w:rPr>
        <w:fldChar w:fldCharType="separate"/>
      </w:r>
      <w:r w:rsidR="00045A3F">
        <w:rPr>
          <w:rFonts w:ascii="Times New Roman" w:hAnsi="Times New Roman" w:cs="Times New Roman"/>
          <w:noProof/>
          <w:sz w:val="24"/>
          <w:szCs w:val="24"/>
        </w:rPr>
        <w:t>2</w:t>
      </w:r>
      <w:r w:rsidR="00C940F4" w:rsidRPr="00117881">
        <w:rPr>
          <w:rFonts w:ascii="Times New Roman" w:hAnsi="Times New Roman" w:cs="Times New Roman"/>
          <w:noProof/>
          <w:sz w:val="24"/>
          <w:szCs w:val="24"/>
        </w:rPr>
        <w:fldChar w:fldCharType="end"/>
      </w:r>
      <w:r w:rsidRPr="00117881">
        <w:rPr>
          <w:rFonts w:ascii="Times New Roman" w:hAnsi="Times New Roman" w:cs="Times New Roman"/>
          <w:sz w:val="24"/>
          <w:szCs w:val="24"/>
        </w:rPr>
        <w:t xml:space="preserve"> </w:t>
      </w:r>
      <w:r w:rsidRPr="00117881">
        <w:rPr>
          <w:rFonts w:ascii="Times New Roman" w:hAnsi="Times New Roman" w:cs="Times New Roman"/>
          <w:i w:val="0"/>
          <w:iCs w:val="0"/>
          <w:sz w:val="24"/>
          <w:szCs w:val="24"/>
        </w:rPr>
        <w:t>Fixed spatial variation given by 2D sin wave. The wave was generated with 1 (left), 4 (middle) or 9 (right) cycles per map.</w:t>
      </w:r>
    </w:p>
    <w:p w14:paraId="0936100E" w14:textId="77777777" w:rsidR="00103872" w:rsidRDefault="00103872" w:rsidP="005239A5">
      <w:pPr>
        <w:pStyle w:val="Caption"/>
        <w:spacing w:line="480" w:lineRule="auto"/>
        <w:rPr>
          <w:rFonts w:ascii="Times New Roman" w:hAnsi="Times New Roman" w:cs="Times New Roman"/>
          <w:i w:val="0"/>
          <w:iCs w:val="0"/>
          <w:sz w:val="24"/>
          <w:szCs w:val="24"/>
        </w:rPr>
      </w:pPr>
    </w:p>
    <w:p w14:paraId="69238E98" w14:textId="755F9E99" w:rsidR="00935933" w:rsidRDefault="00935933" w:rsidP="005239A5">
      <w:pPr>
        <w:pStyle w:val="Caption"/>
        <w:spacing w:line="480" w:lineRule="auto"/>
        <w:rPr>
          <w:rFonts w:ascii="Times New Roman" w:hAnsi="Times New Roman" w:cs="Times New Roman"/>
          <w:i w:val="0"/>
          <w:iCs w:val="0"/>
          <w:sz w:val="24"/>
          <w:szCs w:val="24"/>
        </w:rPr>
      </w:pPr>
    </w:p>
    <w:sectPr w:rsidR="00935933" w:rsidSect="00251AC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R. Ives" w:date="2022-01-04T14:50:00Z" w:initials="ARI">
    <w:p w14:paraId="25782201" w14:textId="77777777" w:rsidR="00201B34" w:rsidRDefault="00201B34" w:rsidP="00201B34">
      <w:r>
        <w:rPr>
          <w:rStyle w:val="CommentReference"/>
        </w:rPr>
        <w:annotationRef/>
      </w:r>
      <w:r>
        <w:rPr>
          <w:sz w:val="20"/>
          <w:szCs w:val="20"/>
        </w:rPr>
        <w:t xml:space="preserve">Application: Short (no more than 3000-4000 words total) descriptions of new software that are intended to describe and promote the software as well as act as a </w:t>
      </w:r>
      <w:proofErr w:type="spellStart"/>
      <w:r>
        <w:rPr>
          <w:sz w:val="20"/>
          <w:szCs w:val="20"/>
        </w:rPr>
        <w:t>citeable</w:t>
      </w:r>
      <w:proofErr w:type="spellEnd"/>
      <w:r>
        <w:rPr>
          <w:sz w:val="20"/>
          <w:szCs w:val="20"/>
        </w:rPr>
        <w:t xml:space="preserve"> resource for developers. </w:t>
      </w:r>
      <w:r>
        <w:rPr>
          <w:sz w:val="20"/>
          <w:szCs w:val="20"/>
        </w:rPr>
        <w:cr/>
      </w:r>
      <w:r>
        <w:rPr>
          <w:sz w:val="20"/>
          <w:szCs w:val="20"/>
        </w:rPr>
        <w:cr/>
        <w:t>It is currently ~3900, without the tables, so it is a little long.</w:t>
      </w:r>
    </w:p>
  </w:comment>
  <w:comment w:id="1" w:author="CLAY MORROW" w:date="2022-04-18T15:49:00Z" w:initials="CM">
    <w:p w14:paraId="61A69AEB" w14:textId="6F575B51" w:rsidR="00201B34" w:rsidRDefault="00201B34">
      <w:pPr>
        <w:pStyle w:val="CommentText"/>
      </w:pPr>
      <w:r>
        <w:rPr>
          <w:rStyle w:val="CommentReference"/>
        </w:rPr>
        <w:annotationRef/>
      </w:r>
      <w:r>
        <w:t xml:space="preserve">I’m not going to worry about cutting it down for my defense. </w:t>
      </w:r>
    </w:p>
  </w:comment>
  <w:comment w:id="30" w:author="Volker Radeloff" w:date="2022-05-02T08:22:00Z" w:initials="VR">
    <w:p w14:paraId="2256C2D5" w14:textId="2A4CBC12" w:rsidR="00201B34" w:rsidRDefault="00201B34">
      <w:pPr>
        <w:pStyle w:val="CommentText"/>
      </w:pPr>
      <w:r>
        <w:rPr>
          <w:rStyle w:val="CommentReference"/>
        </w:rPr>
        <w:annotationRef/>
      </w:r>
      <w:r>
        <w:t>Seemed to repeat the Tobler statement</w:t>
      </w:r>
    </w:p>
  </w:comment>
  <w:comment w:id="41" w:author="Wang, Fangfang" w:date="2022-05-10T11:28:00Z" w:initials="WF">
    <w:p w14:paraId="37AD09EC" w14:textId="6EB85322" w:rsidR="00AC7D15" w:rsidRDefault="00AC7D15">
      <w:pPr>
        <w:pStyle w:val="CommentText"/>
      </w:pPr>
      <w:r>
        <w:rPr>
          <w:rStyle w:val="CommentReference"/>
        </w:rPr>
        <w:annotationRef/>
      </w:r>
      <w:r>
        <w:t xml:space="preserve">This expression is confusing, as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 xml:space="preserve"> </m:t>
        </m:r>
      </m:oMath>
      <w:r>
        <w:t xml:space="preserve">is a random variable, but the </w:t>
      </w:r>
      <w:r w:rsidR="00E65140">
        <w:t>right-hand</w:t>
      </w:r>
      <w:r>
        <w:t xml:space="preserve"> side is a random vector.</w:t>
      </w:r>
    </w:p>
  </w:comment>
  <w:comment w:id="84" w:author="Wang, Fangfang" w:date="2022-05-10T11:37:00Z" w:initials="WF">
    <w:p w14:paraId="7934C868" w14:textId="5EC1B81F" w:rsidR="00E65140" w:rsidRPr="00AA3FC9" w:rsidRDefault="00D56D60" w:rsidP="00E65140">
      <w:pPr>
        <w:snapToGrid w:val="0"/>
        <w:spacing w:line="480" w:lineRule="auto"/>
        <w:contextualSpacing/>
        <w:jc w:val="both"/>
        <w:textAlignment w:val="baseline"/>
        <w:rPr>
          <w:rFonts w:ascii="Times New Roman" w:hAnsi="Times New Roman" w:cs="Times New Roman"/>
          <w:sz w:val="24"/>
          <w:szCs w:val="24"/>
        </w:rPr>
      </w:pPr>
      <w:r>
        <w:rPr>
          <w:rStyle w:val="CommentReference"/>
        </w:rPr>
        <w:annotationRef/>
      </w:r>
      <w:r>
        <w:t>Is my understanding correct?</w:t>
      </w:r>
      <w:r w:rsidR="00E65140">
        <w:t xml:space="preserve"> If so, how about writing the eqn. in Line 50 as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Style w:val="CommentReference"/>
              </w:rPr>
              <w:annotationRef/>
            </m:r>
          </m:e>
        </m:d>
        <m:r>
          <w:rPr>
            <w:rFonts w:ascii="Cambria Math" w:eastAsia="MS Mincho" w:hAnsi="Cambria Math" w:cs="Times New Roman"/>
            <w:color w:val="000000" w:themeColor="text1"/>
            <w:kern w:val="24"/>
            <w:sz w:val="24"/>
            <w:szCs w:val="24"/>
          </w:rPr>
          <m:t>?</m:t>
        </m:r>
      </m:oMath>
    </w:p>
    <w:p w14:paraId="7F1F81D2" w14:textId="78F9342A" w:rsidR="00D56D60" w:rsidRDefault="00D56D60">
      <w:pPr>
        <w:pStyle w:val="CommentText"/>
      </w:pPr>
    </w:p>
  </w:comment>
  <w:comment w:id="101" w:author="JUN ZHU" w:date="2022-05-04T08:06:00Z" w:initials="JZ">
    <w:p w14:paraId="28AA2BBD" w14:textId="6C1F55E3" w:rsidR="00D51F79" w:rsidRDefault="00D51F79">
      <w:pPr>
        <w:pStyle w:val="CommentText"/>
      </w:pPr>
      <w:r>
        <w:rPr>
          <w:rStyle w:val="CommentReference"/>
        </w:rPr>
        <w:annotationRef/>
      </w:r>
      <w:r w:rsidR="001576E5">
        <w:t>What is</w:t>
      </w:r>
      <w:r>
        <w:t xml:space="preserve"> the spatiotemporal covariance function of </w:t>
      </w:r>
      <w:proofErr w:type="spellStart"/>
      <w:r>
        <w:t>epsilon_i</w:t>
      </w:r>
      <w:proofErr w:type="spellEnd"/>
      <w:r>
        <w:t>(t)</w:t>
      </w:r>
      <w:r w:rsidR="001576E5">
        <w:t>?</w:t>
      </w:r>
    </w:p>
  </w:comment>
  <w:comment w:id="104" w:author="JUN ZHU" w:date="2022-05-04T09:02:00Z" w:initials="JZ">
    <w:p w14:paraId="2E4F4887" w14:textId="54BB8684" w:rsidR="00D84018" w:rsidRDefault="00D84018">
      <w:pPr>
        <w:pStyle w:val="CommentText"/>
      </w:pPr>
      <w:r>
        <w:rPr>
          <w:rStyle w:val="CommentReference"/>
        </w:rPr>
        <w:annotationRef/>
      </w:r>
      <w:r>
        <w:t xml:space="preserve">Suggest </w:t>
      </w:r>
      <w:proofErr w:type="gramStart"/>
      <w:r>
        <w:t>to remove</w:t>
      </w:r>
      <w:proofErr w:type="gramEnd"/>
      <w:r>
        <w:t xml:space="preserve"> this sentence – it is a bit too vague</w:t>
      </w:r>
    </w:p>
  </w:comment>
  <w:comment w:id="128" w:author="Volker Radeloff" w:date="2022-05-02T08:27:00Z" w:initials="VR">
    <w:p w14:paraId="156A4CA8" w14:textId="37639AAC" w:rsidR="00245371" w:rsidRDefault="00245371">
      <w:pPr>
        <w:pStyle w:val="CommentText"/>
      </w:pPr>
      <w:r>
        <w:rPr>
          <w:rStyle w:val="CommentReference"/>
        </w:rPr>
        <w:annotationRef/>
      </w:r>
      <w:r>
        <w:t xml:space="preserve">Seems like we should cite the </w:t>
      </w:r>
      <w:proofErr w:type="spellStart"/>
      <w:r>
        <w:t>MethodsX</w:t>
      </w:r>
      <w:proofErr w:type="spellEnd"/>
      <w:r>
        <w:t xml:space="preserve"> paper here too, no?</w:t>
      </w:r>
    </w:p>
  </w:comment>
  <w:comment w:id="131" w:author="JUN ZHU" w:date="2022-05-04T08:30:00Z" w:initials="JZ">
    <w:p w14:paraId="35D685F5" w14:textId="5056A4AF" w:rsidR="001577E2" w:rsidRDefault="001577E2">
      <w:pPr>
        <w:pStyle w:val="CommentText"/>
      </w:pPr>
      <w:r>
        <w:rPr>
          <w:rStyle w:val="CommentReference"/>
        </w:rPr>
        <w:annotationRef/>
      </w:r>
      <w:r w:rsidR="001576E5">
        <w:t>What is</w:t>
      </w:r>
      <w:r>
        <w:t xml:space="preserve"> “a single parameter of interest”</w:t>
      </w:r>
      <w:r w:rsidR="001576E5">
        <w:t xml:space="preserve"> – could it be a vector of </w:t>
      </w:r>
      <w:r w:rsidR="00231F93">
        <w:t>regression coefficients</w:t>
      </w:r>
      <w:r w:rsidR="001576E5">
        <w:t>?</w:t>
      </w:r>
    </w:p>
  </w:comment>
  <w:comment w:id="136" w:author="JUN ZHU" w:date="2022-05-04T08:31:00Z" w:initials="JZ">
    <w:p w14:paraId="7A0C077B" w14:textId="0127EB9B" w:rsidR="00EA5A0B" w:rsidRDefault="00EA5A0B">
      <w:pPr>
        <w:pStyle w:val="CommentText"/>
      </w:pPr>
      <w:r>
        <w:rPr>
          <w:rStyle w:val="CommentReference"/>
        </w:rPr>
        <w:annotationRef/>
      </w:r>
      <w:r w:rsidR="00405DA0">
        <w:t>What are</w:t>
      </w:r>
      <w:r>
        <w:t xml:space="preserve"> “these parameter estimates”</w:t>
      </w:r>
      <w:r w:rsidR="00BB6333">
        <w:t>?</w:t>
      </w:r>
    </w:p>
  </w:comment>
  <w:comment w:id="137" w:author="Volker Radeloff" w:date="2022-05-02T08:28:00Z" w:initials="VR">
    <w:p w14:paraId="2B9BCFDC" w14:textId="3B90ABE9" w:rsidR="00245371" w:rsidRDefault="00245371">
      <w:pPr>
        <w:pStyle w:val="CommentText"/>
      </w:pPr>
      <w:r>
        <w:rPr>
          <w:rStyle w:val="CommentReference"/>
        </w:rPr>
        <w:annotationRef/>
      </w:r>
      <w:r>
        <w:t>They don’t have to be, do they?</w:t>
      </w:r>
    </w:p>
  </w:comment>
  <w:comment w:id="183" w:author="Volker Radeloff" w:date="2022-05-02T08:35:00Z" w:initials="VR">
    <w:p w14:paraId="066030AB" w14:textId="2818FBBD" w:rsidR="00245371" w:rsidRDefault="00245371">
      <w:pPr>
        <w:pStyle w:val="CommentText"/>
      </w:pPr>
      <w:r>
        <w:rPr>
          <w:rStyle w:val="CommentReference"/>
        </w:rPr>
        <w:annotationRef/>
      </w:r>
      <w:r>
        <w:t>I’m fine with either larger or big, but it should be consistent.</w:t>
      </w:r>
    </w:p>
  </w:comment>
  <w:comment w:id="186" w:author="Volker Radeloff" w:date="2022-05-02T08:36:00Z" w:initials="VR">
    <w:p w14:paraId="65E57D75" w14:textId="2087C990" w:rsidR="00245371" w:rsidRDefault="00245371">
      <w:pPr>
        <w:pStyle w:val="CommentText"/>
      </w:pPr>
      <w:r>
        <w:rPr>
          <w:rStyle w:val="CommentReference"/>
        </w:rPr>
        <w:annotationRef/>
      </w:r>
      <w:r>
        <w:t>Can we provide a reference to that effect?</w:t>
      </w:r>
    </w:p>
  </w:comment>
  <w:comment w:id="191" w:author="Volker Radeloff" w:date="2022-05-02T08:38:00Z" w:initials="VR">
    <w:p w14:paraId="7B7CB9EF" w14:textId="7A66F7F0" w:rsidR="00855C79" w:rsidRDefault="00855C79">
      <w:pPr>
        <w:pStyle w:val="CommentText"/>
      </w:pPr>
      <w:r>
        <w:rPr>
          <w:rStyle w:val="CommentReference"/>
        </w:rPr>
        <w:annotationRef/>
      </w:r>
      <w:r>
        <w:t xml:space="preserve">It seems we need a concluding sentence stating why kriging </w:t>
      </w:r>
      <w:proofErr w:type="spellStart"/>
      <w:r>
        <w:t>etc</w:t>
      </w:r>
      <w:proofErr w:type="spellEnd"/>
      <w:r>
        <w:t>, wouldn’t work.</w:t>
      </w:r>
    </w:p>
  </w:comment>
  <w:comment w:id="195" w:author="Volker Radeloff" w:date="2022-05-02T08:39:00Z" w:initials="VR">
    <w:p w14:paraId="148014E9" w14:textId="2051FB68" w:rsidR="00855C79" w:rsidRDefault="00855C79">
      <w:pPr>
        <w:pStyle w:val="CommentText"/>
      </w:pPr>
      <w:r>
        <w:rPr>
          <w:rStyle w:val="CommentReference"/>
        </w:rPr>
        <w:annotationRef/>
      </w:r>
      <w:r>
        <w:t xml:space="preserve">It seems we are contrasting here both the statistical problem and the satellite dataset.  I wonder if it would be better to provide a contrast by stating what </w:t>
      </w:r>
      <w:proofErr w:type="spellStart"/>
      <w:r>
        <w:t>remotePARTS</w:t>
      </w:r>
      <w:proofErr w:type="spellEnd"/>
      <w:r>
        <w:t xml:space="preserve"> can do with the OCO2 data that </w:t>
      </w:r>
      <w:proofErr w:type="spellStart"/>
      <w:r>
        <w:t>Cressie</w:t>
      </w:r>
      <w:proofErr w:type="spellEnd"/>
      <w:r>
        <w:t xml:space="preserve"> couldn’t</w:t>
      </w:r>
    </w:p>
  </w:comment>
  <w:comment w:id="198" w:author="JUN ZHU" w:date="2022-05-04T09:29:00Z" w:initials="JZ">
    <w:p w14:paraId="536109FC" w14:textId="040D6EC9" w:rsidR="00651017" w:rsidRDefault="00651017">
      <w:pPr>
        <w:pStyle w:val="CommentText"/>
      </w:pPr>
      <w:r>
        <w:rPr>
          <w:rStyle w:val="CommentReference"/>
        </w:rPr>
        <w:annotationRef/>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oMath>
    </w:p>
  </w:comment>
  <w:comment w:id="199" w:author="Wang, Fangfang" w:date="2022-05-11T10:20:00Z" w:initials="WF">
    <w:p w14:paraId="44C83955" w14:textId="4242F573" w:rsidR="00FE2E27" w:rsidRDefault="00FE2E27">
      <w:pPr>
        <w:pStyle w:val="CommentText"/>
      </w:pPr>
      <w:r>
        <w:rPr>
          <w:rStyle w:val="CommentReference"/>
        </w:rPr>
        <w:annotationRef/>
      </w:r>
      <w:r w:rsidR="00E76098">
        <w:t>Like</w:t>
      </w:r>
      <w:r>
        <w:t xml:space="preserve"> Eq. 1,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 xml:space="preserve"> </m:t>
        </m:r>
      </m:oMath>
      <w:r>
        <w:t>is a scaler but not a vector</w:t>
      </w:r>
    </w:p>
  </w:comment>
  <w:comment w:id="208" w:author="JUN ZHU" w:date="2022-05-04T08:45:00Z" w:initials="JZ">
    <w:p w14:paraId="55F1B362" w14:textId="73F7498E" w:rsidR="009B466D" w:rsidRDefault="009B466D">
      <w:pPr>
        <w:pStyle w:val="CommentText"/>
      </w:pPr>
      <w:r>
        <w:rPr>
          <w:rStyle w:val="CommentReference"/>
        </w:rPr>
        <w:annotationRef/>
      </w:r>
      <w:r>
        <w:t xml:space="preserve">To define </w:t>
      </w:r>
      <w:proofErr w:type="spellStart"/>
      <w:r>
        <w:t>x_i</w:t>
      </w:r>
      <w:proofErr w:type="spellEnd"/>
    </w:p>
  </w:comment>
  <w:comment w:id="209" w:author="JUN ZHU" w:date="2022-05-04T08:45:00Z" w:initials="JZ">
    <w:p w14:paraId="0F46CF47" w14:textId="732F45DB" w:rsidR="002D5DC7" w:rsidRDefault="002D5DC7">
      <w:pPr>
        <w:pStyle w:val="CommentText"/>
      </w:pPr>
      <w:r>
        <w:rPr>
          <w:rStyle w:val="CommentReference"/>
        </w:rPr>
        <w:annotationRef/>
      </w:r>
      <w:r w:rsidR="00F41F08">
        <w:t xml:space="preserve">What does </w:t>
      </w:r>
      <w:r>
        <w:t>time-dependent</w:t>
      </w:r>
      <w:r w:rsidR="00F41F08">
        <w:t xml:space="preserve"> </w:t>
      </w:r>
      <w:r w:rsidR="009115AE">
        <w:t xml:space="preserve">theta_0 and theta_1 </w:t>
      </w:r>
      <w:r w:rsidR="00F41F08">
        <w:t>mean here</w:t>
      </w:r>
      <w:r>
        <w:t>?</w:t>
      </w:r>
      <w:r w:rsidR="008A3906">
        <w:t xml:space="preserve"> Should they be indexed by t if time-dependent?</w:t>
      </w:r>
    </w:p>
  </w:comment>
  <w:comment w:id="210" w:author="JUN ZHU" w:date="2022-05-04T08:57:00Z" w:initials="JZ">
    <w:p w14:paraId="619700C7" w14:textId="6123F108" w:rsidR="00B57998" w:rsidRDefault="00B57998">
      <w:pPr>
        <w:pStyle w:val="CommentText"/>
      </w:pPr>
      <w:r>
        <w:rPr>
          <w:rStyle w:val="CommentReference"/>
        </w:rPr>
        <w:annotationRef/>
      </w:r>
      <w:r>
        <w:t xml:space="preserve">Subscript </w:t>
      </w:r>
      <w:proofErr w:type="spellStart"/>
      <w:r>
        <w:t>i</w:t>
      </w:r>
      <w:proofErr w:type="spellEnd"/>
      <w:r>
        <w:t xml:space="preserve"> for </w:t>
      </w:r>
      <w:proofErr w:type="spellStart"/>
      <w:r>
        <w:t>x_i</w:t>
      </w:r>
      <w:proofErr w:type="spellEnd"/>
      <w:r>
        <w:t>=1?</w:t>
      </w:r>
    </w:p>
  </w:comment>
  <w:comment w:id="211" w:author="Wang, Fangfang" w:date="2022-05-10T16:55:00Z" w:initials="WF">
    <w:p w14:paraId="33CFCF0B" w14:textId="3B9FB264" w:rsidR="00AD4330" w:rsidRDefault="00AD4330">
      <w:pPr>
        <w:pStyle w:val="CommentText"/>
      </w:pPr>
      <w:r>
        <w:rPr>
          <w:rStyle w:val="CommentReference"/>
        </w:rPr>
        <w:annotationRef/>
      </w:r>
      <w:r>
        <w:t xml:space="preserve">Why </w:t>
      </w:r>
      <w:r>
        <w:rPr>
          <w:rFonts w:eastAsiaTheme="minorEastAsia"/>
        </w:rPr>
        <w:t xml:space="preserve">not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1</m:t>
            </m:r>
          </m:sub>
        </m:sSub>
      </m:oMath>
      <w:r>
        <w:rPr>
          <w:rFonts w:eastAsiaTheme="minorEastAsia"/>
        </w:rPr>
        <w:t>?</w:t>
      </w:r>
    </w:p>
  </w:comment>
  <w:comment w:id="222" w:author="Wang, Fangfang" w:date="2022-05-11T10:28:00Z" w:initials="WF">
    <w:p w14:paraId="4CC1194E" w14:textId="6071B708" w:rsidR="00C91EB3" w:rsidRDefault="00C91EB3">
      <w:pPr>
        <w:pStyle w:val="CommentText"/>
      </w:pPr>
      <w:r>
        <w:rPr>
          <w:rStyle w:val="CommentReference"/>
        </w:rPr>
        <w:annotationRef/>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 xml:space="preserve"> </m:t>
        </m:r>
        <m:r>
          <m:rPr>
            <m:sty m:val="p"/>
          </m:rPr>
          <w:rPr>
            <w:rFonts w:ascii="Cambria Math" w:eastAsia="MS Mincho" w:hAnsi="Cambria Math" w:cs="Times New Roman"/>
            <w:color w:val="000000" w:themeColor="text1"/>
            <w:kern w:val="24"/>
            <w:sz w:val="24"/>
            <w:szCs w:val="24"/>
          </w:rPr>
          <m:t xml:space="preserve">is </m:t>
        </m:r>
      </m:oMath>
      <w:r w:rsidR="00CC596D">
        <w:rPr>
          <w:rFonts w:eastAsiaTheme="minorEastAsia"/>
          <w:iCs/>
          <w:color w:val="000000" w:themeColor="text1"/>
          <w:kern w:val="24"/>
          <w:sz w:val="24"/>
          <w:szCs w:val="24"/>
        </w:rPr>
        <w:t xml:space="preserve">not random, so I am confused with this sentence. </w:t>
      </w:r>
    </w:p>
  </w:comment>
  <w:comment w:id="223" w:author="JUN ZHU" w:date="2022-05-04T09:04:00Z" w:initials="JZ">
    <w:p w14:paraId="267D513C" w14:textId="439CA4AF" w:rsidR="00EF7BB2" w:rsidRDefault="00EF7BB2">
      <w:pPr>
        <w:pStyle w:val="CommentText"/>
      </w:pPr>
      <w:r>
        <w:rPr>
          <w:rStyle w:val="CommentReference"/>
        </w:rPr>
        <w:annotationRef/>
      </w:r>
      <w:r w:rsidR="00A26401">
        <w:t>How to reduce</w:t>
      </w:r>
      <w:r>
        <w:t xml:space="preserve"> (2) to (3)</w:t>
      </w:r>
      <w:r w:rsidR="00A26401">
        <w:t>?</w:t>
      </w:r>
      <w:r w:rsidR="00C36006">
        <w:t xml:space="preserve"> It is not clear. </w:t>
      </w:r>
      <w:r w:rsidR="00321CB7">
        <w:t>Consider</w:t>
      </w:r>
      <w:r w:rsidR="00C36006">
        <w:t xml:space="preserve"> a specific model for say NDVI in relation to land cover class</w:t>
      </w:r>
    </w:p>
  </w:comment>
  <w:comment w:id="224" w:author="Wang, Fangfang" w:date="2022-05-13T17:50:00Z" w:initials="WF">
    <w:p w14:paraId="2DD49AFB" w14:textId="1D54DAF2" w:rsidR="00FF498D" w:rsidRPr="00FF498D" w:rsidRDefault="00FF498D">
      <w:pPr>
        <w:pStyle w:val="CommentText"/>
        <w:rPr>
          <w:iCs/>
        </w:rPr>
      </w:pPr>
      <w:r>
        <w:rPr>
          <w:rStyle w:val="CommentReference"/>
        </w:rPr>
        <w:annotationRef/>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 xml:space="preserve"> </m:t>
        </m:r>
        <m:r>
          <m:rPr>
            <m:sty m:val="p"/>
          </m:rPr>
          <w:rPr>
            <w:rFonts w:ascii="Cambria Math" w:eastAsia="MS Mincho" w:hAnsi="Cambria Math" w:cs="Times New Roman"/>
            <w:color w:val="000000" w:themeColor="text1"/>
            <w:kern w:val="24"/>
            <w:sz w:val="24"/>
            <w:szCs w:val="24"/>
          </w:rPr>
          <m:t xml:space="preserve">is not defined here. </m:t>
        </m:r>
      </m:oMath>
    </w:p>
  </w:comment>
  <w:comment w:id="225" w:author="JUN ZHU" w:date="2022-05-04T09:20:00Z" w:initials="JZ">
    <w:p w14:paraId="62A276F0" w14:textId="74E45240" w:rsidR="00A26401" w:rsidRDefault="00A26401">
      <w:pPr>
        <w:pStyle w:val="CommentText"/>
      </w:pPr>
      <w:r>
        <w:rPr>
          <w:rStyle w:val="CommentReference"/>
        </w:rPr>
        <w:annotationRef/>
      </w:r>
      <w:r>
        <w:t xml:space="preserve">To define </w:t>
      </w:r>
      <w:proofErr w:type="spellStart"/>
      <w:r>
        <w:t>gamma_i</w:t>
      </w:r>
      <w:proofErr w:type="spellEnd"/>
    </w:p>
  </w:comment>
  <w:comment w:id="226" w:author="Wang, Fangfang" w:date="2022-05-11T10:28:00Z" w:initials="WF">
    <w:p w14:paraId="68DC50A5" w14:textId="72458295" w:rsidR="00C91EB3" w:rsidRDefault="00C91EB3">
      <w:pPr>
        <w:pStyle w:val="CommentText"/>
      </w:pPr>
      <w:r>
        <w:rPr>
          <w:rStyle w:val="CommentReference"/>
        </w:rPr>
        <w:annotationRef/>
      </w:r>
      <w:proofErr w:type="gramStart"/>
      <w:r w:rsidR="00CC596D">
        <w:t>Similar to</w:t>
      </w:r>
      <w:proofErr w:type="gramEnd"/>
      <w:r w:rsidR="00CC596D">
        <w:t xml:space="preserve"> eq. (1), </w:t>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γ</m:t>
            </m:r>
          </m:e>
          <m:sub>
            <m:r>
              <w:rPr>
                <w:rFonts w:ascii="Cambria Math" w:eastAsia="MS Mincho" w:hAnsi="Cambria Math" w:cs="Times New Roman"/>
                <w:color w:val="000000" w:themeColor="text1"/>
                <w:kern w:val="24"/>
                <w:sz w:val="24"/>
                <w:szCs w:val="24"/>
                <w:vertAlign w:val="subscript"/>
              </w:rPr>
              <m:t>i</m:t>
            </m:r>
          </m:sub>
        </m:sSub>
        <m:r>
          <m:rPr>
            <m:sty m:val="p"/>
          </m:rPr>
          <w:rPr>
            <w:rFonts w:ascii="Cambria Math" w:eastAsia="MS Mincho" w:hAnsi="Cambria Math" w:cs="Times New Roman"/>
            <w:color w:val="000000" w:themeColor="text1"/>
            <w:kern w:val="24"/>
            <w:sz w:val="24"/>
            <w:szCs w:val="24"/>
            <w:vertAlign w:val="subscript"/>
          </w:rPr>
          <m:t xml:space="preserve"> is </m:t>
        </m:r>
      </m:oMath>
      <w:r w:rsidR="00CC596D" w:rsidRPr="00CC596D">
        <w:t>a scaler</w:t>
      </w:r>
      <w:r w:rsidR="00CC596D">
        <w:t xml:space="preserve">, but the right-hand side is a random vector. </w:t>
      </w:r>
    </w:p>
  </w:comment>
  <w:comment w:id="237" w:author="Wang, Fangfang" w:date="2022-05-13T18:06:00Z" w:initials="WF">
    <w:p w14:paraId="4FBEEEE3" w14:textId="65860E1E" w:rsidR="0064378C" w:rsidRDefault="0064378C">
      <w:pPr>
        <w:pStyle w:val="CommentText"/>
      </w:pPr>
      <w:r>
        <w:rPr>
          <w:rStyle w:val="CommentReference"/>
        </w:rPr>
        <w:annotationRef/>
      </w:r>
      <w:r>
        <w:t>How about moving this sentence right after “…</w:t>
      </w:r>
      <w:r>
        <w:rPr>
          <w:rFonts w:ascii="Times New Roman" w:hAnsi="Times New Roman" w:cs="Times New Roman"/>
          <w:sz w:val="24"/>
          <w:szCs w:val="24"/>
        </w:rPr>
        <w:t xml:space="preserve">the robustness of </w:t>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to model misspecification.</w:t>
      </w:r>
      <w:r>
        <w:t>” in Line 26</w:t>
      </w:r>
      <w:r w:rsidR="00B5442E">
        <w:t>6</w:t>
      </w:r>
      <w:r>
        <w:t>?</w:t>
      </w:r>
    </w:p>
  </w:comment>
  <w:comment w:id="249" w:author="JUN ZHU" w:date="2022-05-04T09:10:00Z" w:initials="JZ">
    <w:p w14:paraId="4970559E" w14:textId="6C7F5A78" w:rsidR="003170BC" w:rsidRDefault="003170BC">
      <w:pPr>
        <w:pStyle w:val="CommentText"/>
      </w:pPr>
      <w:r>
        <w:rPr>
          <w:rStyle w:val="CommentReference"/>
        </w:rPr>
        <w:annotationRef/>
      </w:r>
      <w:r w:rsidR="005E71C8">
        <w:t xml:space="preserve">Why standardizing </w:t>
      </w:r>
      <w:proofErr w:type="spellStart"/>
      <w:r w:rsidR="005E71C8">
        <w:t>d_ij</w:t>
      </w:r>
      <w:proofErr w:type="spellEnd"/>
      <w:r w:rsidR="005E71C8">
        <w:t>?</w:t>
      </w:r>
      <w:r>
        <w:t xml:space="preserve"> </w:t>
      </w:r>
      <w:r w:rsidR="005E71C8">
        <w:t>Effectively an</w:t>
      </w:r>
      <w:r>
        <w:t xml:space="preserve"> infill</w:t>
      </w:r>
      <w:r w:rsidR="005E71C8">
        <w:t xml:space="preserve"> asymptotic?</w:t>
      </w:r>
    </w:p>
  </w:comment>
  <w:comment w:id="253" w:author="JUN ZHU" w:date="2022-05-04T09:32:00Z" w:initials="JZ">
    <w:p w14:paraId="037C0A56" w14:textId="1B2B2F56" w:rsidR="003C3A50" w:rsidRDefault="003C3A50">
      <w:pPr>
        <w:pStyle w:val="CommentText"/>
      </w:pPr>
      <w:r>
        <w:rPr>
          <w:rStyle w:val="CommentReference"/>
        </w:rPr>
        <w:annotationRef/>
      </w:r>
      <w:r>
        <w:t>Normally we cannot claim “unbiasedness” but rather whether/when the bias is small or large</w:t>
      </w:r>
    </w:p>
  </w:comment>
  <w:comment w:id="259" w:author="JUN ZHU" w:date="2022-05-04T09:37:00Z" w:initials="JZ">
    <w:p w14:paraId="500AF6AB" w14:textId="23B8AA99" w:rsidR="000D24CD" w:rsidRDefault="000D24CD">
      <w:pPr>
        <w:pStyle w:val="CommentText"/>
      </w:pPr>
      <w:r>
        <w:rPr>
          <w:rStyle w:val="CommentReference"/>
        </w:rPr>
        <w:annotationRef/>
      </w:r>
      <w:r>
        <w:t>Which random error in the model?</w:t>
      </w:r>
      <w:r w:rsidR="00666F8F">
        <w:t xml:space="preserve"> Epsilon or delta?</w:t>
      </w:r>
      <w:r w:rsidR="0063704D">
        <w:t xml:space="preserve"> </w:t>
      </w:r>
      <w:r w:rsidR="00323275">
        <w:t>To r</w:t>
      </w:r>
      <w:r w:rsidR="0063704D">
        <w:t>efer to Eq. 2 or 3</w:t>
      </w:r>
      <w:r w:rsidR="0064636B">
        <w:t xml:space="preserve"> and/or create a new equation (as in Table</w:t>
      </w:r>
      <w:r w:rsidR="00592493">
        <w:t xml:space="preserve"> 2</w:t>
      </w:r>
      <w:r w:rsidR="0064636B">
        <w:t>)</w:t>
      </w:r>
    </w:p>
  </w:comment>
  <w:comment w:id="261" w:author="JUN ZHU" w:date="2022-05-04T09:35:00Z" w:initials="JZ">
    <w:p w14:paraId="21550856" w14:textId="62D780F9" w:rsidR="00DE383F" w:rsidRDefault="00DE383F">
      <w:pPr>
        <w:pStyle w:val="CommentText"/>
      </w:pPr>
      <w:r>
        <w:rPr>
          <w:rStyle w:val="CommentReference"/>
        </w:rPr>
        <w:annotationRef/>
      </w:r>
      <w:r>
        <w:t>Why positive kurtosis?</w:t>
      </w:r>
      <w:r w:rsidR="00524F09">
        <w:t xml:space="preserve"> Normal distribution kurtosis is 3.</w:t>
      </w:r>
      <w:r>
        <w:t xml:space="preserve"> Suggest </w:t>
      </w:r>
      <w:proofErr w:type="gramStart"/>
      <w:r>
        <w:t>to delete</w:t>
      </w:r>
      <w:proofErr w:type="gramEnd"/>
      <w:r>
        <w:t xml:space="preserve"> “positive kurtosis”</w:t>
      </w:r>
    </w:p>
  </w:comment>
  <w:comment w:id="260" w:author="Volker Radeloff" w:date="2022-05-02T08:47:00Z" w:initials="VR">
    <w:p w14:paraId="5C3F0776" w14:textId="01096955" w:rsidR="00026F14" w:rsidRDefault="00026F14">
      <w:pPr>
        <w:pStyle w:val="CommentText"/>
      </w:pPr>
      <w:r>
        <w:rPr>
          <w:rStyle w:val="CommentReference"/>
        </w:rPr>
        <w:annotationRef/>
      </w:r>
      <w:r>
        <w:t>I don’t know the journal or convention, but don’t we have to refer to results?  Just so readers can confirm that ‘precision was similar’?</w:t>
      </w:r>
    </w:p>
  </w:comment>
  <w:comment w:id="266" w:author="Wang, Fangfang" w:date="2022-05-13T20:05:00Z" w:initials="WF">
    <w:p w14:paraId="58533BFB" w14:textId="5E7A6843" w:rsidR="00DB133F" w:rsidRDefault="00DB133F">
      <w:pPr>
        <w:pStyle w:val="CommentText"/>
      </w:pPr>
      <w:r>
        <w:rPr>
          <w:rStyle w:val="CommentReference"/>
        </w:rPr>
        <w:annotationRef/>
      </w:r>
      <w:r>
        <w:t xml:space="preserve">How is the spatial data generated?  Is it Case iii in Table 2? </w:t>
      </w:r>
    </w:p>
  </w:comment>
  <w:comment w:id="267" w:author="Wang, Fangfang" w:date="2022-05-13T19:58:00Z" w:initials="WF">
    <w:p w14:paraId="71E3C836" w14:textId="585FA600" w:rsidR="00CE546F" w:rsidRDefault="00CE546F">
      <w:pPr>
        <w:pStyle w:val="CommentText"/>
      </w:pPr>
      <w:r>
        <w:rPr>
          <w:rStyle w:val="CommentReference"/>
        </w:rPr>
        <w:annotationRef/>
      </w:r>
      <w:r>
        <w:t xml:space="preserve">How about writing k and l as </w:t>
      </w:r>
      <w:r w:rsidRPr="00CE546F">
        <w:rPr>
          <w:i/>
          <w:iCs/>
        </w:rPr>
        <w:t>k</w:t>
      </w:r>
      <w:r w:rsidRPr="00CE546F">
        <w:rPr>
          <w:i/>
          <w:iCs/>
          <w:vertAlign w:val="subscript"/>
        </w:rPr>
        <w:t>i</w:t>
      </w:r>
      <w:r>
        <w:t xml:space="preserve"> and </w:t>
      </w:r>
      <w:r w:rsidRPr="00CE546F">
        <w:rPr>
          <w:i/>
          <w:iCs/>
        </w:rPr>
        <w:t>l</w:t>
      </w:r>
      <w:r w:rsidRPr="00CE546F">
        <w:rPr>
          <w:i/>
          <w:iCs/>
          <w:vertAlign w:val="subscript"/>
        </w:rPr>
        <w:t>i</w:t>
      </w:r>
      <w:r>
        <w:t>?</w:t>
      </w:r>
    </w:p>
  </w:comment>
  <w:comment w:id="268" w:author="Wang, Fangfang" w:date="2022-05-13T19:57:00Z" w:initials="WF">
    <w:p w14:paraId="74BE0A78" w14:textId="2F2082CE" w:rsidR="00CE546F" w:rsidRDefault="00CE546F">
      <w:pPr>
        <w:pStyle w:val="CommentText"/>
      </w:pPr>
      <w:r>
        <w:rPr>
          <w:rStyle w:val="CommentReference"/>
        </w:rPr>
        <w:annotationRef/>
      </w:r>
      <w:r>
        <w:t xml:space="preserve">Figure 1 contains only one </w:t>
      </w:r>
      <w:proofErr w:type="gramStart"/>
      <w:r>
        <w:t>plot?</w:t>
      </w:r>
      <w:proofErr w:type="gramEnd"/>
      <w:r>
        <w:t xml:space="preserve"> </w:t>
      </w:r>
      <w:proofErr w:type="gramStart"/>
      <w:r>
        <w:t>So</w:t>
      </w:r>
      <w:proofErr w:type="gramEnd"/>
      <w:r>
        <w:t xml:space="preserve"> are you referring to Figure 2? </w:t>
      </w:r>
    </w:p>
  </w:comment>
  <w:comment w:id="269" w:author="JUN ZHU" w:date="2022-05-04T09:39:00Z" w:initials="JZ">
    <w:p w14:paraId="6C059023" w14:textId="7B1B4619" w:rsidR="00E91440" w:rsidRDefault="00E91440">
      <w:pPr>
        <w:pStyle w:val="CommentText"/>
      </w:pPr>
      <w:r>
        <w:rPr>
          <w:rStyle w:val="CommentReference"/>
        </w:rPr>
        <w:annotationRef/>
      </w:r>
      <w:proofErr w:type="spellStart"/>
      <w:r>
        <w:t>z_i</w:t>
      </w:r>
      <w:proofErr w:type="spellEnd"/>
    </w:p>
  </w:comment>
  <w:comment w:id="270" w:author="Wang, Fangfang" w:date="2022-05-15T12:14:00Z" w:initials="WF">
    <w:p w14:paraId="61B67457" w14:textId="4784ADCD" w:rsidR="009A6307" w:rsidRDefault="009A6307">
      <w:pPr>
        <w:pStyle w:val="CommentText"/>
      </w:pPr>
      <w:r>
        <w:rPr>
          <w:rStyle w:val="CommentReference"/>
        </w:rPr>
        <w:annotationRef/>
      </w:r>
      <w:r>
        <w:t>Figure 2?</w:t>
      </w:r>
    </w:p>
  </w:comment>
  <w:comment w:id="271" w:author="Wang, Fangfang" w:date="2022-05-15T12:14:00Z" w:initials="WF">
    <w:p w14:paraId="25482762" w14:textId="64F22018" w:rsidR="009A6307" w:rsidRDefault="009A6307">
      <w:pPr>
        <w:pStyle w:val="CommentText"/>
      </w:pPr>
      <w:r>
        <w:rPr>
          <w:rStyle w:val="CommentReference"/>
        </w:rPr>
        <w:annotationRef/>
      </w:r>
      <w:r>
        <w:t>Figure 2?</w:t>
      </w:r>
    </w:p>
  </w:comment>
  <w:comment w:id="272" w:author="JUN ZHU" w:date="2022-05-04T09:39:00Z" w:initials="JZ">
    <w:p w14:paraId="0FEEF0CC" w14:textId="55B3C7E8" w:rsidR="00A17AFC" w:rsidRDefault="00A17AFC">
      <w:pPr>
        <w:pStyle w:val="CommentText"/>
      </w:pPr>
      <w:r>
        <w:rPr>
          <w:rStyle w:val="CommentReference"/>
        </w:rPr>
        <w:annotationRef/>
      </w:r>
      <w:proofErr w:type="spellStart"/>
      <w:r>
        <w:t>x_i</w:t>
      </w:r>
      <w:proofErr w:type="spellEnd"/>
    </w:p>
  </w:comment>
  <w:comment w:id="275" w:author="JUN ZHU" w:date="2022-05-04T09:40:00Z" w:initials="JZ">
    <w:p w14:paraId="3B480BE9" w14:textId="65566508" w:rsidR="00B05D10" w:rsidRDefault="00B05D10">
      <w:pPr>
        <w:pStyle w:val="CommentText"/>
      </w:pPr>
      <w:r>
        <w:rPr>
          <w:rStyle w:val="CommentReference"/>
        </w:rPr>
        <w:annotationRef/>
      </w:r>
      <w:proofErr w:type="spellStart"/>
      <w:r>
        <w:t>z_i</w:t>
      </w:r>
      <w:proofErr w:type="spellEnd"/>
    </w:p>
  </w:comment>
  <w:comment w:id="276" w:author="JUN ZHU" w:date="2022-05-04T09:40:00Z" w:initials="JZ">
    <w:p w14:paraId="7ECB96A8" w14:textId="67CCFD1B" w:rsidR="00CF4F49" w:rsidRDefault="00CF4F49">
      <w:pPr>
        <w:pStyle w:val="CommentText"/>
      </w:pPr>
      <w:r>
        <w:rPr>
          <w:rStyle w:val="CommentReference"/>
        </w:rPr>
        <w:annotationRef/>
      </w:r>
      <w:proofErr w:type="spellStart"/>
      <w:r>
        <w:t>x_i</w:t>
      </w:r>
      <w:proofErr w:type="spellEnd"/>
    </w:p>
  </w:comment>
  <w:comment w:id="277" w:author="Wang, Fangfang" w:date="2022-05-15T12:14:00Z" w:initials="WF">
    <w:p w14:paraId="2D6978C9" w14:textId="7EFFDC89" w:rsidR="009A6307" w:rsidRDefault="009A6307">
      <w:pPr>
        <w:pStyle w:val="CommentText"/>
      </w:pPr>
      <w:r>
        <w:rPr>
          <w:rStyle w:val="CommentReference"/>
        </w:rPr>
        <w:annotationRef/>
      </w:r>
      <w:r>
        <w:t>Figure 2?</w:t>
      </w:r>
    </w:p>
  </w:comment>
  <w:comment w:id="284" w:author="Volker Radeloff" w:date="2022-05-02T08:52:00Z" w:initials="VR">
    <w:p w14:paraId="2021E5A1" w14:textId="1B3B274B" w:rsidR="00BB59BD" w:rsidRDefault="00BB59BD">
      <w:pPr>
        <w:pStyle w:val="CommentText"/>
      </w:pPr>
      <w:r>
        <w:rPr>
          <w:rStyle w:val="CommentReference"/>
        </w:rPr>
        <w:annotationRef/>
      </w:r>
      <w:r>
        <w:t>Numbering style changes from letters to numbers.  Later it switches back again.</w:t>
      </w:r>
    </w:p>
  </w:comment>
  <w:comment w:id="285" w:author="JUN ZHU" w:date="2022-05-04T11:11:00Z" w:initials="JZ">
    <w:p w14:paraId="35824D18" w14:textId="245280CA" w:rsidR="00EA63D1" w:rsidRDefault="00EA63D1">
      <w:pPr>
        <w:pStyle w:val="CommentText"/>
      </w:pPr>
      <w:r>
        <w:rPr>
          <w:rStyle w:val="CommentReference"/>
        </w:rPr>
        <w:annotationRef/>
      </w:r>
      <w:r>
        <w:t>Connecting to a specific equation could help</w:t>
      </w:r>
    </w:p>
  </w:comment>
  <w:comment w:id="286" w:author="JUN ZHU" w:date="2022-05-04T09:41:00Z" w:initials="JZ">
    <w:p w14:paraId="696CC6FD" w14:textId="2FAD319B" w:rsidR="0040074C" w:rsidRDefault="0040074C">
      <w:pPr>
        <w:pStyle w:val="CommentText"/>
      </w:pPr>
      <w:r>
        <w:rPr>
          <w:rStyle w:val="CommentReference"/>
        </w:rPr>
        <w:annotationRef/>
      </w:r>
      <w:proofErr w:type="spellStart"/>
      <w:r>
        <w:t>x_i</w:t>
      </w:r>
      <w:proofErr w:type="spellEnd"/>
      <w:r>
        <w:t>=0</w:t>
      </w:r>
    </w:p>
  </w:comment>
  <w:comment w:id="288" w:author="JUN ZHU" w:date="2022-05-04T09:41:00Z" w:initials="JZ">
    <w:p w14:paraId="17E4E2DF" w14:textId="0F03D0C9" w:rsidR="00E7573E" w:rsidRDefault="00E7573E">
      <w:pPr>
        <w:pStyle w:val="CommentText"/>
      </w:pPr>
      <w:r>
        <w:rPr>
          <w:rStyle w:val="CommentReference"/>
        </w:rPr>
        <w:annotationRef/>
      </w:r>
      <w:r>
        <w:t>small</w:t>
      </w:r>
    </w:p>
  </w:comment>
  <w:comment w:id="290" w:author="JUN ZHU" w:date="2022-05-04T09:42:00Z" w:initials="JZ">
    <w:p w14:paraId="06F95431" w14:textId="33122C1B" w:rsidR="00D37FB9" w:rsidRDefault="00D37FB9">
      <w:pPr>
        <w:pStyle w:val="CommentText"/>
      </w:pPr>
      <w:r>
        <w:rPr>
          <w:rStyle w:val="CommentReference"/>
        </w:rPr>
        <w:annotationRef/>
      </w:r>
      <w:r>
        <w:t>still had small bias</w:t>
      </w:r>
    </w:p>
  </w:comment>
  <w:comment w:id="308" w:author="JUN ZHU" w:date="2022-05-04T09:44:00Z" w:initials="JZ">
    <w:p w14:paraId="39A12E19" w14:textId="37134705" w:rsidR="00E16B05" w:rsidRDefault="00E16B05">
      <w:pPr>
        <w:pStyle w:val="CommentText"/>
      </w:pPr>
      <w:r>
        <w:rPr>
          <w:rStyle w:val="CommentReference"/>
        </w:rPr>
        <w:annotationRef/>
      </w:r>
      <w:r>
        <w:t>had small</w:t>
      </w:r>
      <w:r w:rsidR="002176FD">
        <w:t xml:space="preserve"> bias</w:t>
      </w:r>
    </w:p>
  </w:comment>
  <w:comment w:id="317" w:author="Volker Radeloff" w:date="2022-05-02T08:55:00Z" w:initials="VR">
    <w:p w14:paraId="0EF73143" w14:textId="59727F55" w:rsidR="00BB59BD" w:rsidRDefault="00BB59BD">
      <w:pPr>
        <w:pStyle w:val="CommentText"/>
      </w:pPr>
      <w:r>
        <w:rPr>
          <w:rStyle w:val="CommentReference"/>
        </w:rPr>
        <w:annotationRef/>
      </w:r>
      <w:r>
        <w:t xml:space="preserve">I wouldn’t have the last sentence be dominated by a statement of what </w:t>
      </w:r>
      <w:proofErr w:type="spellStart"/>
      <w:r>
        <w:t>remotePARTS</w:t>
      </w:r>
      <w:proofErr w:type="spellEnd"/>
      <w:r>
        <w:t xml:space="preserve"> can’t do ;-)</w:t>
      </w:r>
    </w:p>
  </w:comment>
  <w:comment w:id="321" w:author="JUN ZHU" w:date="2022-05-04T11:20:00Z" w:initials="JZ">
    <w:p w14:paraId="6A8C4644" w14:textId="6698D701" w:rsidR="00602E66" w:rsidRDefault="00602E66">
      <w:pPr>
        <w:pStyle w:val="CommentText"/>
      </w:pPr>
      <w:r>
        <w:rPr>
          <w:rStyle w:val="CommentReference"/>
        </w:rPr>
        <w:annotationRef/>
      </w:r>
      <w:r>
        <w:t xml:space="preserve">To specify the null </w:t>
      </w:r>
      <w:proofErr w:type="gramStart"/>
      <w:r>
        <w:t>hypothesis</w:t>
      </w:r>
      <w:proofErr w:type="gramEnd"/>
      <w:r>
        <w:t xml:space="preserve"> say theta_0=</w:t>
      </w:r>
      <w:r w:rsidR="00B91ED6">
        <w:t>??</w:t>
      </w:r>
      <w:r>
        <w:t>, theta_1=</w:t>
      </w:r>
      <w:r w:rsidR="00A817C8">
        <w:t>?</w:t>
      </w:r>
      <w:r>
        <w:t>?</w:t>
      </w:r>
    </w:p>
  </w:comment>
  <w:comment w:id="322" w:author="CLAY MORROW" w:date="2022-04-18T14:32:00Z" w:initials="CM">
    <w:p w14:paraId="2AD6EE6F" w14:textId="058BD196" w:rsidR="00201B34" w:rsidRDefault="00201B34">
      <w:pPr>
        <w:pStyle w:val="CommentText"/>
      </w:pPr>
      <w:r>
        <w:rPr>
          <w:rStyle w:val="CommentReference"/>
        </w:rPr>
        <w:annotationRef/>
      </w:r>
      <w:r>
        <w:t>This was never introduced in this form</w:t>
      </w:r>
    </w:p>
  </w:comment>
  <w:comment w:id="323" w:author="JUN ZHU" w:date="2022-05-04T11:23:00Z" w:initials="JZ">
    <w:p w14:paraId="1B86B256" w14:textId="05005696" w:rsidR="00A4230C" w:rsidRDefault="00A4230C">
      <w:pPr>
        <w:pStyle w:val="CommentText"/>
      </w:pPr>
      <w:r>
        <w:rPr>
          <w:rStyle w:val="CommentReference"/>
        </w:rPr>
        <w:annotationRef/>
      </w:r>
      <w:r>
        <w:t>Why so different from 0.05? To specify the true value of theta_0 and theta_1?</w:t>
      </w:r>
    </w:p>
  </w:comment>
  <w:comment w:id="324" w:author="CLAY MORROW" w:date="2022-04-18T14:32:00Z" w:initials="CM">
    <w:p w14:paraId="5AA0494C" w14:textId="3E10F013" w:rsidR="00201B34" w:rsidRDefault="00201B34">
      <w:pPr>
        <w:pStyle w:val="CommentText"/>
      </w:pPr>
      <w:r>
        <w:rPr>
          <w:rStyle w:val="CommentReference"/>
        </w:rPr>
        <w:annotationRef/>
      </w:r>
      <w:r>
        <w:t>This was never introduced</w:t>
      </w:r>
    </w:p>
  </w:comment>
  <w:comment w:id="325" w:author="Wang, Fangfang" w:date="2022-05-13T23:00:00Z" w:initials="WF">
    <w:p w14:paraId="2DDB3730" w14:textId="4423FF7D" w:rsidR="00AD6986" w:rsidRDefault="00AD6986">
      <w:pPr>
        <w:pStyle w:val="CommentText"/>
      </w:pPr>
      <w:r>
        <w:rPr>
          <w:rStyle w:val="CommentReference"/>
        </w:rPr>
        <w:annotationRef/>
      </w:r>
      <w:r>
        <w:t>To define z</w:t>
      </w:r>
      <w:r w:rsidRPr="00AD6986">
        <w:rPr>
          <w:vertAlign w:val="subscript"/>
        </w:rPr>
        <w:t>i</w:t>
      </w:r>
      <w:r>
        <w:t xml:space="preserve"> or say z</w:t>
      </w:r>
      <w:r w:rsidRPr="00AD6986">
        <w:rPr>
          <w:vertAlign w:val="subscript"/>
        </w:rPr>
        <w:t>i</w:t>
      </w:r>
      <w:r>
        <w:t xml:space="preserve"> is defined in equation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82201" w15:done="0"/>
  <w15:commentEx w15:paraId="61A69AEB" w15:paraIdParent="25782201" w15:done="0"/>
  <w15:commentEx w15:paraId="2256C2D5" w15:done="0"/>
  <w15:commentEx w15:paraId="37AD09EC" w15:done="0"/>
  <w15:commentEx w15:paraId="7F1F81D2" w15:done="0"/>
  <w15:commentEx w15:paraId="28AA2BBD" w15:done="0"/>
  <w15:commentEx w15:paraId="2E4F4887" w15:done="0"/>
  <w15:commentEx w15:paraId="156A4CA8" w15:done="0"/>
  <w15:commentEx w15:paraId="35D685F5" w15:done="0"/>
  <w15:commentEx w15:paraId="7A0C077B" w15:done="0"/>
  <w15:commentEx w15:paraId="2B9BCFDC" w15:done="0"/>
  <w15:commentEx w15:paraId="066030AB" w15:done="0"/>
  <w15:commentEx w15:paraId="65E57D75" w15:done="0"/>
  <w15:commentEx w15:paraId="7B7CB9EF" w15:done="0"/>
  <w15:commentEx w15:paraId="148014E9" w15:done="0"/>
  <w15:commentEx w15:paraId="536109FC" w15:done="0"/>
  <w15:commentEx w15:paraId="44C83955" w15:done="0"/>
  <w15:commentEx w15:paraId="55F1B362" w15:done="0"/>
  <w15:commentEx w15:paraId="0F46CF47" w15:done="0"/>
  <w15:commentEx w15:paraId="619700C7" w15:done="0"/>
  <w15:commentEx w15:paraId="33CFCF0B" w15:done="0"/>
  <w15:commentEx w15:paraId="4CC1194E" w15:done="0"/>
  <w15:commentEx w15:paraId="267D513C" w15:done="0"/>
  <w15:commentEx w15:paraId="2DD49AFB" w15:done="0"/>
  <w15:commentEx w15:paraId="62A276F0" w15:done="0"/>
  <w15:commentEx w15:paraId="68DC50A5" w15:done="0"/>
  <w15:commentEx w15:paraId="4FBEEEE3" w15:done="0"/>
  <w15:commentEx w15:paraId="4970559E" w15:done="0"/>
  <w15:commentEx w15:paraId="037C0A56" w15:done="0"/>
  <w15:commentEx w15:paraId="500AF6AB" w15:done="0"/>
  <w15:commentEx w15:paraId="21550856" w15:done="0"/>
  <w15:commentEx w15:paraId="5C3F0776" w15:done="0"/>
  <w15:commentEx w15:paraId="58533BFB" w15:done="0"/>
  <w15:commentEx w15:paraId="71E3C836" w15:done="0"/>
  <w15:commentEx w15:paraId="74BE0A78" w15:done="0"/>
  <w15:commentEx w15:paraId="6C059023" w15:done="0"/>
  <w15:commentEx w15:paraId="61B67457" w15:done="0"/>
  <w15:commentEx w15:paraId="25482762" w15:done="0"/>
  <w15:commentEx w15:paraId="0FEEF0CC" w15:done="0"/>
  <w15:commentEx w15:paraId="3B480BE9" w15:done="0"/>
  <w15:commentEx w15:paraId="7ECB96A8" w15:done="0"/>
  <w15:commentEx w15:paraId="2D6978C9" w15:done="0"/>
  <w15:commentEx w15:paraId="2021E5A1" w15:done="0"/>
  <w15:commentEx w15:paraId="35824D18" w15:done="0"/>
  <w15:commentEx w15:paraId="696CC6FD" w15:done="0"/>
  <w15:commentEx w15:paraId="17E4E2DF" w15:done="0"/>
  <w15:commentEx w15:paraId="06F95431" w15:done="0"/>
  <w15:commentEx w15:paraId="39A12E19" w15:done="0"/>
  <w15:commentEx w15:paraId="0EF73143" w15:done="0"/>
  <w15:commentEx w15:paraId="6A8C4644" w15:done="0"/>
  <w15:commentEx w15:paraId="2AD6EE6F" w15:done="0"/>
  <w15:commentEx w15:paraId="1B86B256" w15:done="0"/>
  <w15:commentEx w15:paraId="5AA0494C" w15:done="0"/>
  <w15:commentEx w15:paraId="2DDB3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F42" w16cex:dateUtc="2022-01-04T19:50:00Z"/>
  <w16cex:commentExtensible w16cex:durableId="2607F90A" w16cex:dateUtc="2022-04-18T19:49:00Z"/>
  <w16cex:commentExtensible w16cex:durableId="261A24B8" w16cex:dateUtc="2022-05-02T12:22:00Z"/>
  <w16cex:commentExtensible w16cex:durableId="2624CAD6" w16cex:dateUtc="2022-05-10T15:28:00Z"/>
  <w16cex:commentExtensible w16cex:durableId="2624CD07" w16cex:dateUtc="2022-05-10T15:37:00Z"/>
  <w16cex:commentExtensible w16cex:durableId="261CA46C" w16cex:dateUtc="2022-05-04T12:06:00Z"/>
  <w16cex:commentExtensible w16cex:durableId="261CB19B" w16cex:dateUtc="2022-05-04T13:02:00Z"/>
  <w16cex:commentExtensible w16cex:durableId="261A24B9" w16cex:dateUtc="2022-05-02T12:27:00Z"/>
  <w16cex:commentExtensible w16cex:durableId="261CA9FB" w16cex:dateUtc="2022-05-04T12:30:00Z"/>
  <w16cex:commentExtensible w16cex:durableId="261CAA4D" w16cex:dateUtc="2022-05-04T12:31:00Z"/>
  <w16cex:commentExtensible w16cex:durableId="261A24BA" w16cex:dateUtc="2022-05-02T12:28:00Z"/>
  <w16cex:commentExtensible w16cex:durableId="261A24BB" w16cex:dateUtc="2022-05-02T12:35:00Z"/>
  <w16cex:commentExtensible w16cex:durableId="261A24BC" w16cex:dateUtc="2022-05-02T12:36:00Z"/>
  <w16cex:commentExtensible w16cex:durableId="261A24BD" w16cex:dateUtc="2022-05-02T12:38:00Z"/>
  <w16cex:commentExtensible w16cex:durableId="261A24BE" w16cex:dateUtc="2022-05-02T12:39:00Z"/>
  <w16cex:commentExtensible w16cex:durableId="261CB7FA" w16cex:dateUtc="2022-05-04T13:29:00Z"/>
  <w16cex:commentExtensible w16cex:durableId="26260C71" w16cex:dateUtc="2022-05-11T14:20:00Z"/>
  <w16cex:commentExtensible w16cex:durableId="261CAD8B" w16cex:dateUtc="2022-05-04T12:45:00Z"/>
  <w16cex:commentExtensible w16cex:durableId="261CADAE" w16cex:dateUtc="2022-05-04T12:45:00Z"/>
  <w16cex:commentExtensible w16cex:durableId="261CB04E" w16cex:dateUtc="2022-05-04T12:57:00Z"/>
  <w16cex:commentExtensible w16cex:durableId="2625177D" w16cex:dateUtc="2022-05-10T20:55:00Z"/>
  <w16cex:commentExtensible w16cex:durableId="26260E47" w16cex:dateUtc="2022-05-11T14:28:00Z"/>
  <w16cex:commentExtensible w16cex:durableId="261CB205" w16cex:dateUtc="2022-05-04T13:04:00Z"/>
  <w16cex:commentExtensible w16cex:durableId="262918F0" w16cex:dateUtc="2022-05-13T21:50:00Z"/>
  <w16cex:commentExtensible w16cex:durableId="261CB5BD" w16cex:dateUtc="2022-05-04T13:20:00Z"/>
  <w16cex:commentExtensible w16cex:durableId="26260E64" w16cex:dateUtc="2022-05-11T14:28:00Z"/>
  <w16cex:commentExtensible w16cex:durableId="26291C9E" w16cex:dateUtc="2022-05-13T22:06:00Z"/>
  <w16cex:commentExtensible w16cex:durableId="261CB375" w16cex:dateUtc="2022-05-04T13:10:00Z"/>
  <w16cex:commentExtensible w16cex:durableId="261CB881" w16cex:dateUtc="2022-05-04T13:32:00Z"/>
  <w16cex:commentExtensible w16cex:durableId="261CB9C6" w16cex:dateUtc="2022-05-04T13:37:00Z"/>
  <w16cex:commentExtensible w16cex:durableId="261CB967" w16cex:dateUtc="2022-05-04T13:35:00Z"/>
  <w16cex:commentExtensible w16cex:durableId="261A24BF" w16cex:dateUtc="2022-05-02T12:47:00Z"/>
  <w16cex:commentExtensible w16cex:durableId="26293880" w16cex:dateUtc="2022-05-14T00:05:00Z"/>
  <w16cex:commentExtensible w16cex:durableId="262936F3" w16cex:dateUtc="2022-05-13T23:58:00Z"/>
  <w16cex:commentExtensible w16cex:durableId="26293694" w16cex:dateUtc="2022-05-13T23:57:00Z"/>
  <w16cex:commentExtensible w16cex:durableId="261CBA31" w16cex:dateUtc="2022-05-04T13:39:00Z"/>
  <w16cex:commentExtensible w16cex:durableId="262B6D0B" w16cex:dateUtc="2022-05-15T16:14:00Z"/>
  <w16cex:commentExtensible w16cex:durableId="262B6D1B" w16cex:dateUtc="2022-05-15T16:14:00Z"/>
  <w16cex:commentExtensible w16cex:durableId="261CBA55" w16cex:dateUtc="2022-05-04T13:39:00Z"/>
  <w16cex:commentExtensible w16cex:durableId="261CBA72" w16cex:dateUtc="2022-05-04T13:40:00Z"/>
  <w16cex:commentExtensible w16cex:durableId="261CBA7D" w16cex:dateUtc="2022-05-04T13:40:00Z"/>
  <w16cex:commentExtensible w16cex:durableId="262B6D28" w16cex:dateUtc="2022-05-15T16:14:00Z"/>
  <w16cex:commentExtensible w16cex:durableId="261A24C0" w16cex:dateUtc="2022-05-02T12:52:00Z"/>
  <w16cex:commentExtensible w16cex:durableId="261CCFC3" w16cex:dateUtc="2022-05-04T15:11:00Z"/>
  <w16cex:commentExtensible w16cex:durableId="261CBAAC" w16cex:dateUtc="2022-05-04T13:41:00Z"/>
  <w16cex:commentExtensible w16cex:durableId="261CBAD2" w16cex:dateUtc="2022-05-04T13:41:00Z"/>
  <w16cex:commentExtensible w16cex:durableId="261CBAED" w16cex:dateUtc="2022-05-04T13:42:00Z"/>
  <w16cex:commentExtensible w16cex:durableId="261CBB81" w16cex:dateUtc="2022-05-04T13:44:00Z"/>
  <w16cex:commentExtensible w16cex:durableId="261A24C1" w16cex:dateUtc="2022-05-02T12:55:00Z"/>
  <w16cex:commentExtensible w16cex:durableId="261CD1EC" w16cex:dateUtc="2022-05-04T15:20:00Z"/>
  <w16cex:commentExtensible w16cex:durableId="2607E6F3" w16cex:dateUtc="2022-04-18T18:32:00Z"/>
  <w16cex:commentExtensible w16cex:durableId="261CD2B5" w16cex:dateUtc="2022-05-04T15:23:00Z"/>
  <w16cex:commentExtensible w16cex:durableId="2607E6E6" w16cex:dateUtc="2022-04-18T18:32:00Z"/>
  <w16cex:commentExtensible w16cex:durableId="2629618E" w16cex:dateUtc="2022-05-14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82201" w16cid:durableId="257ECF42"/>
  <w16cid:commentId w16cid:paraId="61A69AEB" w16cid:durableId="2607F90A"/>
  <w16cid:commentId w16cid:paraId="2256C2D5" w16cid:durableId="261A24B8"/>
  <w16cid:commentId w16cid:paraId="37AD09EC" w16cid:durableId="2624CAD6"/>
  <w16cid:commentId w16cid:paraId="7F1F81D2" w16cid:durableId="2624CD07"/>
  <w16cid:commentId w16cid:paraId="28AA2BBD" w16cid:durableId="261CA46C"/>
  <w16cid:commentId w16cid:paraId="2E4F4887" w16cid:durableId="261CB19B"/>
  <w16cid:commentId w16cid:paraId="156A4CA8" w16cid:durableId="261A24B9"/>
  <w16cid:commentId w16cid:paraId="35D685F5" w16cid:durableId="261CA9FB"/>
  <w16cid:commentId w16cid:paraId="7A0C077B" w16cid:durableId="261CAA4D"/>
  <w16cid:commentId w16cid:paraId="2B9BCFDC" w16cid:durableId="261A24BA"/>
  <w16cid:commentId w16cid:paraId="066030AB" w16cid:durableId="261A24BB"/>
  <w16cid:commentId w16cid:paraId="65E57D75" w16cid:durableId="261A24BC"/>
  <w16cid:commentId w16cid:paraId="7B7CB9EF" w16cid:durableId="261A24BD"/>
  <w16cid:commentId w16cid:paraId="148014E9" w16cid:durableId="261A24BE"/>
  <w16cid:commentId w16cid:paraId="536109FC" w16cid:durableId="261CB7FA"/>
  <w16cid:commentId w16cid:paraId="44C83955" w16cid:durableId="26260C71"/>
  <w16cid:commentId w16cid:paraId="55F1B362" w16cid:durableId="261CAD8B"/>
  <w16cid:commentId w16cid:paraId="0F46CF47" w16cid:durableId="261CADAE"/>
  <w16cid:commentId w16cid:paraId="619700C7" w16cid:durableId="261CB04E"/>
  <w16cid:commentId w16cid:paraId="33CFCF0B" w16cid:durableId="2625177D"/>
  <w16cid:commentId w16cid:paraId="4CC1194E" w16cid:durableId="26260E47"/>
  <w16cid:commentId w16cid:paraId="267D513C" w16cid:durableId="261CB205"/>
  <w16cid:commentId w16cid:paraId="2DD49AFB" w16cid:durableId="262918F0"/>
  <w16cid:commentId w16cid:paraId="62A276F0" w16cid:durableId="261CB5BD"/>
  <w16cid:commentId w16cid:paraId="68DC50A5" w16cid:durableId="26260E64"/>
  <w16cid:commentId w16cid:paraId="4FBEEEE3" w16cid:durableId="26291C9E"/>
  <w16cid:commentId w16cid:paraId="4970559E" w16cid:durableId="261CB375"/>
  <w16cid:commentId w16cid:paraId="037C0A56" w16cid:durableId="261CB881"/>
  <w16cid:commentId w16cid:paraId="500AF6AB" w16cid:durableId="261CB9C6"/>
  <w16cid:commentId w16cid:paraId="21550856" w16cid:durableId="261CB967"/>
  <w16cid:commentId w16cid:paraId="5C3F0776" w16cid:durableId="261A24BF"/>
  <w16cid:commentId w16cid:paraId="58533BFB" w16cid:durableId="26293880"/>
  <w16cid:commentId w16cid:paraId="71E3C836" w16cid:durableId="262936F3"/>
  <w16cid:commentId w16cid:paraId="74BE0A78" w16cid:durableId="26293694"/>
  <w16cid:commentId w16cid:paraId="6C059023" w16cid:durableId="261CBA31"/>
  <w16cid:commentId w16cid:paraId="61B67457" w16cid:durableId="262B6D0B"/>
  <w16cid:commentId w16cid:paraId="25482762" w16cid:durableId="262B6D1B"/>
  <w16cid:commentId w16cid:paraId="0FEEF0CC" w16cid:durableId="261CBA55"/>
  <w16cid:commentId w16cid:paraId="3B480BE9" w16cid:durableId="261CBA72"/>
  <w16cid:commentId w16cid:paraId="7ECB96A8" w16cid:durableId="261CBA7D"/>
  <w16cid:commentId w16cid:paraId="2D6978C9" w16cid:durableId="262B6D28"/>
  <w16cid:commentId w16cid:paraId="2021E5A1" w16cid:durableId="261A24C0"/>
  <w16cid:commentId w16cid:paraId="35824D18" w16cid:durableId="261CCFC3"/>
  <w16cid:commentId w16cid:paraId="696CC6FD" w16cid:durableId="261CBAAC"/>
  <w16cid:commentId w16cid:paraId="17E4E2DF" w16cid:durableId="261CBAD2"/>
  <w16cid:commentId w16cid:paraId="06F95431" w16cid:durableId="261CBAED"/>
  <w16cid:commentId w16cid:paraId="39A12E19" w16cid:durableId="261CBB81"/>
  <w16cid:commentId w16cid:paraId="0EF73143" w16cid:durableId="261A24C1"/>
  <w16cid:commentId w16cid:paraId="6A8C4644" w16cid:durableId="261CD1EC"/>
  <w16cid:commentId w16cid:paraId="2AD6EE6F" w16cid:durableId="2607E6F3"/>
  <w16cid:commentId w16cid:paraId="1B86B256" w16cid:durableId="261CD2B5"/>
  <w16cid:commentId w16cid:paraId="5AA0494C" w16cid:durableId="2607E6E6"/>
  <w16cid:commentId w16cid:paraId="2DDB3730" w16cid:durableId="262961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782C" w14:textId="77777777" w:rsidR="00024224" w:rsidRDefault="00024224" w:rsidP="00183F46">
      <w:pPr>
        <w:spacing w:after="0" w:line="240" w:lineRule="auto"/>
      </w:pPr>
      <w:r>
        <w:separator/>
      </w:r>
    </w:p>
  </w:endnote>
  <w:endnote w:type="continuationSeparator" w:id="0">
    <w:p w14:paraId="60E44359" w14:textId="77777777" w:rsidR="00024224" w:rsidRDefault="00024224" w:rsidP="0018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notTrueType/>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39373"/>
      <w:docPartObj>
        <w:docPartGallery w:val="Page Numbers (Bottom of Page)"/>
        <w:docPartUnique/>
      </w:docPartObj>
    </w:sdtPr>
    <w:sdtEndPr>
      <w:rPr>
        <w:noProof/>
      </w:rPr>
    </w:sdtEndPr>
    <w:sdtContent>
      <w:p w14:paraId="00C48E31" w14:textId="2DECF89C" w:rsidR="00201B34" w:rsidRDefault="00201B34">
        <w:pPr>
          <w:pStyle w:val="Footer"/>
          <w:jc w:val="center"/>
        </w:pPr>
        <w:r>
          <w:fldChar w:fldCharType="begin"/>
        </w:r>
        <w:r>
          <w:instrText xml:space="preserve"> PAGE   \* MERGEFORMAT </w:instrText>
        </w:r>
        <w:r>
          <w:fldChar w:fldCharType="separate"/>
        </w:r>
        <w:r w:rsidR="00C6507F">
          <w:rPr>
            <w:noProof/>
          </w:rPr>
          <w:t>20</w:t>
        </w:r>
        <w:r>
          <w:rPr>
            <w:noProof/>
          </w:rPr>
          <w:fldChar w:fldCharType="end"/>
        </w:r>
      </w:p>
    </w:sdtContent>
  </w:sdt>
  <w:p w14:paraId="5A1E2CA4" w14:textId="77777777" w:rsidR="00201B34" w:rsidRDefault="0020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31A8" w14:textId="77777777" w:rsidR="00024224" w:rsidRDefault="00024224" w:rsidP="00183F46">
      <w:pPr>
        <w:spacing w:after="0" w:line="240" w:lineRule="auto"/>
      </w:pPr>
      <w:r>
        <w:separator/>
      </w:r>
    </w:p>
  </w:footnote>
  <w:footnote w:type="continuationSeparator" w:id="0">
    <w:p w14:paraId="7C2ACBC5" w14:textId="77777777" w:rsidR="00024224" w:rsidRDefault="00024224" w:rsidP="0018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1716" w14:textId="6B1A9459" w:rsidR="00201B34" w:rsidRDefault="00201B34">
    <w:pPr>
      <w:pStyle w:val="Header"/>
    </w:pPr>
    <w:r>
      <w:t>PARTS simulation study</w:t>
    </w:r>
  </w:p>
  <w:p w14:paraId="75B9FE0F" w14:textId="4BC3C64C" w:rsidR="00201B34" w:rsidRDefault="00201B34">
    <w:pPr>
      <w:pStyle w:val="Header"/>
    </w:pPr>
    <w:r>
      <w:t>Manuscript draft: 18-April-2022</w:t>
    </w:r>
  </w:p>
  <w:p w14:paraId="362AD574" w14:textId="583812E0" w:rsidR="00201B34" w:rsidRDefault="00201B34">
    <w:pPr>
      <w:pStyle w:val="Header"/>
    </w:pPr>
    <w:r>
      <w:t>Clay Morrow</w:t>
    </w:r>
  </w:p>
  <w:p w14:paraId="238E3B56" w14:textId="77777777" w:rsidR="00201B34" w:rsidRDefault="00201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83"/>
    <w:multiLevelType w:val="hybridMultilevel"/>
    <w:tmpl w:val="8934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836"/>
    <w:multiLevelType w:val="hybridMultilevel"/>
    <w:tmpl w:val="0094AD04"/>
    <w:lvl w:ilvl="0" w:tplc="B02CF5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65ED"/>
    <w:multiLevelType w:val="hybridMultilevel"/>
    <w:tmpl w:val="8880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035672">
    <w:abstractNumId w:val="1"/>
  </w:num>
  <w:num w:numId="2" w16cid:durableId="1933393214">
    <w:abstractNumId w:val="0"/>
  </w:num>
  <w:num w:numId="3" w16cid:durableId="9912524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R. Ives">
    <w15:presenceInfo w15:providerId="AD" w15:userId="S::arives@wisc.edu::6afaeb8f-a906-4fe2-b880-3c8b9d57faf8"/>
  </w15:person>
  <w15:person w15:author="CLAY MORROW">
    <w15:presenceInfo w15:providerId="None" w15:userId="CLAY MORROW"/>
  </w15:person>
  <w15:person w15:author="Wang, Fangfang">
    <w15:presenceInfo w15:providerId="AD" w15:userId="S::fwang4@wpi.edu::8186ba63-de04-4cb9-af25-ed8fa605961c"/>
  </w15:person>
  <w15:person w15:author="Volker Radeloff">
    <w15:presenceInfo w15:providerId="None" w15:userId="Volker Radeloff"/>
  </w15:person>
  <w15:person w15:author="JUN ZHU">
    <w15:presenceInfo w15:providerId="AD" w15:userId="S::junzhu@wisc.edu::e11a460e-c4a2-4b86-988c-b68d39f5f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rvdxtexw5dceaa2evxtfczs2pp9r9twde&quot;&gt;Main Library 1Jan22&lt;record-ids&gt;&lt;item&gt;801&lt;/item&gt;&lt;item&gt;1208&lt;/item&gt;&lt;item&gt;3948&lt;/item&gt;&lt;item&gt;11735&lt;/item&gt;&lt;item&gt;11751&lt;/item&gt;&lt;item&gt;11755&lt;/item&gt;&lt;item&gt;11756&lt;/item&gt;&lt;item&gt;11757&lt;/item&gt;&lt;item&gt;11760&lt;/item&gt;&lt;item&gt;11761&lt;/item&gt;&lt;item&gt;12305&lt;/item&gt;&lt;item&gt;12315&lt;/item&gt;&lt;item&gt;12495&lt;/item&gt;&lt;item&gt;12540&lt;/item&gt;&lt;item&gt;12541&lt;/item&gt;&lt;item&gt;12542&lt;/item&gt;&lt;/record-ids&gt;&lt;/item&gt;&lt;/Libraries&gt;"/>
  </w:docVars>
  <w:rsids>
    <w:rsidRoot w:val="00183F46"/>
    <w:rsid w:val="000071AA"/>
    <w:rsid w:val="000072B1"/>
    <w:rsid w:val="00010535"/>
    <w:rsid w:val="00016BE4"/>
    <w:rsid w:val="00017795"/>
    <w:rsid w:val="00017B00"/>
    <w:rsid w:val="0002339D"/>
    <w:rsid w:val="00024224"/>
    <w:rsid w:val="00026F14"/>
    <w:rsid w:val="00030806"/>
    <w:rsid w:val="0003651C"/>
    <w:rsid w:val="00037DED"/>
    <w:rsid w:val="00041E5F"/>
    <w:rsid w:val="000427A7"/>
    <w:rsid w:val="00043011"/>
    <w:rsid w:val="00045A3F"/>
    <w:rsid w:val="00046EBB"/>
    <w:rsid w:val="000621FF"/>
    <w:rsid w:val="00062823"/>
    <w:rsid w:val="00063A9F"/>
    <w:rsid w:val="00072AA6"/>
    <w:rsid w:val="00074F24"/>
    <w:rsid w:val="00075C07"/>
    <w:rsid w:val="00082F6B"/>
    <w:rsid w:val="00090F4D"/>
    <w:rsid w:val="000932A0"/>
    <w:rsid w:val="00095BAE"/>
    <w:rsid w:val="000A2968"/>
    <w:rsid w:val="000A311F"/>
    <w:rsid w:val="000A368F"/>
    <w:rsid w:val="000A49AC"/>
    <w:rsid w:val="000B518A"/>
    <w:rsid w:val="000B6379"/>
    <w:rsid w:val="000B6CC0"/>
    <w:rsid w:val="000C4864"/>
    <w:rsid w:val="000C5745"/>
    <w:rsid w:val="000D094A"/>
    <w:rsid w:val="000D24CD"/>
    <w:rsid w:val="000D5ACC"/>
    <w:rsid w:val="000E1331"/>
    <w:rsid w:val="000E3A19"/>
    <w:rsid w:val="000E4BE2"/>
    <w:rsid w:val="000F6282"/>
    <w:rsid w:val="000F7ABF"/>
    <w:rsid w:val="001008C3"/>
    <w:rsid w:val="00100CC5"/>
    <w:rsid w:val="00103872"/>
    <w:rsid w:val="0011579A"/>
    <w:rsid w:val="00117881"/>
    <w:rsid w:val="00117C17"/>
    <w:rsid w:val="00120872"/>
    <w:rsid w:val="00120A4E"/>
    <w:rsid w:val="00125642"/>
    <w:rsid w:val="00131C62"/>
    <w:rsid w:val="00137FAA"/>
    <w:rsid w:val="00141137"/>
    <w:rsid w:val="001472EB"/>
    <w:rsid w:val="001543E0"/>
    <w:rsid w:val="001576E5"/>
    <w:rsid w:val="001577E2"/>
    <w:rsid w:val="001625A0"/>
    <w:rsid w:val="001634B2"/>
    <w:rsid w:val="00171E83"/>
    <w:rsid w:val="00173F50"/>
    <w:rsid w:val="00174D44"/>
    <w:rsid w:val="00175C8B"/>
    <w:rsid w:val="00176FAA"/>
    <w:rsid w:val="00183F46"/>
    <w:rsid w:val="001859B6"/>
    <w:rsid w:val="00194369"/>
    <w:rsid w:val="00196D2B"/>
    <w:rsid w:val="001A2925"/>
    <w:rsid w:val="001A7924"/>
    <w:rsid w:val="001B7F06"/>
    <w:rsid w:val="001C1EBE"/>
    <w:rsid w:val="001C4025"/>
    <w:rsid w:val="001C4724"/>
    <w:rsid w:val="001C6473"/>
    <w:rsid w:val="001C7F8D"/>
    <w:rsid w:val="001D02C7"/>
    <w:rsid w:val="001D0B67"/>
    <w:rsid w:val="001D284C"/>
    <w:rsid w:val="001D4831"/>
    <w:rsid w:val="001E728C"/>
    <w:rsid w:val="001E7FBF"/>
    <w:rsid w:val="001F2F70"/>
    <w:rsid w:val="001F7936"/>
    <w:rsid w:val="00201B34"/>
    <w:rsid w:val="00202886"/>
    <w:rsid w:val="00203EAD"/>
    <w:rsid w:val="00210C61"/>
    <w:rsid w:val="0021271F"/>
    <w:rsid w:val="00213964"/>
    <w:rsid w:val="002156CD"/>
    <w:rsid w:val="002176FD"/>
    <w:rsid w:val="002225A0"/>
    <w:rsid w:val="0022341B"/>
    <w:rsid w:val="00223E87"/>
    <w:rsid w:val="00231F93"/>
    <w:rsid w:val="00245371"/>
    <w:rsid w:val="00247968"/>
    <w:rsid w:val="00250BFD"/>
    <w:rsid w:val="00251305"/>
    <w:rsid w:val="00251AC0"/>
    <w:rsid w:val="00253892"/>
    <w:rsid w:val="00256586"/>
    <w:rsid w:val="00256602"/>
    <w:rsid w:val="002621E6"/>
    <w:rsid w:val="00264AE0"/>
    <w:rsid w:val="00264D29"/>
    <w:rsid w:val="00265DF7"/>
    <w:rsid w:val="00273323"/>
    <w:rsid w:val="0027482A"/>
    <w:rsid w:val="002774F3"/>
    <w:rsid w:val="00287180"/>
    <w:rsid w:val="002874DB"/>
    <w:rsid w:val="0028796A"/>
    <w:rsid w:val="002936EE"/>
    <w:rsid w:val="00294CBB"/>
    <w:rsid w:val="00294DB3"/>
    <w:rsid w:val="002A364B"/>
    <w:rsid w:val="002A6EAE"/>
    <w:rsid w:val="002B5980"/>
    <w:rsid w:val="002C3611"/>
    <w:rsid w:val="002C51DD"/>
    <w:rsid w:val="002C7F72"/>
    <w:rsid w:val="002D00FD"/>
    <w:rsid w:val="002D0878"/>
    <w:rsid w:val="002D2890"/>
    <w:rsid w:val="002D51FE"/>
    <w:rsid w:val="002D5DC7"/>
    <w:rsid w:val="002E0007"/>
    <w:rsid w:val="002E4AF6"/>
    <w:rsid w:val="002E63DC"/>
    <w:rsid w:val="002E6F74"/>
    <w:rsid w:val="002F2131"/>
    <w:rsid w:val="00312EC1"/>
    <w:rsid w:val="003170BC"/>
    <w:rsid w:val="00317A1D"/>
    <w:rsid w:val="00320F31"/>
    <w:rsid w:val="00321CB7"/>
    <w:rsid w:val="00322F57"/>
    <w:rsid w:val="00323275"/>
    <w:rsid w:val="003235DA"/>
    <w:rsid w:val="00330B30"/>
    <w:rsid w:val="00334A51"/>
    <w:rsid w:val="003373CA"/>
    <w:rsid w:val="0033775B"/>
    <w:rsid w:val="003377CB"/>
    <w:rsid w:val="00351370"/>
    <w:rsid w:val="00352EFC"/>
    <w:rsid w:val="003646D4"/>
    <w:rsid w:val="0037138E"/>
    <w:rsid w:val="003807FD"/>
    <w:rsid w:val="003836FC"/>
    <w:rsid w:val="003838E9"/>
    <w:rsid w:val="00383DA8"/>
    <w:rsid w:val="003870C6"/>
    <w:rsid w:val="003975A8"/>
    <w:rsid w:val="003A0BAA"/>
    <w:rsid w:val="003A6CDB"/>
    <w:rsid w:val="003B2B66"/>
    <w:rsid w:val="003C3287"/>
    <w:rsid w:val="003C3A50"/>
    <w:rsid w:val="003C4EAD"/>
    <w:rsid w:val="003D6429"/>
    <w:rsid w:val="003D7D36"/>
    <w:rsid w:val="003E05DF"/>
    <w:rsid w:val="003E5D35"/>
    <w:rsid w:val="003F0810"/>
    <w:rsid w:val="0040074C"/>
    <w:rsid w:val="00404D59"/>
    <w:rsid w:val="004055B3"/>
    <w:rsid w:val="00405DA0"/>
    <w:rsid w:val="00406386"/>
    <w:rsid w:val="0041088B"/>
    <w:rsid w:val="00412FB6"/>
    <w:rsid w:val="00414332"/>
    <w:rsid w:val="00425837"/>
    <w:rsid w:val="004259AE"/>
    <w:rsid w:val="004326C1"/>
    <w:rsid w:val="00433A35"/>
    <w:rsid w:val="00433E20"/>
    <w:rsid w:val="00434016"/>
    <w:rsid w:val="00434575"/>
    <w:rsid w:val="0043548E"/>
    <w:rsid w:val="0043762E"/>
    <w:rsid w:val="00437A6C"/>
    <w:rsid w:val="004456BF"/>
    <w:rsid w:val="00445A99"/>
    <w:rsid w:val="00451F01"/>
    <w:rsid w:val="0045216C"/>
    <w:rsid w:val="004526EF"/>
    <w:rsid w:val="00455F3B"/>
    <w:rsid w:val="00457271"/>
    <w:rsid w:val="00463B31"/>
    <w:rsid w:val="00467D32"/>
    <w:rsid w:val="00475DEC"/>
    <w:rsid w:val="0048206C"/>
    <w:rsid w:val="00494947"/>
    <w:rsid w:val="00494D8A"/>
    <w:rsid w:val="004A0FA4"/>
    <w:rsid w:val="004A2130"/>
    <w:rsid w:val="004A4497"/>
    <w:rsid w:val="004A508E"/>
    <w:rsid w:val="004B6F65"/>
    <w:rsid w:val="004C3C00"/>
    <w:rsid w:val="004C4125"/>
    <w:rsid w:val="004D2A4E"/>
    <w:rsid w:val="004E1B3B"/>
    <w:rsid w:val="004E4096"/>
    <w:rsid w:val="004E485C"/>
    <w:rsid w:val="004E4ED0"/>
    <w:rsid w:val="004E7EBF"/>
    <w:rsid w:val="00500DDF"/>
    <w:rsid w:val="005037A4"/>
    <w:rsid w:val="00506B2F"/>
    <w:rsid w:val="00507C6A"/>
    <w:rsid w:val="00511CA6"/>
    <w:rsid w:val="00511DCA"/>
    <w:rsid w:val="00513D66"/>
    <w:rsid w:val="00520685"/>
    <w:rsid w:val="0052249E"/>
    <w:rsid w:val="005235F2"/>
    <w:rsid w:val="005239A5"/>
    <w:rsid w:val="00524F09"/>
    <w:rsid w:val="0052598A"/>
    <w:rsid w:val="00527998"/>
    <w:rsid w:val="00533313"/>
    <w:rsid w:val="00545D8B"/>
    <w:rsid w:val="00546812"/>
    <w:rsid w:val="00547720"/>
    <w:rsid w:val="00562289"/>
    <w:rsid w:val="00562995"/>
    <w:rsid w:val="00564A65"/>
    <w:rsid w:val="0058645B"/>
    <w:rsid w:val="00586D66"/>
    <w:rsid w:val="00590E61"/>
    <w:rsid w:val="00591A34"/>
    <w:rsid w:val="00592493"/>
    <w:rsid w:val="00595088"/>
    <w:rsid w:val="005A10B3"/>
    <w:rsid w:val="005A2B9C"/>
    <w:rsid w:val="005A373C"/>
    <w:rsid w:val="005A3F1C"/>
    <w:rsid w:val="005B253A"/>
    <w:rsid w:val="005C08C2"/>
    <w:rsid w:val="005C09F0"/>
    <w:rsid w:val="005C3D6D"/>
    <w:rsid w:val="005C40DE"/>
    <w:rsid w:val="005D7B94"/>
    <w:rsid w:val="005E33E7"/>
    <w:rsid w:val="005E4835"/>
    <w:rsid w:val="005E71C8"/>
    <w:rsid w:val="005E7F64"/>
    <w:rsid w:val="005F1D9C"/>
    <w:rsid w:val="005F61AC"/>
    <w:rsid w:val="00602E66"/>
    <w:rsid w:val="0060579F"/>
    <w:rsid w:val="00606A48"/>
    <w:rsid w:val="00606F07"/>
    <w:rsid w:val="00614A8E"/>
    <w:rsid w:val="0062575E"/>
    <w:rsid w:val="00627DB5"/>
    <w:rsid w:val="0063194F"/>
    <w:rsid w:val="00632EAC"/>
    <w:rsid w:val="00634804"/>
    <w:rsid w:val="0063704D"/>
    <w:rsid w:val="00637711"/>
    <w:rsid w:val="006405B1"/>
    <w:rsid w:val="0064302A"/>
    <w:rsid w:val="0064378C"/>
    <w:rsid w:val="00644B94"/>
    <w:rsid w:val="00645E9A"/>
    <w:rsid w:val="0064636B"/>
    <w:rsid w:val="00651017"/>
    <w:rsid w:val="006652EF"/>
    <w:rsid w:val="00666F8F"/>
    <w:rsid w:val="00670D5E"/>
    <w:rsid w:val="00671BD5"/>
    <w:rsid w:val="00672F49"/>
    <w:rsid w:val="006732E8"/>
    <w:rsid w:val="00676254"/>
    <w:rsid w:val="00684EE7"/>
    <w:rsid w:val="006856A1"/>
    <w:rsid w:val="00685F7E"/>
    <w:rsid w:val="0068643A"/>
    <w:rsid w:val="0068774A"/>
    <w:rsid w:val="00690F86"/>
    <w:rsid w:val="006914F9"/>
    <w:rsid w:val="00694AE2"/>
    <w:rsid w:val="00695442"/>
    <w:rsid w:val="00696FBE"/>
    <w:rsid w:val="00697498"/>
    <w:rsid w:val="006B1B60"/>
    <w:rsid w:val="006B3CA6"/>
    <w:rsid w:val="006B455E"/>
    <w:rsid w:val="006B4ABD"/>
    <w:rsid w:val="006B56F5"/>
    <w:rsid w:val="006C3E70"/>
    <w:rsid w:val="006C4A9E"/>
    <w:rsid w:val="006C4B86"/>
    <w:rsid w:val="006C53EB"/>
    <w:rsid w:val="006D2ADE"/>
    <w:rsid w:val="006D2EF7"/>
    <w:rsid w:val="006E2C7F"/>
    <w:rsid w:val="006F1356"/>
    <w:rsid w:val="006F7300"/>
    <w:rsid w:val="00703501"/>
    <w:rsid w:val="00711735"/>
    <w:rsid w:val="00724F59"/>
    <w:rsid w:val="00740970"/>
    <w:rsid w:val="007442E1"/>
    <w:rsid w:val="0075261D"/>
    <w:rsid w:val="00755650"/>
    <w:rsid w:val="007558A0"/>
    <w:rsid w:val="00772B3A"/>
    <w:rsid w:val="00780D47"/>
    <w:rsid w:val="007822A0"/>
    <w:rsid w:val="0079099B"/>
    <w:rsid w:val="007A2D00"/>
    <w:rsid w:val="007A3123"/>
    <w:rsid w:val="007A5B99"/>
    <w:rsid w:val="007A633D"/>
    <w:rsid w:val="007B214A"/>
    <w:rsid w:val="007B3160"/>
    <w:rsid w:val="007B4ED8"/>
    <w:rsid w:val="007B4F2F"/>
    <w:rsid w:val="007C00CE"/>
    <w:rsid w:val="007C09FB"/>
    <w:rsid w:val="007C2DC0"/>
    <w:rsid w:val="007C31D9"/>
    <w:rsid w:val="007C40EF"/>
    <w:rsid w:val="007D4CF7"/>
    <w:rsid w:val="007D7C5D"/>
    <w:rsid w:val="007E56C2"/>
    <w:rsid w:val="007E6FCB"/>
    <w:rsid w:val="007F0074"/>
    <w:rsid w:val="0080301C"/>
    <w:rsid w:val="0081068D"/>
    <w:rsid w:val="00811D2F"/>
    <w:rsid w:val="0081459A"/>
    <w:rsid w:val="008269B2"/>
    <w:rsid w:val="008319BA"/>
    <w:rsid w:val="008330BC"/>
    <w:rsid w:val="008363F4"/>
    <w:rsid w:val="0084301F"/>
    <w:rsid w:val="008447CC"/>
    <w:rsid w:val="00855C79"/>
    <w:rsid w:val="00857C82"/>
    <w:rsid w:val="008604B3"/>
    <w:rsid w:val="008629D5"/>
    <w:rsid w:val="00866BBA"/>
    <w:rsid w:val="00867749"/>
    <w:rsid w:val="00877937"/>
    <w:rsid w:val="008831AA"/>
    <w:rsid w:val="00883972"/>
    <w:rsid w:val="00887D83"/>
    <w:rsid w:val="008902F5"/>
    <w:rsid w:val="00893552"/>
    <w:rsid w:val="0089394B"/>
    <w:rsid w:val="0089731E"/>
    <w:rsid w:val="008A2256"/>
    <w:rsid w:val="008A3906"/>
    <w:rsid w:val="008A464E"/>
    <w:rsid w:val="008B01BB"/>
    <w:rsid w:val="008B04B6"/>
    <w:rsid w:val="008B6CF0"/>
    <w:rsid w:val="008C19E9"/>
    <w:rsid w:val="008D09E8"/>
    <w:rsid w:val="008D34E0"/>
    <w:rsid w:val="008D4D1E"/>
    <w:rsid w:val="008E0A81"/>
    <w:rsid w:val="008E123A"/>
    <w:rsid w:val="008E1432"/>
    <w:rsid w:val="00900288"/>
    <w:rsid w:val="0090218C"/>
    <w:rsid w:val="009037E1"/>
    <w:rsid w:val="0090493C"/>
    <w:rsid w:val="00910A2A"/>
    <w:rsid w:val="009115AE"/>
    <w:rsid w:val="00912648"/>
    <w:rsid w:val="0091521D"/>
    <w:rsid w:val="00917A17"/>
    <w:rsid w:val="00921192"/>
    <w:rsid w:val="00922563"/>
    <w:rsid w:val="00924055"/>
    <w:rsid w:val="0092672A"/>
    <w:rsid w:val="0093070D"/>
    <w:rsid w:val="009348BF"/>
    <w:rsid w:val="00935933"/>
    <w:rsid w:val="00941D21"/>
    <w:rsid w:val="00945047"/>
    <w:rsid w:val="00946214"/>
    <w:rsid w:val="00954E5E"/>
    <w:rsid w:val="0096122F"/>
    <w:rsid w:val="00963548"/>
    <w:rsid w:val="00965F99"/>
    <w:rsid w:val="00966CB3"/>
    <w:rsid w:val="00971CE6"/>
    <w:rsid w:val="00974B70"/>
    <w:rsid w:val="00976FD2"/>
    <w:rsid w:val="0098392D"/>
    <w:rsid w:val="009844C7"/>
    <w:rsid w:val="00984675"/>
    <w:rsid w:val="00986E49"/>
    <w:rsid w:val="00990CF8"/>
    <w:rsid w:val="00997ED6"/>
    <w:rsid w:val="009A6307"/>
    <w:rsid w:val="009B41CA"/>
    <w:rsid w:val="009B466D"/>
    <w:rsid w:val="009B4B74"/>
    <w:rsid w:val="009B52DA"/>
    <w:rsid w:val="009B7FEA"/>
    <w:rsid w:val="009D0A0A"/>
    <w:rsid w:val="009D0F5E"/>
    <w:rsid w:val="009D2E8B"/>
    <w:rsid w:val="009D3218"/>
    <w:rsid w:val="009D76A3"/>
    <w:rsid w:val="009E0C12"/>
    <w:rsid w:val="009E26C1"/>
    <w:rsid w:val="009E2A1A"/>
    <w:rsid w:val="009E2F17"/>
    <w:rsid w:val="009E4128"/>
    <w:rsid w:val="009E5A15"/>
    <w:rsid w:val="009F2C51"/>
    <w:rsid w:val="009F4329"/>
    <w:rsid w:val="009F7CFD"/>
    <w:rsid w:val="00A004B5"/>
    <w:rsid w:val="00A01CF7"/>
    <w:rsid w:val="00A01DEB"/>
    <w:rsid w:val="00A060CF"/>
    <w:rsid w:val="00A0773E"/>
    <w:rsid w:val="00A11F9E"/>
    <w:rsid w:val="00A1647F"/>
    <w:rsid w:val="00A17AFC"/>
    <w:rsid w:val="00A24C62"/>
    <w:rsid w:val="00A26401"/>
    <w:rsid w:val="00A2711A"/>
    <w:rsid w:val="00A30010"/>
    <w:rsid w:val="00A302A8"/>
    <w:rsid w:val="00A327D7"/>
    <w:rsid w:val="00A35797"/>
    <w:rsid w:val="00A37F28"/>
    <w:rsid w:val="00A41A15"/>
    <w:rsid w:val="00A42164"/>
    <w:rsid w:val="00A4230C"/>
    <w:rsid w:val="00A42D1D"/>
    <w:rsid w:val="00A45175"/>
    <w:rsid w:val="00A50DDB"/>
    <w:rsid w:val="00A67839"/>
    <w:rsid w:val="00A7097A"/>
    <w:rsid w:val="00A709A1"/>
    <w:rsid w:val="00A73E05"/>
    <w:rsid w:val="00A745F4"/>
    <w:rsid w:val="00A76E6C"/>
    <w:rsid w:val="00A77D1A"/>
    <w:rsid w:val="00A817C8"/>
    <w:rsid w:val="00A82C14"/>
    <w:rsid w:val="00A92AB4"/>
    <w:rsid w:val="00A977C0"/>
    <w:rsid w:val="00AA0D1F"/>
    <w:rsid w:val="00AA3292"/>
    <w:rsid w:val="00AA3FC9"/>
    <w:rsid w:val="00AB17D2"/>
    <w:rsid w:val="00AB2700"/>
    <w:rsid w:val="00AB3B84"/>
    <w:rsid w:val="00AB3D62"/>
    <w:rsid w:val="00AC22DB"/>
    <w:rsid w:val="00AC382F"/>
    <w:rsid w:val="00AC7D15"/>
    <w:rsid w:val="00AD318C"/>
    <w:rsid w:val="00AD33A4"/>
    <w:rsid w:val="00AD3715"/>
    <w:rsid w:val="00AD4330"/>
    <w:rsid w:val="00AD532E"/>
    <w:rsid w:val="00AD6829"/>
    <w:rsid w:val="00AD6986"/>
    <w:rsid w:val="00AE2D4B"/>
    <w:rsid w:val="00AF24CA"/>
    <w:rsid w:val="00B04EF5"/>
    <w:rsid w:val="00B05D10"/>
    <w:rsid w:val="00B103F2"/>
    <w:rsid w:val="00B15D5E"/>
    <w:rsid w:val="00B16D46"/>
    <w:rsid w:val="00B20544"/>
    <w:rsid w:val="00B26D38"/>
    <w:rsid w:val="00B3168E"/>
    <w:rsid w:val="00B351E8"/>
    <w:rsid w:val="00B36669"/>
    <w:rsid w:val="00B409E0"/>
    <w:rsid w:val="00B42926"/>
    <w:rsid w:val="00B438E6"/>
    <w:rsid w:val="00B44D38"/>
    <w:rsid w:val="00B4626F"/>
    <w:rsid w:val="00B527A9"/>
    <w:rsid w:val="00B5442E"/>
    <w:rsid w:val="00B57998"/>
    <w:rsid w:val="00B60D5E"/>
    <w:rsid w:val="00B64A62"/>
    <w:rsid w:val="00B70E46"/>
    <w:rsid w:val="00B72C2A"/>
    <w:rsid w:val="00B74A0D"/>
    <w:rsid w:val="00B768CD"/>
    <w:rsid w:val="00B802EC"/>
    <w:rsid w:val="00B80EFD"/>
    <w:rsid w:val="00B9029D"/>
    <w:rsid w:val="00B91ED6"/>
    <w:rsid w:val="00B939AC"/>
    <w:rsid w:val="00B94138"/>
    <w:rsid w:val="00B973D2"/>
    <w:rsid w:val="00BA2A53"/>
    <w:rsid w:val="00BA7C44"/>
    <w:rsid w:val="00BB59BD"/>
    <w:rsid w:val="00BB6333"/>
    <w:rsid w:val="00BB67BF"/>
    <w:rsid w:val="00BB6D1E"/>
    <w:rsid w:val="00BC29A0"/>
    <w:rsid w:val="00BD4F8F"/>
    <w:rsid w:val="00BD706A"/>
    <w:rsid w:val="00BD77B3"/>
    <w:rsid w:val="00BE3160"/>
    <w:rsid w:val="00BE50AD"/>
    <w:rsid w:val="00BE5512"/>
    <w:rsid w:val="00BE56BA"/>
    <w:rsid w:val="00BF2128"/>
    <w:rsid w:val="00C07916"/>
    <w:rsid w:val="00C105E1"/>
    <w:rsid w:val="00C13A1A"/>
    <w:rsid w:val="00C16B7B"/>
    <w:rsid w:val="00C22426"/>
    <w:rsid w:val="00C24AB9"/>
    <w:rsid w:val="00C24FB9"/>
    <w:rsid w:val="00C25A53"/>
    <w:rsid w:val="00C36006"/>
    <w:rsid w:val="00C408F5"/>
    <w:rsid w:val="00C424F5"/>
    <w:rsid w:val="00C45A26"/>
    <w:rsid w:val="00C46632"/>
    <w:rsid w:val="00C50510"/>
    <w:rsid w:val="00C52983"/>
    <w:rsid w:val="00C52AE0"/>
    <w:rsid w:val="00C53831"/>
    <w:rsid w:val="00C55544"/>
    <w:rsid w:val="00C55EC0"/>
    <w:rsid w:val="00C56EB8"/>
    <w:rsid w:val="00C6482F"/>
    <w:rsid w:val="00C6507F"/>
    <w:rsid w:val="00C65424"/>
    <w:rsid w:val="00C72E16"/>
    <w:rsid w:val="00C742E2"/>
    <w:rsid w:val="00C83166"/>
    <w:rsid w:val="00C86FF6"/>
    <w:rsid w:val="00C91EB3"/>
    <w:rsid w:val="00C940F4"/>
    <w:rsid w:val="00C97746"/>
    <w:rsid w:val="00CA5723"/>
    <w:rsid w:val="00CB4456"/>
    <w:rsid w:val="00CC1B48"/>
    <w:rsid w:val="00CC261F"/>
    <w:rsid w:val="00CC4A27"/>
    <w:rsid w:val="00CC596D"/>
    <w:rsid w:val="00CC7AA8"/>
    <w:rsid w:val="00CD629A"/>
    <w:rsid w:val="00CD795B"/>
    <w:rsid w:val="00CE546F"/>
    <w:rsid w:val="00CE653F"/>
    <w:rsid w:val="00CE678B"/>
    <w:rsid w:val="00CE6F21"/>
    <w:rsid w:val="00CF4F49"/>
    <w:rsid w:val="00CF531E"/>
    <w:rsid w:val="00CF7F6C"/>
    <w:rsid w:val="00D02C9E"/>
    <w:rsid w:val="00D045EB"/>
    <w:rsid w:val="00D04F05"/>
    <w:rsid w:val="00D064D2"/>
    <w:rsid w:val="00D147D9"/>
    <w:rsid w:val="00D162AE"/>
    <w:rsid w:val="00D221F8"/>
    <w:rsid w:val="00D22BCC"/>
    <w:rsid w:val="00D266FA"/>
    <w:rsid w:val="00D32DE3"/>
    <w:rsid w:val="00D37FB9"/>
    <w:rsid w:val="00D50EFE"/>
    <w:rsid w:val="00D51E49"/>
    <w:rsid w:val="00D51F79"/>
    <w:rsid w:val="00D53D8C"/>
    <w:rsid w:val="00D56D60"/>
    <w:rsid w:val="00D631A2"/>
    <w:rsid w:val="00D7622A"/>
    <w:rsid w:val="00D82E1A"/>
    <w:rsid w:val="00D82FAC"/>
    <w:rsid w:val="00D84018"/>
    <w:rsid w:val="00D8670C"/>
    <w:rsid w:val="00D90D77"/>
    <w:rsid w:val="00D94046"/>
    <w:rsid w:val="00D9648C"/>
    <w:rsid w:val="00DA0D82"/>
    <w:rsid w:val="00DA65E5"/>
    <w:rsid w:val="00DB05E4"/>
    <w:rsid w:val="00DB133F"/>
    <w:rsid w:val="00DC2068"/>
    <w:rsid w:val="00DC65AC"/>
    <w:rsid w:val="00DC7173"/>
    <w:rsid w:val="00DD0058"/>
    <w:rsid w:val="00DD60C6"/>
    <w:rsid w:val="00DE383F"/>
    <w:rsid w:val="00DE6449"/>
    <w:rsid w:val="00DF135B"/>
    <w:rsid w:val="00DF6C04"/>
    <w:rsid w:val="00DF7FFA"/>
    <w:rsid w:val="00E00583"/>
    <w:rsid w:val="00E02937"/>
    <w:rsid w:val="00E03884"/>
    <w:rsid w:val="00E10234"/>
    <w:rsid w:val="00E1111E"/>
    <w:rsid w:val="00E16B05"/>
    <w:rsid w:val="00E17C34"/>
    <w:rsid w:val="00E30CE3"/>
    <w:rsid w:val="00E30F06"/>
    <w:rsid w:val="00E3217E"/>
    <w:rsid w:val="00E35667"/>
    <w:rsid w:val="00E461CF"/>
    <w:rsid w:val="00E471B4"/>
    <w:rsid w:val="00E512D1"/>
    <w:rsid w:val="00E513B5"/>
    <w:rsid w:val="00E52F2B"/>
    <w:rsid w:val="00E53386"/>
    <w:rsid w:val="00E63249"/>
    <w:rsid w:val="00E63C1A"/>
    <w:rsid w:val="00E65140"/>
    <w:rsid w:val="00E65CDE"/>
    <w:rsid w:val="00E66379"/>
    <w:rsid w:val="00E7321C"/>
    <w:rsid w:val="00E75130"/>
    <w:rsid w:val="00E7573E"/>
    <w:rsid w:val="00E75927"/>
    <w:rsid w:val="00E76098"/>
    <w:rsid w:val="00E8152C"/>
    <w:rsid w:val="00E81930"/>
    <w:rsid w:val="00E821E8"/>
    <w:rsid w:val="00E87889"/>
    <w:rsid w:val="00E91440"/>
    <w:rsid w:val="00E93025"/>
    <w:rsid w:val="00E93965"/>
    <w:rsid w:val="00E940FE"/>
    <w:rsid w:val="00E94A92"/>
    <w:rsid w:val="00EA5A0B"/>
    <w:rsid w:val="00EA5A50"/>
    <w:rsid w:val="00EA63D1"/>
    <w:rsid w:val="00EB28FD"/>
    <w:rsid w:val="00EB3120"/>
    <w:rsid w:val="00EB4D9B"/>
    <w:rsid w:val="00EB5328"/>
    <w:rsid w:val="00EC410B"/>
    <w:rsid w:val="00EC5F57"/>
    <w:rsid w:val="00ED1059"/>
    <w:rsid w:val="00ED1532"/>
    <w:rsid w:val="00ED2C87"/>
    <w:rsid w:val="00ED4AF1"/>
    <w:rsid w:val="00ED6C4A"/>
    <w:rsid w:val="00EE0A97"/>
    <w:rsid w:val="00EE2A53"/>
    <w:rsid w:val="00EE3A02"/>
    <w:rsid w:val="00EF0519"/>
    <w:rsid w:val="00EF7BB2"/>
    <w:rsid w:val="00F05B7C"/>
    <w:rsid w:val="00F061A0"/>
    <w:rsid w:val="00F07E63"/>
    <w:rsid w:val="00F1084B"/>
    <w:rsid w:val="00F1192E"/>
    <w:rsid w:val="00F119D1"/>
    <w:rsid w:val="00F12A6F"/>
    <w:rsid w:val="00F14444"/>
    <w:rsid w:val="00F24FDA"/>
    <w:rsid w:val="00F277D3"/>
    <w:rsid w:val="00F36D8A"/>
    <w:rsid w:val="00F41F08"/>
    <w:rsid w:val="00F420F0"/>
    <w:rsid w:val="00F50DDF"/>
    <w:rsid w:val="00F56666"/>
    <w:rsid w:val="00F6344E"/>
    <w:rsid w:val="00F66E70"/>
    <w:rsid w:val="00F67BCE"/>
    <w:rsid w:val="00F72F14"/>
    <w:rsid w:val="00F74ED4"/>
    <w:rsid w:val="00F8077A"/>
    <w:rsid w:val="00F80947"/>
    <w:rsid w:val="00F8789C"/>
    <w:rsid w:val="00F9231E"/>
    <w:rsid w:val="00F95BB8"/>
    <w:rsid w:val="00F95C96"/>
    <w:rsid w:val="00F9766B"/>
    <w:rsid w:val="00FA27EE"/>
    <w:rsid w:val="00FA4098"/>
    <w:rsid w:val="00FB7F58"/>
    <w:rsid w:val="00FC6967"/>
    <w:rsid w:val="00FD1A82"/>
    <w:rsid w:val="00FE1E42"/>
    <w:rsid w:val="00FE2E27"/>
    <w:rsid w:val="00FF0CD6"/>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32473"/>
  <w15:chartTrackingRefBased/>
  <w15:docId w15:val="{E06DCB60-ED7A-469A-AC6A-616884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6"/>
  </w:style>
  <w:style w:type="paragraph" w:styleId="Footer">
    <w:name w:val="footer"/>
    <w:basedOn w:val="Normal"/>
    <w:link w:val="FooterChar"/>
    <w:uiPriority w:val="99"/>
    <w:unhideWhenUsed/>
    <w:rsid w:val="0018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6"/>
  </w:style>
  <w:style w:type="character" w:styleId="LineNumber">
    <w:name w:val="line number"/>
    <w:basedOn w:val="DefaultParagraphFont"/>
    <w:uiPriority w:val="99"/>
    <w:semiHidden/>
    <w:unhideWhenUsed/>
    <w:rsid w:val="00251AC0"/>
  </w:style>
  <w:style w:type="character" w:styleId="CommentReference">
    <w:name w:val="annotation reference"/>
    <w:basedOn w:val="DefaultParagraphFont"/>
    <w:uiPriority w:val="99"/>
    <w:semiHidden/>
    <w:unhideWhenUsed/>
    <w:rsid w:val="00251AC0"/>
    <w:rPr>
      <w:sz w:val="16"/>
      <w:szCs w:val="16"/>
    </w:rPr>
  </w:style>
  <w:style w:type="paragraph" w:styleId="CommentText">
    <w:name w:val="annotation text"/>
    <w:basedOn w:val="Normal"/>
    <w:link w:val="CommentTextChar"/>
    <w:uiPriority w:val="99"/>
    <w:semiHidden/>
    <w:unhideWhenUsed/>
    <w:rsid w:val="00251AC0"/>
    <w:pPr>
      <w:spacing w:line="240" w:lineRule="auto"/>
    </w:pPr>
    <w:rPr>
      <w:sz w:val="20"/>
      <w:szCs w:val="20"/>
    </w:rPr>
  </w:style>
  <w:style w:type="character" w:customStyle="1" w:styleId="CommentTextChar">
    <w:name w:val="Comment Text Char"/>
    <w:basedOn w:val="DefaultParagraphFont"/>
    <w:link w:val="CommentText"/>
    <w:uiPriority w:val="99"/>
    <w:semiHidden/>
    <w:rsid w:val="00251AC0"/>
    <w:rPr>
      <w:sz w:val="20"/>
      <w:szCs w:val="20"/>
    </w:rPr>
  </w:style>
  <w:style w:type="paragraph" w:styleId="CommentSubject">
    <w:name w:val="annotation subject"/>
    <w:basedOn w:val="CommentText"/>
    <w:next w:val="CommentText"/>
    <w:link w:val="CommentSubjectChar"/>
    <w:uiPriority w:val="99"/>
    <w:semiHidden/>
    <w:unhideWhenUsed/>
    <w:rsid w:val="00251AC0"/>
    <w:rPr>
      <w:b/>
      <w:bCs/>
    </w:rPr>
  </w:style>
  <w:style w:type="character" w:customStyle="1" w:styleId="CommentSubjectChar">
    <w:name w:val="Comment Subject Char"/>
    <w:basedOn w:val="CommentTextChar"/>
    <w:link w:val="CommentSubject"/>
    <w:uiPriority w:val="99"/>
    <w:semiHidden/>
    <w:rsid w:val="00251AC0"/>
    <w:rPr>
      <w:b/>
      <w:bCs/>
      <w:sz w:val="20"/>
      <w:szCs w:val="20"/>
    </w:rPr>
  </w:style>
  <w:style w:type="character" w:styleId="PlaceholderText">
    <w:name w:val="Placeholder Text"/>
    <w:basedOn w:val="DefaultParagraphFont"/>
    <w:uiPriority w:val="99"/>
    <w:semiHidden/>
    <w:rsid w:val="00DF135B"/>
    <w:rPr>
      <w:color w:val="808080"/>
    </w:rPr>
  </w:style>
  <w:style w:type="table" w:styleId="TableGrid">
    <w:name w:val="Table Grid"/>
    <w:basedOn w:val="TableNormal"/>
    <w:uiPriority w:val="39"/>
    <w:rsid w:val="0016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BCE"/>
    <w:pPr>
      <w:spacing w:after="200" w:line="240" w:lineRule="auto"/>
    </w:pPr>
    <w:rPr>
      <w:i/>
      <w:iCs/>
      <w:color w:val="44546A" w:themeColor="text2"/>
      <w:sz w:val="18"/>
      <w:szCs w:val="18"/>
    </w:rPr>
  </w:style>
  <w:style w:type="paragraph" w:styleId="ListParagraph">
    <w:name w:val="List Paragraph"/>
    <w:basedOn w:val="Normal"/>
    <w:uiPriority w:val="34"/>
    <w:qFormat/>
    <w:rsid w:val="00976FD2"/>
    <w:pPr>
      <w:ind w:left="720"/>
      <w:contextualSpacing/>
    </w:pPr>
  </w:style>
  <w:style w:type="character" w:customStyle="1" w:styleId="apple-converted-space">
    <w:name w:val="apple-converted-space"/>
    <w:basedOn w:val="DefaultParagraphFont"/>
    <w:rsid w:val="00F95BB8"/>
  </w:style>
  <w:style w:type="paragraph" w:styleId="Revision">
    <w:name w:val="Revision"/>
    <w:hidden/>
    <w:uiPriority w:val="99"/>
    <w:semiHidden/>
    <w:rsid w:val="0080301C"/>
    <w:pPr>
      <w:spacing w:after="0" w:line="240" w:lineRule="auto"/>
    </w:pPr>
  </w:style>
  <w:style w:type="paragraph" w:customStyle="1" w:styleId="EndNoteBibliographyTitle">
    <w:name w:val="EndNote Bibliography Title"/>
    <w:basedOn w:val="Normal"/>
    <w:link w:val="EndNoteBibliographyTitleChar"/>
    <w:rsid w:val="007D4CF7"/>
    <w:pPr>
      <w:spacing w:after="0"/>
      <w:jc w:val="center"/>
    </w:pPr>
    <w:rPr>
      <w:rFonts w:ascii="Calibri" w:hAnsi="Calibri" w:cs="Calibri"/>
      <w:sz w:val="18"/>
    </w:rPr>
  </w:style>
  <w:style w:type="character" w:customStyle="1" w:styleId="EndNoteBibliographyTitleChar">
    <w:name w:val="EndNote Bibliography Title Char"/>
    <w:basedOn w:val="DefaultParagraphFont"/>
    <w:link w:val="EndNoteBibliographyTitle"/>
    <w:rsid w:val="007D4CF7"/>
    <w:rPr>
      <w:rFonts w:ascii="Calibri" w:hAnsi="Calibri" w:cs="Calibri"/>
      <w:sz w:val="18"/>
    </w:rPr>
  </w:style>
  <w:style w:type="paragraph" w:customStyle="1" w:styleId="EndNoteBibliography">
    <w:name w:val="EndNote Bibliography"/>
    <w:basedOn w:val="Normal"/>
    <w:link w:val="EndNoteBibliographyChar"/>
    <w:rsid w:val="007D4CF7"/>
    <w:pPr>
      <w:spacing w:line="240" w:lineRule="auto"/>
    </w:pPr>
    <w:rPr>
      <w:rFonts w:ascii="Calibri" w:hAnsi="Calibri" w:cs="Calibri"/>
      <w:sz w:val="18"/>
    </w:rPr>
  </w:style>
  <w:style w:type="character" w:customStyle="1" w:styleId="EndNoteBibliographyChar">
    <w:name w:val="EndNote Bibliography Char"/>
    <w:basedOn w:val="DefaultParagraphFont"/>
    <w:link w:val="EndNoteBibliography"/>
    <w:rsid w:val="007D4CF7"/>
    <w:rPr>
      <w:rFonts w:ascii="Calibri" w:hAnsi="Calibri" w:cs="Calibri"/>
      <w:sz w:val="18"/>
    </w:rPr>
  </w:style>
  <w:style w:type="table" w:customStyle="1" w:styleId="TableGrid1">
    <w:name w:val="Table Grid1"/>
    <w:basedOn w:val="TableNormal"/>
    <w:next w:val="TableGrid"/>
    <w:uiPriority w:val="39"/>
    <w:rsid w:val="0025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374">
      <w:bodyDiv w:val="1"/>
      <w:marLeft w:val="0"/>
      <w:marRight w:val="0"/>
      <w:marTop w:val="0"/>
      <w:marBottom w:val="0"/>
      <w:divBdr>
        <w:top w:val="none" w:sz="0" w:space="0" w:color="auto"/>
        <w:left w:val="none" w:sz="0" w:space="0" w:color="auto"/>
        <w:bottom w:val="none" w:sz="0" w:space="0" w:color="auto"/>
        <w:right w:val="none" w:sz="0" w:space="0" w:color="auto"/>
      </w:divBdr>
    </w:div>
    <w:div w:id="115682669">
      <w:bodyDiv w:val="1"/>
      <w:marLeft w:val="0"/>
      <w:marRight w:val="0"/>
      <w:marTop w:val="0"/>
      <w:marBottom w:val="0"/>
      <w:divBdr>
        <w:top w:val="none" w:sz="0" w:space="0" w:color="auto"/>
        <w:left w:val="none" w:sz="0" w:space="0" w:color="auto"/>
        <w:bottom w:val="none" w:sz="0" w:space="0" w:color="auto"/>
        <w:right w:val="none" w:sz="0" w:space="0" w:color="auto"/>
      </w:divBdr>
    </w:div>
    <w:div w:id="953365881">
      <w:bodyDiv w:val="1"/>
      <w:marLeft w:val="0"/>
      <w:marRight w:val="0"/>
      <w:marTop w:val="0"/>
      <w:marBottom w:val="0"/>
      <w:divBdr>
        <w:top w:val="none" w:sz="0" w:space="0" w:color="auto"/>
        <w:left w:val="none" w:sz="0" w:space="0" w:color="auto"/>
        <w:bottom w:val="none" w:sz="0" w:space="0" w:color="auto"/>
        <w:right w:val="none" w:sz="0" w:space="0" w:color="auto"/>
      </w:divBdr>
    </w:div>
    <w:div w:id="1940405623">
      <w:bodyDiv w:val="1"/>
      <w:marLeft w:val="0"/>
      <w:marRight w:val="0"/>
      <w:marTop w:val="0"/>
      <w:marBottom w:val="0"/>
      <w:divBdr>
        <w:top w:val="none" w:sz="0" w:space="0" w:color="auto"/>
        <w:left w:val="none" w:sz="0" w:space="0" w:color="auto"/>
        <w:bottom w:val="none" w:sz="0" w:space="0" w:color="auto"/>
        <w:right w:val="none" w:sz="0" w:space="0" w:color="auto"/>
      </w:divBdr>
      <w:divsChild>
        <w:div w:id="348724536">
          <w:marLeft w:val="0"/>
          <w:marRight w:val="0"/>
          <w:marTop w:val="0"/>
          <w:marBottom w:val="0"/>
          <w:divBdr>
            <w:top w:val="none" w:sz="0" w:space="0" w:color="auto"/>
            <w:left w:val="none" w:sz="0" w:space="0" w:color="auto"/>
            <w:bottom w:val="none" w:sz="0" w:space="0" w:color="auto"/>
            <w:right w:val="none" w:sz="0" w:space="0" w:color="auto"/>
          </w:divBdr>
          <w:divsChild>
            <w:div w:id="1523128719">
              <w:marLeft w:val="0"/>
              <w:marRight w:val="0"/>
              <w:marTop w:val="0"/>
              <w:marBottom w:val="0"/>
              <w:divBdr>
                <w:top w:val="none" w:sz="0" w:space="0" w:color="auto"/>
                <w:left w:val="none" w:sz="0" w:space="0" w:color="auto"/>
                <w:bottom w:val="none" w:sz="0" w:space="0" w:color="auto"/>
                <w:right w:val="none" w:sz="0" w:space="0" w:color="auto"/>
              </w:divBdr>
              <w:divsChild>
                <w:div w:id="1537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9571-B234-4B2F-BCA1-B6BF0D87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21</Pages>
  <Words>8451</Words>
  <Characters>48175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Wang, Fangfang</cp:lastModifiedBy>
  <cp:revision>28</cp:revision>
  <cp:lastPrinted>2022-05-13T22:12:00Z</cp:lastPrinted>
  <dcterms:created xsi:type="dcterms:W3CDTF">2022-05-10T14:56:00Z</dcterms:created>
  <dcterms:modified xsi:type="dcterms:W3CDTF">2022-05-15T16:25:00Z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a1e24b06-602a-335b-aa67-74ec943c8239</vt:lpwstr>
  </property>
  <property fmtid="{D5CDD505-2E9C-101B-9397-08002B2CF9AE}" pid="4" name="Mendeley Citation Style_1">
    <vt:lpwstr>http://www.zotero.org/styles/journal-of-chemical-ecology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http://www.zotero.org/styles/journal-of-chemical-ecology</vt:lpwstr>
  </property>
  <property fmtid="{D5CDD505-2E9C-101B-9397-08002B2CF9AE}" pid="20" name="Mendeley Recent Style Name 7_1">
    <vt:lpwstr>Journal of Chemical Ecology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