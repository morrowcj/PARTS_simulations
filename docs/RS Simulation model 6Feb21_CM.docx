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0E80" w14:textId="163D2C33" w:rsidR="006F2FEC" w:rsidRDefault="00A831C9" w:rsidP="00A831C9">
      <w:pPr>
        <w:spacing w:line="276" w:lineRule="auto"/>
        <w:jc w:val="center"/>
        <w:rPr>
          <w:b/>
          <w:bCs/>
        </w:rPr>
      </w:pPr>
      <w:r w:rsidRPr="00A831C9">
        <w:rPr>
          <w:b/>
          <w:bCs/>
        </w:rPr>
        <w:t>Remote sensing simulation model</w:t>
      </w:r>
    </w:p>
    <w:p w14:paraId="43D56623" w14:textId="6D5801EC" w:rsidR="000935D3" w:rsidRPr="00A831C9" w:rsidRDefault="000935D3" w:rsidP="00A831C9">
      <w:pPr>
        <w:spacing w:line="276" w:lineRule="auto"/>
        <w:jc w:val="center"/>
        <w:rPr>
          <w:b/>
          <w:bCs/>
        </w:rPr>
      </w:pPr>
      <w:r>
        <w:rPr>
          <w:b/>
          <w:bCs/>
        </w:rPr>
        <w:t>6Feb21</w:t>
      </w:r>
    </w:p>
    <w:p w14:paraId="2CD62237" w14:textId="2DEB5B7E" w:rsidR="00A831C9" w:rsidRDefault="00A831C9" w:rsidP="00A831C9">
      <w:pPr>
        <w:spacing w:line="276" w:lineRule="auto"/>
        <w:jc w:val="center"/>
      </w:pPr>
    </w:p>
    <w:p w14:paraId="3921BD80" w14:textId="7C1F2657" w:rsidR="00A831C9" w:rsidRDefault="00A831C9" w:rsidP="00A831C9">
      <w:pPr>
        <w:spacing w:line="276" w:lineRule="auto"/>
      </w:pPr>
      <w:r>
        <w:tab/>
        <w:t xml:space="preserve">The </w:t>
      </w:r>
      <w:r w:rsidR="00A50759">
        <w:t>goal</w:t>
      </w:r>
      <w:r>
        <w:t xml:space="preserve"> of the simulation model is to include a collection of "difficulties" that will challenge PARTS and panel regression. This is a useful exercise in its own right. It might also be the basis for the demonstration part of a "software release" manuscript for Methods in Ecology and Evolution that presents </w:t>
      </w:r>
      <w:proofErr w:type="spellStart"/>
      <w:r>
        <w:t>remotePARTS</w:t>
      </w:r>
      <w:proofErr w:type="spellEnd"/>
      <w:r>
        <w:t xml:space="preserve">. Since the utility of </w:t>
      </w:r>
      <w:proofErr w:type="spellStart"/>
      <w:r>
        <w:t>remotePARTS</w:t>
      </w:r>
      <w:proofErr w:type="spellEnd"/>
      <w:r>
        <w:t xml:space="preserve"> is really the spatial component, </w:t>
      </w:r>
      <w:commentRangeStart w:id="0"/>
      <w:r>
        <w:t xml:space="preserve">the MEE release of </w:t>
      </w:r>
      <w:proofErr w:type="spellStart"/>
      <w:r>
        <w:t>remotePARTS</w:t>
      </w:r>
      <w:proofErr w:type="spellEnd"/>
      <w:r>
        <w:t xml:space="preserve"> could be based around simulations with only a spatial dimension </w:t>
      </w:r>
      <w:commentRangeEnd w:id="0"/>
      <w:r w:rsidR="007A12A2">
        <w:rPr>
          <w:rStyle w:val="CommentReference"/>
        </w:rPr>
        <w:commentReference w:id="0"/>
      </w:r>
      <w:r>
        <w:t xml:space="preserve">(which I did for </w:t>
      </w:r>
      <w:r w:rsidR="00A50759">
        <w:t>the</w:t>
      </w:r>
      <w:r>
        <w:t xml:space="preserve"> </w:t>
      </w:r>
      <w:proofErr w:type="spellStart"/>
      <w:r>
        <w:t>MethodsX</w:t>
      </w:r>
      <w:proofErr w:type="spellEnd"/>
      <w:r>
        <w:t xml:space="preserve"> supplement of the RSE manuscript). This would involve stripping out the temporal components of the spatiotemporal model developed here.</w:t>
      </w:r>
    </w:p>
    <w:p w14:paraId="0AEB34DC" w14:textId="470B0361" w:rsidR="00A831C9" w:rsidRDefault="00A831C9" w:rsidP="00A831C9">
      <w:pPr>
        <w:spacing w:line="276" w:lineRule="auto"/>
      </w:pPr>
      <w:r>
        <w:tab/>
      </w:r>
    </w:p>
    <w:p w14:paraId="0C8D895E" w14:textId="74DD68A1" w:rsidR="00A831C9" w:rsidRDefault="00A831C9" w:rsidP="00A831C9">
      <w:pPr>
        <w:spacing w:line="276" w:lineRule="auto"/>
      </w:pPr>
      <w:r w:rsidRPr="00A831C9">
        <w:rPr>
          <w:u w:val="single"/>
        </w:rPr>
        <w:t>This is a community project</w:t>
      </w:r>
      <w:r>
        <w:t xml:space="preserve">: I've only started with the model below to try to show the type of model I envision for challenging PARTS and panel regression. At this stage, I think it would be interesting to put in as many complications we can think of as an exercise; we might want/need to reduce the complications for an actual </w:t>
      </w:r>
      <w:r w:rsidR="00A50759">
        <w:t>simulation</w:t>
      </w:r>
      <w:r>
        <w:t xml:space="preserve"> study.</w:t>
      </w:r>
    </w:p>
    <w:p w14:paraId="5164F32B" w14:textId="28D18F64" w:rsidR="00A831C9" w:rsidRDefault="00A831C9" w:rsidP="00A831C9">
      <w:pPr>
        <w:spacing w:line="276" w:lineRule="auto"/>
      </w:pPr>
    </w:p>
    <w:p w14:paraId="6290A7D3" w14:textId="475E4CE0" w:rsidR="00207996" w:rsidRDefault="00A831C9" w:rsidP="00A831C9">
      <w:pPr>
        <w:spacing w:line="276" w:lineRule="auto"/>
      </w:pPr>
      <w:r>
        <w:tab/>
      </w:r>
      <w:r w:rsidR="00447ACF">
        <w:t>For t</w:t>
      </w:r>
      <w:r w:rsidR="006F2FEC">
        <w:t>he simulation model</w:t>
      </w:r>
      <w:r w:rsidR="00447ACF">
        <w:t xml:space="preserve">, I have denoted random variables as Greek letters. </w:t>
      </w:r>
      <w:r w:rsidR="00207996">
        <w:t xml:space="preserve">Also, to make the simulation feasible as </w:t>
      </w:r>
      <w:r w:rsidR="00A50759">
        <w:t>laid</w:t>
      </w:r>
      <w:r w:rsidR="00207996">
        <w:t xml:space="preserve"> out below, we should probably use 100 x 100 maps. The computational limit is set by the simulation of spatially autocorrelated random variables. There are possible ways around this, such as using tapered distance </w:t>
      </w:r>
      <w:r w:rsidR="007E79B3">
        <w:t xml:space="preserve">weighting </w:t>
      </w:r>
      <w:r w:rsidR="00207996">
        <w:t xml:space="preserve">functions for spatial autocorrelation. However, I think the main </w:t>
      </w:r>
      <w:r w:rsidR="00A50759">
        <w:t>challenge</w:t>
      </w:r>
      <w:r w:rsidR="00207996">
        <w:t xml:space="preserve"> is the extent of spatial autocorrelation, not the size of the map per se, so 100 x 100 might be fine.</w:t>
      </w:r>
    </w:p>
    <w:p w14:paraId="6726D06F" w14:textId="628330AD" w:rsidR="006F2FEC" w:rsidRPr="00C61D9B" w:rsidRDefault="00207996" w:rsidP="00A831C9">
      <w:pPr>
        <w:spacing w:line="276" w:lineRule="auto"/>
      </w:pPr>
      <w:r>
        <w:tab/>
      </w:r>
      <w:r w:rsidR="00447ACF">
        <w:t>The basic model is</w:t>
      </w:r>
    </w:p>
    <w:p w14:paraId="57170DA9" w14:textId="2E7A27E8" w:rsidR="006F2FEC" w:rsidRPr="00C61D9B" w:rsidRDefault="006F2FEC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</w:p>
    <w:p w14:paraId="097C7D14" w14:textId="766BCD73" w:rsidR="00207996" w:rsidRPr="00C61D9B" w:rsidRDefault="00207996" w:rsidP="00207996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r w:rsidRPr="00C61D9B">
        <w:rPr>
          <w:i/>
          <w:szCs w:val="26"/>
        </w:rPr>
        <w:t>x</w:t>
      </w:r>
      <w:r w:rsidRPr="00C61D9B">
        <w:rPr>
          <w:i/>
          <w:szCs w:val="26"/>
          <w:vertAlign w:val="subscript"/>
        </w:rPr>
        <w:t>i</w:t>
      </w:r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 xml:space="preserve">) = </w:t>
      </w:r>
      <w:r>
        <w:rPr>
          <w:szCs w:val="26"/>
        </w:rPr>
        <w:t>(</w:t>
      </w:r>
      <w:r w:rsidRPr="001E3FC6">
        <w:rPr>
          <w:rFonts w:ascii="Symbol" w:hAnsi="Symbol"/>
          <w:szCs w:val="26"/>
        </w:rPr>
        <w:t>S</w:t>
      </w:r>
      <w:r w:rsidRPr="001E3FC6">
        <w:rPr>
          <w:i/>
          <w:iCs/>
          <w:szCs w:val="26"/>
          <w:vertAlign w:val="subscript"/>
        </w:rPr>
        <w:t>k</w:t>
      </w:r>
      <w:r>
        <w:rPr>
          <w:szCs w:val="26"/>
        </w:rPr>
        <w:t xml:space="preserve"> </w:t>
      </w:r>
      <w:r w:rsidR="00F57E9F">
        <w:rPr>
          <w:rFonts w:ascii="Symbol" w:hAnsi="Symbol"/>
          <w:iCs/>
          <w:szCs w:val="26"/>
        </w:rPr>
        <w:t>u</w:t>
      </w:r>
      <w:proofErr w:type="spellStart"/>
      <w:r w:rsidRPr="001E3FC6">
        <w:rPr>
          <w:i/>
          <w:iCs/>
          <w:szCs w:val="26"/>
          <w:vertAlign w:val="subscript"/>
        </w:rPr>
        <w:t>k</w:t>
      </w:r>
      <w:r>
        <w:rPr>
          <w:i/>
          <w:iCs/>
          <w:szCs w:val="26"/>
          <w:vertAlign w:val="subscript"/>
        </w:rPr>
        <w:t>,</w:t>
      </w:r>
      <w:r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</w:t>
      </w:r>
      <w:proofErr w:type="spellStart"/>
      <w:r w:rsidRPr="009B620B">
        <w:rPr>
          <w:i/>
          <w:szCs w:val="26"/>
        </w:rPr>
        <w:t>u</w:t>
      </w:r>
      <w:r w:rsidRPr="001E3FC6">
        <w:rPr>
          <w:i/>
          <w:iCs/>
          <w:szCs w:val="26"/>
          <w:vertAlign w:val="subscript"/>
        </w:rPr>
        <w:t>k</w:t>
      </w:r>
      <w:r>
        <w:rPr>
          <w:i/>
          <w:iCs/>
          <w:szCs w:val="26"/>
          <w:vertAlign w:val="subscript"/>
        </w:rPr>
        <w:t>,</w:t>
      </w:r>
      <w:r w:rsidRPr="009B620B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) + </w:t>
      </w:r>
      <w:r w:rsidR="00F57E9F">
        <w:rPr>
          <w:rFonts w:ascii="Symbol" w:hAnsi="Symbol"/>
          <w:iCs/>
          <w:szCs w:val="26"/>
        </w:rPr>
        <w:t>w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</w:t>
      </w:r>
      <w:proofErr w:type="spellStart"/>
      <w:r w:rsidR="00F57E9F">
        <w:rPr>
          <w:i/>
          <w:szCs w:val="26"/>
        </w:rPr>
        <w:t>w</w:t>
      </w:r>
      <w:r w:rsidRPr="009B620B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>(</w:t>
      </w:r>
      <w:r w:rsidRPr="009B620B">
        <w:rPr>
          <w:i/>
          <w:szCs w:val="26"/>
        </w:rPr>
        <w:t>t</w:t>
      </w:r>
      <w:r>
        <w:rPr>
          <w:iCs/>
          <w:szCs w:val="26"/>
        </w:rPr>
        <w:t xml:space="preserve">) </w:t>
      </w:r>
      <w:r>
        <w:rPr>
          <w:szCs w:val="26"/>
        </w:rPr>
        <w:t>+ (</w:t>
      </w:r>
      <w:r w:rsidRPr="001E3FC6">
        <w:rPr>
          <w:rFonts w:ascii="Symbol" w:hAnsi="Symbol"/>
          <w:szCs w:val="26"/>
        </w:rPr>
        <w:t>S</w:t>
      </w:r>
      <w:r w:rsidRPr="001E3FC6">
        <w:rPr>
          <w:i/>
          <w:iCs/>
          <w:szCs w:val="26"/>
          <w:vertAlign w:val="subscript"/>
        </w:rPr>
        <w:t>k</w:t>
      </w:r>
      <w:r>
        <w:rPr>
          <w:szCs w:val="26"/>
        </w:rPr>
        <w:t xml:space="preserve"> </w:t>
      </w:r>
      <w:r w:rsidRPr="00B7164C">
        <w:rPr>
          <w:rFonts w:ascii="Symbol" w:hAnsi="Symbol"/>
          <w:iCs/>
          <w:szCs w:val="26"/>
        </w:rPr>
        <w:t></w:t>
      </w:r>
      <w:proofErr w:type="spellStart"/>
      <w:r w:rsidRPr="001E3FC6">
        <w:rPr>
          <w:i/>
          <w:iCs/>
          <w:szCs w:val="26"/>
          <w:vertAlign w:val="subscript"/>
        </w:rPr>
        <w:t>k</w:t>
      </w:r>
      <w:r>
        <w:rPr>
          <w:i/>
          <w:iCs/>
          <w:szCs w:val="26"/>
          <w:vertAlign w:val="subscript"/>
        </w:rPr>
        <w:t>,</w:t>
      </w:r>
      <w:r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</w:t>
      </w:r>
      <w:proofErr w:type="spellStart"/>
      <w:r w:rsidRPr="009B620B">
        <w:rPr>
          <w:i/>
          <w:szCs w:val="26"/>
        </w:rPr>
        <w:t>u</w:t>
      </w:r>
      <w:r w:rsidRPr="001E3FC6">
        <w:rPr>
          <w:i/>
          <w:iCs/>
          <w:szCs w:val="26"/>
          <w:vertAlign w:val="subscript"/>
        </w:rPr>
        <w:t>k</w:t>
      </w:r>
      <w:r>
        <w:rPr>
          <w:i/>
          <w:iCs/>
          <w:szCs w:val="26"/>
          <w:vertAlign w:val="subscript"/>
        </w:rPr>
        <w:t>,</w:t>
      </w:r>
      <w:r w:rsidRPr="009B620B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) </w:t>
      </w:r>
      <w:r w:rsidRPr="00C61D9B">
        <w:rPr>
          <w:i/>
          <w:szCs w:val="26"/>
        </w:rPr>
        <w:t>t</w:t>
      </w:r>
      <w:r w:rsidRPr="00C61D9B">
        <w:rPr>
          <w:szCs w:val="26"/>
        </w:rPr>
        <w:t xml:space="preserve"> + </w:t>
      </w:r>
      <w:r w:rsidRPr="00B7164C">
        <w:rPr>
          <w:rFonts w:ascii="Symbol" w:hAnsi="Symbol"/>
          <w:szCs w:val="26"/>
        </w:rPr>
        <w:t>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>)</w:t>
      </w:r>
      <w:r>
        <w:rPr>
          <w:szCs w:val="26"/>
        </w:rPr>
        <w:tab/>
        <w:t>(1)</w:t>
      </w:r>
    </w:p>
    <w:p w14:paraId="07D70C16" w14:textId="0C243D86" w:rsidR="00207996" w:rsidRPr="00C61D9B" w:rsidRDefault="00207996" w:rsidP="00207996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r>
        <w:rPr>
          <w:rFonts w:ascii="Symbol" w:hAnsi="Symbol"/>
          <w:szCs w:val="26"/>
        </w:rPr>
        <w:t>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 xml:space="preserve">) = </w:t>
      </w:r>
      <w:bookmarkStart w:id="1" w:name="_Hlk64542379"/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1</w:t>
      </w:r>
      <w:bookmarkEnd w:id="1"/>
      <w:r>
        <w:rPr>
          <w:rFonts w:ascii="Symbol" w:hAnsi="Symbol"/>
          <w:iCs/>
          <w:szCs w:val="26"/>
          <w:vertAlign w:val="subscript"/>
        </w:rPr>
        <w:t>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/>
          <w:szCs w:val="26"/>
          <w:vertAlign w:val="subscript"/>
        </w:rPr>
        <w:t xml:space="preserve"> </w:t>
      </w:r>
      <w:r>
        <w:rPr>
          <w:rFonts w:ascii="Symbol" w:hAnsi="Symbol"/>
          <w:szCs w:val="26"/>
        </w:rPr>
        <w:t>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>
        <w:rPr>
          <w:szCs w:val="26"/>
        </w:rPr>
        <w:t>–</w:t>
      </w:r>
      <w:r w:rsidRPr="00C61D9B">
        <w:rPr>
          <w:szCs w:val="26"/>
        </w:rPr>
        <w:t xml:space="preserve">1) + </w:t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2,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/>
          <w:szCs w:val="26"/>
          <w:vertAlign w:val="subscript"/>
        </w:rPr>
        <w:t xml:space="preserve"> </w:t>
      </w:r>
      <w:r>
        <w:rPr>
          <w:rFonts w:ascii="Symbol" w:hAnsi="Symbol"/>
          <w:szCs w:val="26"/>
        </w:rPr>
        <w:t>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commentRangeStart w:id="2"/>
      <w:r w:rsidRPr="00C61D9B">
        <w:rPr>
          <w:i/>
          <w:szCs w:val="26"/>
        </w:rPr>
        <w:t>t</w:t>
      </w:r>
      <w:r>
        <w:rPr>
          <w:szCs w:val="26"/>
        </w:rPr>
        <w:t>–</w:t>
      </w:r>
      <w:r w:rsidRPr="00C61D9B">
        <w:rPr>
          <w:szCs w:val="26"/>
        </w:rPr>
        <w:t>1</w:t>
      </w:r>
      <w:commentRangeEnd w:id="2"/>
      <w:r w:rsidR="00B143D7">
        <w:rPr>
          <w:rStyle w:val="CommentReference"/>
        </w:rPr>
        <w:commentReference w:id="2"/>
      </w:r>
      <w:r w:rsidRPr="00C61D9B">
        <w:rPr>
          <w:szCs w:val="26"/>
        </w:rPr>
        <w:t xml:space="preserve">) + </w:t>
      </w:r>
      <w:r>
        <w:rPr>
          <w:rFonts w:ascii="Symbol" w:hAnsi="Symbol" w:cs="Courier"/>
          <w:szCs w:val="26"/>
        </w:rPr>
        <w:t>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 xml:space="preserve">) + </w:t>
      </w:r>
      <w:r w:rsidRPr="00B7164C">
        <w:rPr>
          <w:rFonts w:ascii="Symbol" w:hAnsi="Symbol"/>
          <w:iCs/>
          <w:szCs w:val="26"/>
        </w:rPr>
        <w:t>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/>
          <w:szCs w:val="26"/>
          <w:vertAlign w:val="subscript"/>
        </w:rPr>
        <w:t xml:space="preserve"> </w:t>
      </w:r>
      <w:r>
        <w:rPr>
          <w:rFonts w:ascii="Symbol" w:hAnsi="Symbol" w:cs="Courier"/>
          <w:szCs w:val="26"/>
        </w:rPr>
        <w:t>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447ACF">
        <w:rPr>
          <w:iCs/>
          <w:szCs w:val="26"/>
        </w:rPr>
        <w:t>–1</w:t>
      </w:r>
      <w:r w:rsidRPr="00C61D9B">
        <w:rPr>
          <w:szCs w:val="26"/>
        </w:rPr>
        <w:t>)</w:t>
      </w:r>
      <w:r>
        <w:rPr>
          <w:szCs w:val="26"/>
        </w:rPr>
        <w:tab/>
        <w:t>(2)</w:t>
      </w:r>
    </w:p>
    <w:p w14:paraId="3DBE61AA" w14:textId="77777777" w:rsidR="006F2FEC" w:rsidRPr="00E1444D" w:rsidRDefault="006F2FEC" w:rsidP="00A831C9">
      <w:pPr>
        <w:widowControl w:val="0"/>
        <w:autoSpaceDE w:val="0"/>
        <w:autoSpaceDN w:val="0"/>
        <w:adjustRightInd w:val="0"/>
        <w:spacing w:line="276" w:lineRule="auto"/>
      </w:pPr>
    </w:p>
    <w:p w14:paraId="79224591" w14:textId="7A27856C" w:rsidR="009B620B" w:rsidRPr="001E3FC6" w:rsidRDefault="006F2FEC" w:rsidP="00A831C9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  <w:r w:rsidRPr="00C61D9B">
        <w:rPr>
          <w:szCs w:val="26"/>
        </w:rPr>
        <w:t xml:space="preserve">where </w:t>
      </w:r>
      <w:r w:rsidRPr="00C61D9B">
        <w:rPr>
          <w:i/>
          <w:szCs w:val="26"/>
        </w:rPr>
        <w:t>x</w:t>
      </w:r>
      <w:r w:rsidRPr="00C61D9B">
        <w:rPr>
          <w:i/>
          <w:szCs w:val="26"/>
          <w:vertAlign w:val="subscript"/>
        </w:rPr>
        <w:t>i</w:t>
      </w:r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 xml:space="preserve">) is the value of interest (e.g., NDVI) in </w:t>
      </w:r>
      <w:r>
        <w:rPr>
          <w:szCs w:val="26"/>
        </w:rPr>
        <w:t>pixel (location)</w:t>
      </w:r>
      <w:r w:rsidRPr="00C61D9B">
        <w:rPr>
          <w:i/>
          <w:szCs w:val="26"/>
        </w:rPr>
        <w:t xml:space="preserve"> </w:t>
      </w:r>
      <w:proofErr w:type="spellStart"/>
      <w:r w:rsidRPr="00C61D9B">
        <w:rPr>
          <w:i/>
          <w:szCs w:val="26"/>
        </w:rPr>
        <w:t>i</w:t>
      </w:r>
      <w:proofErr w:type="spellEnd"/>
      <w:r w:rsidRPr="00C61D9B">
        <w:rPr>
          <w:szCs w:val="26"/>
        </w:rPr>
        <w:t xml:space="preserve"> in year </w:t>
      </w:r>
      <w:r w:rsidRPr="00C61D9B">
        <w:rPr>
          <w:i/>
          <w:szCs w:val="26"/>
        </w:rPr>
        <w:t>t</w:t>
      </w:r>
      <w:r w:rsidR="009B620B">
        <w:rPr>
          <w:szCs w:val="26"/>
        </w:rPr>
        <w:t xml:space="preserve"> (</w:t>
      </w:r>
      <w:r>
        <w:rPr>
          <w:i/>
          <w:iCs/>
          <w:szCs w:val="26"/>
        </w:rPr>
        <w:t>t</w:t>
      </w:r>
      <w:r>
        <w:rPr>
          <w:szCs w:val="26"/>
        </w:rPr>
        <w:t xml:space="preserve"> = 1, 2, ..., </w:t>
      </w:r>
      <w:r>
        <w:rPr>
          <w:i/>
          <w:iCs/>
          <w:szCs w:val="26"/>
        </w:rPr>
        <w:t>T</w:t>
      </w:r>
      <w:r w:rsidR="009B620B">
        <w:rPr>
          <w:szCs w:val="26"/>
        </w:rPr>
        <w:t>).</w:t>
      </w:r>
      <w:r>
        <w:rPr>
          <w:szCs w:val="26"/>
        </w:rPr>
        <w:t xml:space="preserve"> </w:t>
      </w:r>
      <w:r w:rsidR="009B620B">
        <w:rPr>
          <w:szCs w:val="26"/>
        </w:rPr>
        <w:t xml:space="preserve">The model includes </w:t>
      </w:r>
      <w:r w:rsidR="00F57E9F">
        <w:rPr>
          <w:iCs/>
          <w:szCs w:val="26"/>
        </w:rPr>
        <w:t>one</w:t>
      </w:r>
      <w:r w:rsidR="009B620B">
        <w:rPr>
          <w:iCs/>
          <w:szCs w:val="26"/>
        </w:rPr>
        <w:t xml:space="preserve"> spatiotemporal variable </w:t>
      </w:r>
      <w:proofErr w:type="spellStart"/>
      <w:r w:rsidR="00F57E9F">
        <w:rPr>
          <w:i/>
          <w:szCs w:val="26"/>
        </w:rPr>
        <w:t>w</w:t>
      </w:r>
      <w:r w:rsidR="009B620B" w:rsidRPr="009B620B">
        <w:rPr>
          <w:i/>
          <w:szCs w:val="26"/>
          <w:vertAlign w:val="subscript"/>
        </w:rPr>
        <w:t>i</w:t>
      </w:r>
      <w:proofErr w:type="spellEnd"/>
      <w:r w:rsidR="009B620B">
        <w:rPr>
          <w:iCs/>
          <w:szCs w:val="26"/>
        </w:rPr>
        <w:t>(</w:t>
      </w:r>
      <w:r w:rsidR="009B620B" w:rsidRPr="009B620B">
        <w:rPr>
          <w:i/>
          <w:szCs w:val="26"/>
        </w:rPr>
        <w:t>t</w:t>
      </w:r>
      <w:r w:rsidR="009B620B">
        <w:rPr>
          <w:iCs/>
          <w:szCs w:val="26"/>
        </w:rPr>
        <w:t>) such as temperature</w:t>
      </w:r>
      <w:r w:rsidR="00F57E9F">
        <w:rPr>
          <w:iCs/>
          <w:szCs w:val="26"/>
        </w:rPr>
        <w:t>; there could be more than one, although at this stage let's not</w:t>
      </w:r>
      <w:r w:rsidR="009B620B">
        <w:rPr>
          <w:iCs/>
          <w:szCs w:val="26"/>
        </w:rPr>
        <w:t xml:space="preserve">. </w:t>
      </w:r>
      <w:r w:rsidR="009B620B">
        <w:rPr>
          <w:szCs w:val="26"/>
        </w:rPr>
        <w:t xml:space="preserve">The time trend </w:t>
      </w:r>
      <w:r w:rsidR="001E3FC6">
        <w:rPr>
          <w:szCs w:val="26"/>
        </w:rPr>
        <w:t>(</w:t>
      </w:r>
      <w:r w:rsidR="001E3FC6" w:rsidRPr="001E3FC6">
        <w:rPr>
          <w:rFonts w:ascii="Symbol" w:hAnsi="Symbol"/>
          <w:szCs w:val="26"/>
        </w:rPr>
        <w:t>S</w:t>
      </w:r>
      <w:r w:rsidR="001E3FC6" w:rsidRPr="001E3FC6">
        <w:rPr>
          <w:i/>
          <w:iCs/>
          <w:szCs w:val="26"/>
          <w:vertAlign w:val="subscript"/>
        </w:rPr>
        <w:t>k</w:t>
      </w:r>
      <w:r w:rsidR="001E3FC6">
        <w:rPr>
          <w:szCs w:val="26"/>
        </w:rPr>
        <w:t xml:space="preserve"> </w:t>
      </w:r>
      <w:r w:rsidR="001E3FC6" w:rsidRPr="00B7164C">
        <w:rPr>
          <w:rFonts w:ascii="Symbol" w:hAnsi="Symbol"/>
          <w:iCs/>
          <w:szCs w:val="26"/>
        </w:rPr>
        <w:t></w:t>
      </w:r>
      <w:proofErr w:type="spellStart"/>
      <w:r w:rsidR="001E3FC6" w:rsidRPr="001E3FC6">
        <w:rPr>
          <w:i/>
          <w:iCs/>
          <w:szCs w:val="26"/>
          <w:vertAlign w:val="subscript"/>
        </w:rPr>
        <w:t>k</w:t>
      </w:r>
      <w:r w:rsidR="001E3FC6">
        <w:rPr>
          <w:i/>
          <w:iCs/>
          <w:szCs w:val="26"/>
          <w:vertAlign w:val="subscript"/>
        </w:rPr>
        <w:t>,</w:t>
      </w:r>
      <w:r w:rsidR="001E3FC6">
        <w:rPr>
          <w:i/>
          <w:szCs w:val="26"/>
          <w:vertAlign w:val="subscript"/>
        </w:rPr>
        <w:t>i</w:t>
      </w:r>
      <w:proofErr w:type="spellEnd"/>
      <w:r w:rsidR="001E3FC6">
        <w:rPr>
          <w:iCs/>
          <w:szCs w:val="26"/>
        </w:rPr>
        <w:t xml:space="preserve"> </w:t>
      </w:r>
      <w:proofErr w:type="spellStart"/>
      <w:r w:rsidR="001E3FC6" w:rsidRPr="009B620B">
        <w:rPr>
          <w:i/>
          <w:szCs w:val="26"/>
        </w:rPr>
        <w:t>u</w:t>
      </w:r>
      <w:r w:rsidR="001E3FC6" w:rsidRPr="001E3FC6">
        <w:rPr>
          <w:i/>
          <w:iCs/>
          <w:szCs w:val="26"/>
          <w:vertAlign w:val="subscript"/>
        </w:rPr>
        <w:t>k</w:t>
      </w:r>
      <w:r w:rsidR="001E3FC6">
        <w:rPr>
          <w:i/>
          <w:iCs/>
          <w:szCs w:val="26"/>
          <w:vertAlign w:val="subscript"/>
        </w:rPr>
        <w:t>,</w:t>
      </w:r>
      <w:r w:rsidR="001E3FC6" w:rsidRPr="009B620B">
        <w:rPr>
          <w:i/>
          <w:szCs w:val="26"/>
          <w:vertAlign w:val="subscript"/>
        </w:rPr>
        <w:t>i</w:t>
      </w:r>
      <w:proofErr w:type="spellEnd"/>
      <w:r w:rsidR="001E3FC6">
        <w:rPr>
          <w:iCs/>
          <w:szCs w:val="26"/>
        </w:rPr>
        <w:t xml:space="preserve">) </w:t>
      </w:r>
      <w:r w:rsidR="009B620B">
        <w:rPr>
          <w:iCs/>
          <w:szCs w:val="26"/>
        </w:rPr>
        <w:t xml:space="preserve">depends on </w:t>
      </w:r>
      <w:r w:rsidR="001E3FC6">
        <w:rPr>
          <w:i/>
          <w:szCs w:val="26"/>
        </w:rPr>
        <w:t>k</w:t>
      </w:r>
      <w:r w:rsidR="009B620B">
        <w:rPr>
          <w:iCs/>
          <w:szCs w:val="26"/>
        </w:rPr>
        <w:t xml:space="preserve"> </w:t>
      </w:r>
      <w:r w:rsidR="001E3FC6">
        <w:rPr>
          <w:iCs/>
          <w:szCs w:val="26"/>
        </w:rPr>
        <w:t xml:space="preserve">= </w:t>
      </w:r>
      <w:r w:rsidR="00C50250">
        <w:rPr>
          <w:iCs/>
          <w:szCs w:val="26"/>
        </w:rPr>
        <w:t>0</w:t>
      </w:r>
      <w:r w:rsidR="001E3FC6">
        <w:rPr>
          <w:iCs/>
          <w:szCs w:val="26"/>
        </w:rPr>
        <w:t xml:space="preserve">, ..., </w:t>
      </w:r>
      <w:r w:rsidR="001E3FC6" w:rsidRPr="001E3FC6">
        <w:rPr>
          <w:i/>
          <w:szCs w:val="26"/>
        </w:rPr>
        <w:t>K</w:t>
      </w:r>
      <w:r w:rsidR="001E3FC6">
        <w:rPr>
          <w:iCs/>
          <w:szCs w:val="26"/>
        </w:rPr>
        <w:t xml:space="preserve"> </w:t>
      </w:r>
      <w:r w:rsidR="009B620B">
        <w:rPr>
          <w:iCs/>
          <w:szCs w:val="26"/>
        </w:rPr>
        <w:t>fixed spatial variable</w:t>
      </w:r>
      <w:r w:rsidR="001E3FC6">
        <w:rPr>
          <w:iCs/>
          <w:szCs w:val="26"/>
        </w:rPr>
        <w:t>s</w:t>
      </w:r>
      <w:r w:rsidR="009B620B">
        <w:rPr>
          <w:iCs/>
          <w:szCs w:val="26"/>
        </w:rPr>
        <w:t xml:space="preserve"> </w:t>
      </w:r>
      <w:proofErr w:type="spellStart"/>
      <w:r w:rsidR="001E3FC6" w:rsidRPr="009B620B">
        <w:rPr>
          <w:i/>
          <w:szCs w:val="26"/>
        </w:rPr>
        <w:t>u</w:t>
      </w:r>
      <w:r w:rsidR="001E3FC6" w:rsidRPr="001E3FC6">
        <w:rPr>
          <w:i/>
          <w:iCs/>
          <w:szCs w:val="26"/>
          <w:vertAlign w:val="subscript"/>
        </w:rPr>
        <w:t>k</w:t>
      </w:r>
      <w:r w:rsidR="001E3FC6">
        <w:rPr>
          <w:i/>
          <w:iCs/>
          <w:szCs w:val="26"/>
          <w:vertAlign w:val="subscript"/>
        </w:rPr>
        <w:t>,</w:t>
      </w:r>
      <w:r w:rsidR="001E3FC6" w:rsidRPr="009B620B">
        <w:rPr>
          <w:i/>
          <w:szCs w:val="26"/>
          <w:vertAlign w:val="subscript"/>
        </w:rPr>
        <w:t>i</w:t>
      </w:r>
      <w:proofErr w:type="spellEnd"/>
      <w:r w:rsidR="009B620B">
        <w:rPr>
          <w:i/>
          <w:szCs w:val="26"/>
          <w:vertAlign w:val="subscript"/>
        </w:rPr>
        <w:t xml:space="preserve"> </w:t>
      </w:r>
      <w:r w:rsidR="009B620B">
        <w:rPr>
          <w:iCs/>
          <w:szCs w:val="26"/>
        </w:rPr>
        <w:t>such as latitude</w:t>
      </w:r>
      <w:r w:rsidR="001E3FC6">
        <w:rPr>
          <w:iCs/>
          <w:szCs w:val="26"/>
        </w:rPr>
        <w:t xml:space="preserve"> and land-cover class</w:t>
      </w:r>
      <w:r w:rsidR="009B620B">
        <w:rPr>
          <w:iCs/>
          <w:szCs w:val="26"/>
        </w:rPr>
        <w:t xml:space="preserve">. </w:t>
      </w:r>
      <w:r w:rsidR="00C50250">
        <w:rPr>
          <w:iCs/>
          <w:szCs w:val="26"/>
        </w:rPr>
        <w:t xml:space="preserve">Here, I'm assuming that at </w:t>
      </w:r>
      <w:r w:rsidR="00C50250">
        <w:rPr>
          <w:i/>
          <w:szCs w:val="26"/>
        </w:rPr>
        <w:t>k</w:t>
      </w:r>
      <w:r w:rsidR="00C50250">
        <w:rPr>
          <w:iCs/>
          <w:szCs w:val="26"/>
        </w:rPr>
        <w:t xml:space="preserve"> = 0, </w:t>
      </w:r>
      <w:r w:rsidR="00C50250" w:rsidRPr="009B620B">
        <w:rPr>
          <w:i/>
          <w:szCs w:val="26"/>
        </w:rPr>
        <w:t>u</w:t>
      </w:r>
      <w:r w:rsidR="00C50250" w:rsidRPr="007E79B3">
        <w:rPr>
          <w:szCs w:val="26"/>
          <w:vertAlign w:val="subscript"/>
        </w:rPr>
        <w:t>0</w:t>
      </w:r>
      <w:r w:rsidR="00C50250">
        <w:rPr>
          <w:i/>
          <w:iCs/>
          <w:szCs w:val="26"/>
          <w:vertAlign w:val="subscript"/>
        </w:rPr>
        <w:t>,</w:t>
      </w:r>
      <w:r w:rsidR="00C50250" w:rsidRPr="009B620B">
        <w:rPr>
          <w:i/>
          <w:szCs w:val="26"/>
          <w:vertAlign w:val="subscript"/>
        </w:rPr>
        <w:t>i</w:t>
      </w:r>
      <w:r w:rsidR="00C50250">
        <w:rPr>
          <w:i/>
          <w:szCs w:val="26"/>
          <w:vertAlign w:val="subscript"/>
        </w:rPr>
        <w:t xml:space="preserve"> </w:t>
      </w:r>
      <w:r w:rsidR="00C50250">
        <w:rPr>
          <w:iCs/>
          <w:szCs w:val="26"/>
        </w:rPr>
        <w:t>is the vector of ones. I</w:t>
      </w:r>
      <w:r w:rsidR="009B620B">
        <w:rPr>
          <w:iCs/>
          <w:szCs w:val="26"/>
        </w:rPr>
        <w:t>t</w:t>
      </w:r>
      <w:r w:rsidR="007E79B3">
        <w:rPr>
          <w:iCs/>
          <w:szCs w:val="26"/>
        </w:rPr>
        <w:t xml:space="preserve"> i</w:t>
      </w:r>
      <w:r w:rsidR="009B620B">
        <w:rPr>
          <w:iCs/>
          <w:szCs w:val="26"/>
        </w:rPr>
        <w:t xml:space="preserve">s also possible to have nonlinear or polynomial trends in </w:t>
      </w:r>
      <w:r w:rsidR="009B620B">
        <w:rPr>
          <w:i/>
          <w:szCs w:val="26"/>
        </w:rPr>
        <w:t>t</w:t>
      </w:r>
      <w:r w:rsidR="009B620B">
        <w:rPr>
          <w:iCs/>
          <w:szCs w:val="26"/>
        </w:rPr>
        <w:t>, but let's not unless somebody really wants.</w:t>
      </w:r>
      <w:r w:rsidR="001E3FC6">
        <w:rPr>
          <w:iCs/>
          <w:szCs w:val="26"/>
        </w:rPr>
        <w:t xml:space="preserve"> Because spatial variables </w:t>
      </w:r>
      <w:proofErr w:type="spellStart"/>
      <w:r w:rsidR="001E3FC6" w:rsidRPr="009B620B">
        <w:rPr>
          <w:i/>
          <w:szCs w:val="26"/>
        </w:rPr>
        <w:t>u</w:t>
      </w:r>
      <w:r w:rsidR="001E3FC6" w:rsidRPr="001E3FC6">
        <w:rPr>
          <w:i/>
          <w:iCs/>
          <w:szCs w:val="26"/>
          <w:vertAlign w:val="subscript"/>
        </w:rPr>
        <w:t>k</w:t>
      </w:r>
      <w:r w:rsidR="001E3FC6">
        <w:rPr>
          <w:i/>
          <w:iCs/>
          <w:szCs w:val="26"/>
          <w:vertAlign w:val="subscript"/>
        </w:rPr>
        <w:t>,</w:t>
      </w:r>
      <w:r w:rsidR="001E3FC6" w:rsidRPr="009B620B">
        <w:rPr>
          <w:i/>
          <w:szCs w:val="26"/>
          <w:vertAlign w:val="subscript"/>
        </w:rPr>
        <w:t>i</w:t>
      </w:r>
      <w:proofErr w:type="spellEnd"/>
      <w:r w:rsidR="001E3FC6">
        <w:rPr>
          <w:i/>
          <w:szCs w:val="26"/>
          <w:vertAlign w:val="subscript"/>
        </w:rPr>
        <w:t xml:space="preserve"> </w:t>
      </w:r>
      <w:r w:rsidR="001E3FC6">
        <w:rPr>
          <w:iCs/>
          <w:szCs w:val="26"/>
        </w:rPr>
        <w:t>occur in</w:t>
      </w:r>
      <w:r w:rsidR="00207996">
        <w:rPr>
          <w:iCs/>
          <w:szCs w:val="26"/>
        </w:rPr>
        <w:t xml:space="preserve"> t</w:t>
      </w:r>
      <w:r w:rsidR="001E3FC6">
        <w:rPr>
          <w:iCs/>
          <w:szCs w:val="26"/>
        </w:rPr>
        <w:t xml:space="preserve">he time trends, I've also put them in the intercept term </w:t>
      </w:r>
      <w:r w:rsidR="001E3FC6">
        <w:rPr>
          <w:szCs w:val="26"/>
        </w:rPr>
        <w:t>(</w:t>
      </w:r>
      <w:r w:rsidR="001E3FC6" w:rsidRPr="001E3FC6">
        <w:rPr>
          <w:rFonts w:ascii="Symbol" w:hAnsi="Symbol"/>
          <w:szCs w:val="26"/>
        </w:rPr>
        <w:t>S</w:t>
      </w:r>
      <w:r w:rsidR="001E3FC6" w:rsidRPr="001E3FC6">
        <w:rPr>
          <w:i/>
          <w:iCs/>
          <w:szCs w:val="26"/>
          <w:vertAlign w:val="subscript"/>
        </w:rPr>
        <w:t>k</w:t>
      </w:r>
      <w:r w:rsidR="001E3FC6">
        <w:rPr>
          <w:szCs w:val="26"/>
        </w:rPr>
        <w:t xml:space="preserve"> </w:t>
      </w:r>
      <w:r w:rsidR="00F57E9F">
        <w:rPr>
          <w:rFonts w:ascii="Symbol" w:hAnsi="Symbol"/>
          <w:iCs/>
          <w:szCs w:val="26"/>
        </w:rPr>
        <w:t>u</w:t>
      </w:r>
      <w:proofErr w:type="spellStart"/>
      <w:r w:rsidR="001E3FC6" w:rsidRPr="001E3FC6">
        <w:rPr>
          <w:i/>
          <w:iCs/>
          <w:szCs w:val="26"/>
          <w:vertAlign w:val="subscript"/>
        </w:rPr>
        <w:t>k</w:t>
      </w:r>
      <w:r w:rsidR="001E3FC6">
        <w:rPr>
          <w:i/>
          <w:iCs/>
          <w:szCs w:val="26"/>
          <w:vertAlign w:val="subscript"/>
        </w:rPr>
        <w:t>,</w:t>
      </w:r>
      <w:r w:rsidR="001E3FC6">
        <w:rPr>
          <w:i/>
          <w:szCs w:val="26"/>
          <w:vertAlign w:val="subscript"/>
        </w:rPr>
        <w:t>i</w:t>
      </w:r>
      <w:proofErr w:type="spellEnd"/>
      <w:r w:rsidR="001E3FC6">
        <w:rPr>
          <w:iCs/>
          <w:szCs w:val="26"/>
        </w:rPr>
        <w:t xml:space="preserve"> </w:t>
      </w:r>
      <w:proofErr w:type="spellStart"/>
      <w:r w:rsidR="001E3FC6" w:rsidRPr="009B620B">
        <w:rPr>
          <w:i/>
          <w:szCs w:val="26"/>
        </w:rPr>
        <w:t>u</w:t>
      </w:r>
      <w:r w:rsidR="001E3FC6" w:rsidRPr="001E3FC6">
        <w:rPr>
          <w:i/>
          <w:iCs/>
          <w:szCs w:val="26"/>
          <w:vertAlign w:val="subscript"/>
        </w:rPr>
        <w:t>k</w:t>
      </w:r>
      <w:r w:rsidR="001E3FC6">
        <w:rPr>
          <w:i/>
          <w:iCs/>
          <w:szCs w:val="26"/>
          <w:vertAlign w:val="subscript"/>
        </w:rPr>
        <w:t>,</w:t>
      </w:r>
      <w:r w:rsidR="001E3FC6" w:rsidRPr="009B620B">
        <w:rPr>
          <w:i/>
          <w:szCs w:val="26"/>
          <w:vertAlign w:val="subscript"/>
        </w:rPr>
        <w:t>i</w:t>
      </w:r>
      <w:proofErr w:type="spellEnd"/>
      <w:r w:rsidR="001E3FC6">
        <w:rPr>
          <w:iCs/>
          <w:szCs w:val="26"/>
        </w:rPr>
        <w:t>)</w:t>
      </w:r>
      <w:r w:rsidR="007E79B3">
        <w:rPr>
          <w:iCs/>
          <w:szCs w:val="26"/>
        </w:rPr>
        <w:t xml:space="preserve"> with different coefficients.</w:t>
      </w:r>
    </w:p>
    <w:p w14:paraId="74000449" w14:textId="19BA577D" w:rsidR="00447ACF" w:rsidRPr="00447ACF" w:rsidRDefault="009B620B" w:rsidP="00A831C9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  <w:r>
        <w:rPr>
          <w:szCs w:val="26"/>
        </w:rPr>
        <w:tab/>
      </w:r>
      <w:r w:rsidR="00447ACF">
        <w:rPr>
          <w:szCs w:val="26"/>
        </w:rPr>
        <w:t xml:space="preserve">The error term </w:t>
      </w:r>
      <w:r w:rsidR="00447ACF" w:rsidRPr="00B7164C">
        <w:rPr>
          <w:rFonts w:ascii="Symbol" w:hAnsi="Symbol"/>
          <w:szCs w:val="26"/>
        </w:rPr>
        <w:t></w:t>
      </w:r>
      <w:proofErr w:type="spellStart"/>
      <w:r w:rsidR="00447ACF" w:rsidRPr="00C61D9B">
        <w:rPr>
          <w:i/>
          <w:szCs w:val="26"/>
          <w:vertAlign w:val="subscript"/>
        </w:rPr>
        <w:t>i</w:t>
      </w:r>
      <w:proofErr w:type="spellEnd"/>
      <w:r w:rsidR="00447ACF" w:rsidRPr="00C61D9B">
        <w:rPr>
          <w:szCs w:val="26"/>
        </w:rPr>
        <w:t>(</w:t>
      </w:r>
      <w:r w:rsidR="00447ACF" w:rsidRPr="00C61D9B">
        <w:rPr>
          <w:i/>
          <w:szCs w:val="26"/>
        </w:rPr>
        <w:t>t</w:t>
      </w:r>
      <w:r w:rsidR="00447ACF" w:rsidRPr="00C61D9B">
        <w:rPr>
          <w:szCs w:val="26"/>
        </w:rPr>
        <w:t>)</w:t>
      </w:r>
      <w:r w:rsidR="00447ACF">
        <w:rPr>
          <w:szCs w:val="26"/>
        </w:rPr>
        <w:t xml:space="preserve"> is an ARMA(2,1). We could increase the lags in the ARMA(</w:t>
      </w:r>
      <w:proofErr w:type="spellStart"/>
      <w:r w:rsidR="00447ACF">
        <w:rPr>
          <w:szCs w:val="26"/>
        </w:rPr>
        <w:t>p,q</w:t>
      </w:r>
      <w:proofErr w:type="spellEnd"/>
      <w:r w:rsidR="00447ACF">
        <w:rPr>
          <w:szCs w:val="26"/>
        </w:rPr>
        <w:t>), but I don't think this is necessary</w:t>
      </w:r>
      <w:r w:rsidR="00CC7963">
        <w:rPr>
          <w:szCs w:val="26"/>
        </w:rPr>
        <w:t xml:space="preserve">; it might also be better to just keep the AR(1) structure (i.e., </w:t>
      </w:r>
      <w:r w:rsidR="00CC7963" w:rsidRPr="00B7164C">
        <w:rPr>
          <w:rFonts w:ascii="Symbol" w:hAnsi="Symbol"/>
          <w:iCs/>
          <w:szCs w:val="26"/>
        </w:rPr>
        <w:t></w:t>
      </w:r>
      <w:r w:rsidR="00CC7963">
        <w:rPr>
          <w:rFonts w:ascii="Symbol" w:hAnsi="Symbol"/>
          <w:iCs/>
          <w:szCs w:val="26"/>
          <w:vertAlign w:val="subscript"/>
        </w:rPr>
        <w:t>2,</w:t>
      </w:r>
      <w:proofErr w:type="spellStart"/>
      <w:r w:rsidR="00CC7963" w:rsidRPr="00CE2BB8">
        <w:rPr>
          <w:i/>
          <w:szCs w:val="26"/>
          <w:vertAlign w:val="subscript"/>
        </w:rPr>
        <w:t>i</w:t>
      </w:r>
      <w:proofErr w:type="spellEnd"/>
      <w:r w:rsidR="00CC7963">
        <w:rPr>
          <w:i/>
          <w:szCs w:val="26"/>
          <w:vertAlign w:val="subscript"/>
        </w:rPr>
        <w:t xml:space="preserve"> </w:t>
      </w:r>
      <w:r w:rsidR="00CC7963">
        <w:rPr>
          <w:iCs/>
          <w:szCs w:val="26"/>
        </w:rPr>
        <w:t xml:space="preserve"> = </w:t>
      </w:r>
      <w:r w:rsidR="00CC7963" w:rsidRPr="00B7164C">
        <w:rPr>
          <w:rFonts w:ascii="Symbol" w:hAnsi="Symbol"/>
          <w:iCs/>
          <w:szCs w:val="26"/>
        </w:rPr>
        <w:t></w:t>
      </w:r>
      <w:proofErr w:type="spellStart"/>
      <w:r w:rsidR="00CC7963" w:rsidRPr="00CE2BB8">
        <w:rPr>
          <w:i/>
          <w:szCs w:val="26"/>
          <w:vertAlign w:val="subscript"/>
        </w:rPr>
        <w:t>i</w:t>
      </w:r>
      <w:proofErr w:type="spellEnd"/>
      <w:r w:rsidR="00CC7963">
        <w:rPr>
          <w:i/>
          <w:szCs w:val="26"/>
          <w:vertAlign w:val="subscript"/>
        </w:rPr>
        <w:t xml:space="preserve">  </w:t>
      </w:r>
      <w:r w:rsidR="00CC7963">
        <w:rPr>
          <w:iCs/>
          <w:szCs w:val="26"/>
        </w:rPr>
        <w:t>= 0)</w:t>
      </w:r>
      <w:r w:rsidR="00447ACF">
        <w:rPr>
          <w:szCs w:val="26"/>
        </w:rPr>
        <w:t xml:space="preserve">. The random variable </w:t>
      </w:r>
      <w:r w:rsidR="00447ACF">
        <w:rPr>
          <w:rFonts w:ascii="Symbol" w:hAnsi="Symbol" w:cs="Courier"/>
          <w:szCs w:val="26"/>
        </w:rPr>
        <w:t></w:t>
      </w:r>
      <w:proofErr w:type="spellStart"/>
      <w:r w:rsidR="00447ACF" w:rsidRPr="00C61D9B">
        <w:rPr>
          <w:i/>
          <w:szCs w:val="26"/>
          <w:vertAlign w:val="subscript"/>
        </w:rPr>
        <w:t>i</w:t>
      </w:r>
      <w:proofErr w:type="spellEnd"/>
      <w:r w:rsidR="00447ACF">
        <w:rPr>
          <w:iCs/>
          <w:szCs w:val="26"/>
        </w:rPr>
        <w:t>(</w:t>
      </w:r>
      <w:r w:rsidR="00447ACF">
        <w:rPr>
          <w:i/>
          <w:szCs w:val="26"/>
        </w:rPr>
        <w:t>t</w:t>
      </w:r>
      <w:r w:rsidR="00447ACF">
        <w:rPr>
          <w:iCs/>
          <w:szCs w:val="26"/>
        </w:rPr>
        <w:t>) that drives the variation is Gaussian with</w:t>
      </w:r>
    </w:p>
    <w:p w14:paraId="1388DDEC" w14:textId="77777777" w:rsidR="00447ACF" w:rsidRDefault="00447ACF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64F72522" w14:textId="1EF1EB2C" w:rsidR="00447ACF" w:rsidRPr="00C61D9B" w:rsidRDefault="00447ACF" w:rsidP="00447ACF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  <w:t>E{</w:t>
      </w:r>
      <w:r>
        <w:rPr>
          <w:rFonts w:ascii="Symbol" w:hAnsi="Symbol" w:cs="Courier"/>
          <w:szCs w:val="26"/>
        </w:rPr>
        <w:t>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>)</w:t>
      </w:r>
      <w:r>
        <w:rPr>
          <w:szCs w:val="26"/>
        </w:rPr>
        <w:t xml:space="preserve"> </w:t>
      </w:r>
      <w:r>
        <w:rPr>
          <w:rFonts w:ascii="Symbol" w:hAnsi="Symbol" w:cs="Courier"/>
          <w:szCs w:val="26"/>
        </w:rPr>
        <w:t>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>
        <w:rPr>
          <w:i/>
          <w:szCs w:val="26"/>
        </w:rPr>
        <w:t>s</w:t>
      </w:r>
      <w:r w:rsidRPr="00C61D9B">
        <w:rPr>
          <w:szCs w:val="26"/>
        </w:rPr>
        <w:t>)</w:t>
      </w:r>
      <w:r>
        <w:rPr>
          <w:szCs w:val="26"/>
        </w:rPr>
        <w:t xml:space="preserve">} = 0 for </w:t>
      </w:r>
      <w:r>
        <w:rPr>
          <w:i/>
          <w:iCs/>
          <w:szCs w:val="26"/>
        </w:rPr>
        <w:t>s</w:t>
      </w:r>
      <w:r>
        <w:rPr>
          <w:szCs w:val="26"/>
        </w:rPr>
        <w:t xml:space="preserve"> ≠ </w:t>
      </w:r>
      <w:r>
        <w:rPr>
          <w:i/>
          <w:iCs/>
          <w:szCs w:val="26"/>
        </w:rPr>
        <w:t>t</w:t>
      </w:r>
      <w:r>
        <w:rPr>
          <w:szCs w:val="26"/>
        </w:rPr>
        <w:t>.</w:t>
      </w:r>
      <w:r>
        <w:rPr>
          <w:szCs w:val="26"/>
        </w:rPr>
        <w:tab/>
        <w:t>(</w:t>
      </w:r>
      <w:r w:rsidR="00207996">
        <w:rPr>
          <w:szCs w:val="26"/>
        </w:rPr>
        <w:t>3</w:t>
      </w:r>
      <w:r>
        <w:rPr>
          <w:szCs w:val="26"/>
        </w:rPr>
        <w:t>)</w:t>
      </w:r>
    </w:p>
    <w:p w14:paraId="78587432" w14:textId="0D175B7C" w:rsidR="00447ACF" w:rsidRPr="00C61D9B" w:rsidRDefault="00447ACF" w:rsidP="00447ACF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lastRenderedPageBreak/>
        <w:tab/>
        <w:t>E{</w:t>
      </w:r>
      <w:r>
        <w:rPr>
          <w:rFonts w:ascii="Symbol" w:hAnsi="Symbol" w:cs="Courier"/>
          <w:szCs w:val="26"/>
        </w:rPr>
        <w:t>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>)</w:t>
      </w:r>
      <w:r>
        <w:rPr>
          <w:szCs w:val="26"/>
        </w:rPr>
        <w:t xml:space="preserve"> </w:t>
      </w:r>
      <w:r>
        <w:rPr>
          <w:rFonts w:ascii="Symbol" w:hAnsi="Symbol" w:cs="Courier"/>
          <w:szCs w:val="26"/>
        </w:rPr>
        <w:t></w:t>
      </w:r>
      <w:r>
        <w:rPr>
          <w:i/>
          <w:szCs w:val="26"/>
          <w:vertAlign w:val="subscript"/>
        </w:rPr>
        <w:t>j</w:t>
      </w:r>
      <w:r w:rsidRPr="00C61D9B">
        <w:rPr>
          <w:szCs w:val="26"/>
        </w:rPr>
        <w:t>(</w:t>
      </w:r>
      <w:r>
        <w:rPr>
          <w:i/>
          <w:szCs w:val="26"/>
        </w:rPr>
        <w:t>s</w:t>
      </w:r>
      <w:r w:rsidRPr="00C61D9B">
        <w:rPr>
          <w:szCs w:val="26"/>
        </w:rPr>
        <w:t>)</w:t>
      </w:r>
      <w:r>
        <w:rPr>
          <w:szCs w:val="26"/>
        </w:rPr>
        <w:t xml:space="preserve">} = 0 for </w:t>
      </w:r>
      <w:r>
        <w:rPr>
          <w:i/>
          <w:iCs/>
          <w:szCs w:val="26"/>
        </w:rPr>
        <w:t>s</w:t>
      </w:r>
      <w:r>
        <w:rPr>
          <w:szCs w:val="26"/>
        </w:rPr>
        <w:t xml:space="preserve"> ≠ </w:t>
      </w:r>
      <w:r>
        <w:rPr>
          <w:i/>
          <w:iCs/>
          <w:szCs w:val="26"/>
        </w:rPr>
        <w:t>t</w:t>
      </w:r>
      <w:r>
        <w:rPr>
          <w:szCs w:val="26"/>
        </w:rPr>
        <w:t>.</w:t>
      </w:r>
      <w:r>
        <w:rPr>
          <w:szCs w:val="26"/>
        </w:rPr>
        <w:tab/>
        <w:t>(</w:t>
      </w:r>
      <w:r w:rsidR="00207996">
        <w:rPr>
          <w:szCs w:val="26"/>
        </w:rPr>
        <w:t>4</w:t>
      </w:r>
      <w:r>
        <w:rPr>
          <w:szCs w:val="26"/>
        </w:rPr>
        <w:t>)</w:t>
      </w:r>
    </w:p>
    <w:p w14:paraId="746EA31D" w14:textId="73613990" w:rsidR="00447ACF" w:rsidRPr="00C61D9B" w:rsidRDefault="00447ACF" w:rsidP="00447ACF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proofErr w:type="spellStart"/>
      <w:r w:rsidRPr="00C61D9B">
        <w:rPr>
          <w:szCs w:val="26"/>
        </w:rPr>
        <w:t>cor</w:t>
      </w:r>
      <w:proofErr w:type="spellEnd"/>
      <w:r>
        <w:rPr>
          <w:szCs w:val="26"/>
        </w:rPr>
        <w:t>{</w:t>
      </w:r>
      <w:r>
        <w:rPr>
          <w:rFonts w:ascii="Symbol" w:hAnsi="Symbol" w:cs="Courier"/>
          <w:szCs w:val="26"/>
        </w:rPr>
        <w:t>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>)</w:t>
      </w:r>
      <w:r>
        <w:rPr>
          <w:szCs w:val="26"/>
        </w:rPr>
        <w:t xml:space="preserve">, </w:t>
      </w:r>
      <w:r>
        <w:rPr>
          <w:rFonts w:ascii="Symbol" w:hAnsi="Symbol" w:cs="Courier"/>
          <w:szCs w:val="26"/>
        </w:rPr>
        <w:t></w:t>
      </w:r>
      <w:r>
        <w:rPr>
          <w:i/>
          <w:szCs w:val="26"/>
          <w:vertAlign w:val="subscript"/>
        </w:rPr>
        <w:t>j</w:t>
      </w:r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>)</w:t>
      </w:r>
      <w:r>
        <w:rPr>
          <w:szCs w:val="26"/>
        </w:rPr>
        <w:t xml:space="preserve">} = </w:t>
      </w:r>
      <w:r w:rsidR="00692490">
        <w:rPr>
          <w:szCs w:val="26"/>
        </w:rPr>
        <w:t>f</w:t>
      </w:r>
      <w:r w:rsidR="00692490">
        <w:rPr>
          <w:rFonts w:ascii="Symbol" w:hAnsi="Symbol"/>
          <w:szCs w:val="26"/>
          <w:vertAlign w:val="subscript"/>
        </w:rPr>
        <w:t>d</w:t>
      </w:r>
      <w:r w:rsidR="00692490">
        <w:rPr>
          <w:szCs w:val="26"/>
        </w:rPr>
        <w:t>(</w:t>
      </w:r>
      <w:proofErr w:type="spellStart"/>
      <w:r w:rsidR="00692490" w:rsidRPr="00E341C2">
        <w:rPr>
          <w:i/>
          <w:szCs w:val="26"/>
        </w:rPr>
        <w:t>d</w:t>
      </w:r>
      <w:r w:rsidR="00692490" w:rsidRPr="00C61D9B">
        <w:rPr>
          <w:i/>
          <w:szCs w:val="26"/>
          <w:vertAlign w:val="subscript"/>
        </w:rPr>
        <w:t>ij</w:t>
      </w:r>
      <w:proofErr w:type="spellEnd"/>
      <w:r w:rsidR="00692490">
        <w:rPr>
          <w:szCs w:val="26"/>
        </w:rPr>
        <w:t xml:space="preserve">; </w:t>
      </w:r>
      <w:r w:rsidR="00692490">
        <w:rPr>
          <w:rFonts w:ascii="Symbol" w:hAnsi="Symbol"/>
          <w:szCs w:val="26"/>
        </w:rPr>
        <w:t>y</w:t>
      </w:r>
      <w:proofErr w:type="spellStart"/>
      <w:r w:rsidR="00692490" w:rsidRPr="00760F72">
        <w:rPr>
          <w:i/>
          <w:iCs/>
          <w:szCs w:val="26"/>
          <w:vertAlign w:val="subscript"/>
        </w:rPr>
        <w:t>i</w:t>
      </w:r>
      <w:proofErr w:type="spellEnd"/>
      <w:r w:rsidR="00692490">
        <w:rPr>
          <w:i/>
          <w:iCs/>
          <w:szCs w:val="26"/>
        </w:rPr>
        <w:t xml:space="preserve">, </w:t>
      </w:r>
      <w:proofErr w:type="spellStart"/>
      <w:r w:rsidR="00692490" w:rsidRPr="008D23E7">
        <w:rPr>
          <w:szCs w:val="26"/>
        </w:rPr>
        <w:t>r</w:t>
      </w:r>
      <w:r w:rsidR="00692490" w:rsidRPr="008D23E7">
        <w:rPr>
          <w:i/>
          <w:szCs w:val="26"/>
          <w:vertAlign w:val="subscript"/>
        </w:rPr>
        <w:t>ij</w:t>
      </w:r>
      <w:proofErr w:type="spellEnd"/>
      <w:r w:rsidR="00692490" w:rsidRPr="008D23E7">
        <w:rPr>
          <w:szCs w:val="26"/>
        </w:rPr>
        <w:t xml:space="preserve">, </w:t>
      </w:r>
      <w:proofErr w:type="spellStart"/>
      <w:r w:rsidR="00692490">
        <w:rPr>
          <w:szCs w:val="26"/>
        </w:rPr>
        <w:t>a</w:t>
      </w:r>
      <w:r w:rsidR="00692490" w:rsidRPr="008D23E7">
        <w:rPr>
          <w:i/>
          <w:szCs w:val="26"/>
          <w:vertAlign w:val="subscript"/>
        </w:rPr>
        <w:t>ij</w:t>
      </w:r>
      <w:proofErr w:type="spellEnd"/>
      <w:r w:rsidR="00692490" w:rsidRPr="008D23E7">
        <w:rPr>
          <w:szCs w:val="26"/>
        </w:rPr>
        <w:t>)</w:t>
      </w:r>
      <w:r>
        <w:rPr>
          <w:szCs w:val="26"/>
        </w:rPr>
        <w:tab/>
        <w:t>(</w:t>
      </w:r>
      <w:r w:rsidR="00207996">
        <w:rPr>
          <w:szCs w:val="26"/>
        </w:rPr>
        <w:t>5</w:t>
      </w:r>
      <w:r>
        <w:rPr>
          <w:szCs w:val="26"/>
        </w:rPr>
        <w:t>)</w:t>
      </w:r>
    </w:p>
    <w:p w14:paraId="6478A6B9" w14:textId="07746D81" w:rsidR="00447ACF" w:rsidRDefault="00447ACF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44CD3928" w14:textId="77777777" w:rsidR="00692490" w:rsidRDefault="00692490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>f</w:t>
      </w:r>
      <w:r>
        <w:rPr>
          <w:rFonts w:ascii="Symbol" w:hAnsi="Symbol"/>
          <w:szCs w:val="26"/>
          <w:vertAlign w:val="subscript"/>
        </w:rPr>
        <w:t>d</w:t>
      </w:r>
      <w:r>
        <w:rPr>
          <w:szCs w:val="26"/>
        </w:rPr>
        <w:t>(</w:t>
      </w:r>
      <w:proofErr w:type="spellStart"/>
      <w:r w:rsidRPr="00E341C2">
        <w:rPr>
          <w:i/>
          <w:szCs w:val="26"/>
        </w:rPr>
        <w:t>d</w:t>
      </w:r>
      <w:r w:rsidRPr="00C61D9B">
        <w:rPr>
          <w:i/>
          <w:szCs w:val="26"/>
          <w:vertAlign w:val="subscript"/>
        </w:rPr>
        <w:t>ij</w:t>
      </w:r>
      <w:proofErr w:type="spellEnd"/>
      <w:r>
        <w:rPr>
          <w:szCs w:val="26"/>
        </w:rPr>
        <w:t xml:space="preserve">; </w:t>
      </w:r>
      <w:r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>
        <w:rPr>
          <w:i/>
          <w:iCs/>
          <w:szCs w:val="26"/>
        </w:rPr>
        <w:t xml:space="preserve">, </w:t>
      </w:r>
      <w:proofErr w:type="spellStart"/>
      <w:r w:rsidRPr="008D23E7">
        <w:rPr>
          <w:szCs w:val="26"/>
        </w:rPr>
        <w:t>r</w:t>
      </w:r>
      <w:r w:rsidRPr="008D23E7">
        <w:rPr>
          <w:i/>
          <w:szCs w:val="26"/>
          <w:vertAlign w:val="subscript"/>
        </w:rPr>
        <w:t>ij</w:t>
      </w:r>
      <w:proofErr w:type="spellEnd"/>
      <w:r w:rsidRPr="008D23E7">
        <w:rPr>
          <w:szCs w:val="26"/>
        </w:rPr>
        <w:t xml:space="preserve">, </w:t>
      </w:r>
      <w:proofErr w:type="spellStart"/>
      <w:r>
        <w:rPr>
          <w:szCs w:val="26"/>
        </w:rPr>
        <w:t>a</w:t>
      </w:r>
      <w:r w:rsidRPr="008D23E7">
        <w:rPr>
          <w:i/>
          <w:szCs w:val="26"/>
          <w:vertAlign w:val="subscript"/>
        </w:rPr>
        <w:t>ij</w:t>
      </w:r>
      <w:proofErr w:type="spellEnd"/>
      <w:r w:rsidRPr="008D23E7">
        <w:rPr>
          <w:szCs w:val="26"/>
        </w:rPr>
        <w:t>)</w:t>
      </w:r>
      <w:r>
        <w:rPr>
          <w:szCs w:val="26"/>
        </w:rPr>
        <w:t xml:space="preserve"> is some function that gives the spatial autocorrelation component of </w:t>
      </w:r>
      <w:r>
        <w:rPr>
          <w:rFonts w:ascii="Symbol" w:hAnsi="Symbol" w:cs="Courier"/>
          <w:szCs w:val="26"/>
        </w:rPr>
        <w:t></w:t>
      </w:r>
      <w:proofErr w:type="spellStart"/>
      <w:r w:rsidRPr="00C61D9B">
        <w:rPr>
          <w:i/>
          <w:szCs w:val="26"/>
          <w:vertAlign w:val="subscript"/>
        </w:rPr>
        <w:t>i</w:t>
      </w:r>
      <w:proofErr w:type="spellEnd"/>
      <w:r w:rsidRPr="00C61D9B">
        <w:rPr>
          <w:szCs w:val="26"/>
        </w:rPr>
        <w:t>(</w:t>
      </w:r>
      <w:r w:rsidRPr="00C61D9B">
        <w:rPr>
          <w:i/>
          <w:szCs w:val="26"/>
        </w:rPr>
        <w:t>t</w:t>
      </w:r>
      <w:r w:rsidRPr="00C61D9B">
        <w:rPr>
          <w:szCs w:val="26"/>
        </w:rPr>
        <w:t>)</w:t>
      </w:r>
      <w:r>
        <w:rPr>
          <w:szCs w:val="26"/>
        </w:rPr>
        <w:t xml:space="preserve"> depending on distances </w:t>
      </w:r>
      <w:proofErr w:type="spellStart"/>
      <w:r>
        <w:rPr>
          <w:i/>
          <w:iCs/>
          <w:szCs w:val="26"/>
        </w:rPr>
        <w:t>d</w:t>
      </w:r>
      <w:r>
        <w:rPr>
          <w:i/>
          <w:iCs/>
          <w:szCs w:val="26"/>
          <w:vertAlign w:val="subscript"/>
        </w:rPr>
        <w:t>ij</w:t>
      </w:r>
      <w:proofErr w:type="spellEnd"/>
      <w:r>
        <w:rPr>
          <w:i/>
          <w:iCs/>
          <w:szCs w:val="26"/>
        </w:rPr>
        <w:t xml:space="preserve"> </w:t>
      </w:r>
      <w:r>
        <w:rPr>
          <w:szCs w:val="26"/>
        </w:rPr>
        <w:t xml:space="preserve">between pixels </w:t>
      </w:r>
      <w:proofErr w:type="spellStart"/>
      <w:r>
        <w:rPr>
          <w:i/>
          <w:iCs/>
          <w:szCs w:val="26"/>
        </w:rPr>
        <w:t>i</w:t>
      </w:r>
      <w:proofErr w:type="spellEnd"/>
      <w:r>
        <w:rPr>
          <w:szCs w:val="26"/>
        </w:rPr>
        <w:t xml:space="preserve"> and </w:t>
      </w:r>
      <w:r>
        <w:rPr>
          <w:i/>
          <w:iCs/>
          <w:szCs w:val="26"/>
        </w:rPr>
        <w:t>j</w:t>
      </w:r>
      <w:r>
        <w:rPr>
          <w:szCs w:val="26"/>
        </w:rPr>
        <w:t>. In the RSE manuscript we used</w:t>
      </w:r>
    </w:p>
    <w:p w14:paraId="4ECF6970" w14:textId="77777777" w:rsidR="00692490" w:rsidRDefault="00692490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65E0797B" w14:textId="19DE0DB7" w:rsidR="00692490" w:rsidRDefault="00692490" w:rsidP="00692490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  <w:t>f</w:t>
      </w:r>
      <w:r>
        <w:rPr>
          <w:rFonts w:ascii="Symbol" w:hAnsi="Symbol"/>
          <w:szCs w:val="26"/>
          <w:vertAlign w:val="subscript"/>
        </w:rPr>
        <w:t>d</w:t>
      </w:r>
      <w:r>
        <w:rPr>
          <w:szCs w:val="26"/>
        </w:rPr>
        <w:t>(</w:t>
      </w:r>
      <w:proofErr w:type="spellStart"/>
      <w:r w:rsidRPr="00E341C2">
        <w:rPr>
          <w:i/>
          <w:szCs w:val="26"/>
        </w:rPr>
        <w:t>d</w:t>
      </w:r>
      <w:r w:rsidRPr="00C61D9B">
        <w:rPr>
          <w:i/>
          <w:szCs w:val="26"/>
          <w:vertAlign w:val="subscript"/>
        </w:rPr>
        <w:t>ij</w:t>
      </w:r>
      <w:proofErr w:type="spellEnd"/>
      <w:r>
        <w:rPr>
          <w:szCs w:val="26"/>
        </w:rPr>
        <w:t xml:space="preserve">; </w:t>
      </w:r>
      <w:r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>
        <w:rPr>
          <w:i/>
          <w:iCs/>
          <w:szCs w:val="26"/>
        </w:rPr>
        <w:t xml:space="preserve">, </w:t>
      </w:r>
      <w:proofErr w:type="spellStart"/>
      <w:r w:rsidRPr="008D23E7">
        <w:rPr>
          <w:szCs w:val="26"/>
        </w:rPr>
        <w:t>r</w:t>
      </w:r>
      <w:r w:rsidRPr="008D23E7">
        <w:rPr>
          <w:i/>
          <w:szCs w:val="26"/>
          <w:vertAlign w:val="subscript"/>
        </w:rPr>
        <w:t>ij</w:t>
      </w:r>
      <w:proofErr w:type="spellEnd"/>
      <w:r w:rsidRPr="008D23E7">
        <w:rPr>
          <w:szCs w:val="26"/>
        </w:rPr>
        <w:t xml:space="preserve">, </w:t>
      </w:r>
      <w:proofErr w:type="spellStart"/>
      <w:r>
        <w:rPr>
          <w:szCs w:val="26"/>
        </w:rPr>
        <w:t>a</w:t>
      </w:r>
      <w:r w:rsidRPr="008D23E7">
        <w:rPr>
          <w:i/>
          <w:szCs w:val="26"/>
          <w:vertAlign w:val="subscript"/>
        </w:rPr>
        <w:t>ij</w:t>
      </w:r>
      <w:proofErr w:type="spellEnd"/>
      <w:r w:rsidRPr="008D23E7">
        <w:rPr>
          <w:szCs w:val="26"/>
        </w:rPr>
        <w:t>)</w:t>
      </w:r>
      <w:r>
        <w:rPr>
          <w:szCs w:val="26"/>
        </w:rPr>
        <w:t xml:space="preserve"> = </w:t>
      </w:r>
      <w:r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+ (1 - </w:t>
      </w:r>
      <w:r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>) exp(–(</w:t>
      </w:r>
      <w:proofErr w:type="spellStart"/>
      <w:r w:rsidRPr="00E341C2">
        <w:rPr>
          <w:i/>
          <w:szCs w:val="26"/>
        </w:rPr>
        <w:t>d</w:t>
      </w:r>
      <w:r w:rsidRPr="00C61D9B">
        <w:rPr>
          <w:i/>
          <w:szCs w:val="26"/>
          <w:vertAlign w:val="subscript"/>
        </w:rPr>
        <w:t>ij</w:t>
      </w:r>
      <w:proofErr w:type="spellEnd"/>
      <w:r w:rsidRPr="00C61D9B">
        <w:rPr>
          <w:szCs w:val="26"/>
        </w:rPr>
        <w:t>/</w:t>
      </w:r>
      <w:r w:rsidRPr="00C61D9B">
        <w:rPr>
          <w:i/>
          <w:szCs w:val="26"/>
        </w:rPr>
        <w:t>r</w:t>
      </w:r>
      <w:r w:rsidRPr="00C61D9B">
        <w:rPr>
          <w:szCs w:val="26"/>
        </w:rPr>
        <w:t>)</w:t>
      </w:r>
      <w:r w:rsidRPr="00F57E9F">
        <w:rPr>
          <w:i/>
          <w:iCs/>
          <w:szCs w:val="26"/>
          <w:vertAlign w:val="superscript"/>
        </w:rPr>
        <w:t>a</w:t>
      </w:r>
      <w:r>
        <w:rPr>
          <w:szCs w:val="26"/>
        </w:rPr>
        <w:t>)</w:t>
      </w:r>
      <w:r>
        <w:rPr>
          <w:szCs w:val="26"/>
        </w:rPr>
        <w:tab/>
        <w:t>(6)</w:t>
      </w:r>
    </w:p>
    <w:p w14:paraId="58C8C886" w14:textId="77777777" w:rsidR="00692490" w:rsidRPr="00C61D9B" w:rsidRDefault="00692490" w:rsidP="00692490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</w:p>
    <w:p w14:paraId="1C6973E0" w14:textId="060CD252" w:rsidR="008D23E7" w:rsidRDefault="00760F72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 xml:space="preserve">where </w:t>
      </w:r>
      <w:r w:rsidR="00207996"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is the nugget at</w:t>
      </w:r>
      <w:r w:rsidR="008D23E7">
        <w:rPr>
          <w:szCs w:val="26"/>
        </w:rPr>
        <w:t xml:space="preserve"> pixel </w:t>
      </w:r>
      <w:proofErr w:type="spellStart"/>
      <w:r w:rsidR="008D23E7">
        <w:rPr>
          <w:i/>
          <w:iCs/>
          <w:szCs w:val="26"/>
        </w:rPr>
        <w:t>i</w:t>
      </w:r>
      <w:proofErr w:type="spellEnd"/>
      <w:r w:rsidR="008D23E7">
        <w:rPr>
          <w:szCs w:val="26"/>
        </w:rPr>
        <w:t xml:space="preserve">. The magnitude of </w:t>
      </w:r>
      <w:r w:rsidR="00207996">
        <w:rPr>
          <w:rFonts w:ascii="Symbol" w:hAnsi="Symbol"/>
          <w:szCs w:val="26"/>
        </w:rPr>
        <w:t>y</w:t>
      </w:r>
      <w:proofErr w:type="spellStart"/>
      <w:r w:rsidR="008D23E7" w:rsidRPr="00760F72">
        <w:rPr>
          <w:i/>
          <w:iCs/>
          <w:szCs w:val="26"/>
          <w:vertAlign w:val="subscript"/>
        </w:rPr>
        <w:t>i</w:t>
      </w:r>
      <w:proofErr w:type="spellEnd"/>
      <w:r w:rsidR="008D23E7">
        <w:rPr>
          <w:szCs w:val="26"/>
        </w:rPr>
        <w:t xml:space="preserve"> can vary across space such that</w:t>
      </w:r>
    </w:p>
    <w:p w14:paraId="60ECEAD2" w14:textId="7BF9752B" w:rsidR="008D23E7" w:rsidRDefault="008D23E7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2DB4B042" w14:textId="60E54E70" w:rsidR="008D23E7" w:rsidRDefault="008D23E7" w:rsidP="008D23E7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r w:rsidR="001E3FC6"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 w:rsidRPr="00760F72">
        <w:rPr>
          <w:i/>
          <w:iCs/>
          <w:szCs w:val="26"/>
        </w:rPr>
        <w:t xml:space="preserve"> </w:t>
      </w:r>
      <w:r>
        <w:rPr>
          <w:szCs w:val="26"/>
        </w:rPr>
        <w:t>= g</w:t>
      </w:r>
      <w:r w:rsidR="001E3FC6">
        <w:rPr>
          <w:rFonts w:ascii="Symbol" w:hAnsi="Symbol"/>
          <w:szCs w:val="26"/>
          <w:vertAlign w:val="subscript"/>
        </w:rPr>
        <w:t>y</w:t>
      </w:r>
      <w:r>
        <w:rPr>
          <w:szCs w:val="26"/>
        </w:rPr>
        <w:t>(</w:t>
      </w:r>
      <w:proofErr w:type="spellStart"/>
      <w:r w:rsidRPr="008D23E7">
        <w:rPr>
          <w:i/>
          <w:iCs/>
          <w:szCs w:val="26"/>
        </w:rPr>
        <w:t>i</w:t>
      </w:r>
      <w:proofErr w:type="spellEnd"/>
      <w:r w:rsidRPr="00C61D9B">
        <w:rPr>
          <w:szCs w:val="26"/>
        </w:rPr>
        <w:t>)</w:t>
      </w:r>
      <w:r>
        <w:rPr>
          <w:szCs w:val="26"/>
        </w:rPr>
        <w:tab/>
        <w:t>(</w:t>
      </w:r>
      <w:r w:rsidR="00692490">
        <w:rPr>
          <w:szCs w:val="26"/>
        </w:rPr>
        <w:t>7</w:t>
      </w:r>
      <w:r>
        <w:rPr>
          <w:szCs w:val="26"/>
        </w:rPr>
        <w:t>)</w:t>
      </w:r>
    </w:p>
    <w:p w14:paraId="2C10EEA1" w14:textId="27C866DA" w:rsidR="008D23E7" w:rsidRDefault="008D23E7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7D99EE5F" w14:textId="5894D5FF" w:rsidR="00E4622E" w:rsidRDefault="008D23E7" w:rsidP="00692490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 xml:space="preserve">I haven't put any parameters in the </w:t>
      </w:r>
      <w:r w:rsidR="00A50759">
        <w:rPr>
          <w:szCs w:val="26"/>
        </w:rPr>
        <w:t>function</w:t>
      </w:r>
      <w:r>
        <w:rPr>
          <w:szCs w:val="26"/>
        </w:rPr>
        <w:t xml:space="preserve"> g</w:t>
      </w:r>
      <w:r w:rsidR="001E3FC6">
        <w:rPr>
          <w:rFonts w:ascii="Symbol" w:hAnsi="Symbol"/>
          <w:szCs w:val="26"/>
          <w:vertAlign w:val="subscript"/>
        </w:rPr>
        <w:t>y</w:t>
      </w:r>
      <w:r>
        <w:rPr>
          <w:szCs w:val="26"/>
        </w:rPr>
        <w:t>(</w:t>
      </w:r>
      <w:proofErr w:type="spellStart"/>
      <w:r w:rsidR="00692490" w:rsidRPr="008D23E7">
        <w:rPr>
          <w:i/>
          <w:iCs/>
          <w:szCs w:val="26"/>
        </w:rPr>
        <w:t>i</w:t>
      </w:r>
      <w:proofErr w:type="spellEnd"/>
      <w:r w:rsidRPr="00C61D9B">
        <w:rPr>
          <w:szCs w:val="26"/>
        </w:rPr>
        <w:t>)</w:t>
      </w:r>
      <w:r>
        <w:rPr>
          <w:szCs w:val="26"/>
        </w:rPr>
        <w:t>, but g</w:t>
      </w:r>
      <w:r w:rsidR="001E3FC6">
        <w:rPr>
          <w:rFonts w:ascii="Symbol" w:hAnsi="Symbol"/>
          <w:szCs w:val="26"/>
          <w:vertAlign w:val="subscript"/>
        </w:rPr>
        <w:t>y</w:t>
      </w:r>
      <w:r>
        <w:rPr>
          <w:szCs w:val="26"/>
        </w:rPr>
        <w:t>(</w:t>
      </w:r>
      <w:proofErr w:type="spellStart"/>
      <w:r w:rsidR="00692490" w:rsidRPr="008D23E7">
        <w:rPr>
          <w:i/>
          <w:iCs/>
          <w:szCs w:val="26"/>
        </w:rPr>
        <w:t>i</w:t>
      </w:r>
      <w:proofErr w:type="spellEnd"/>
      <w:r w:rsidRPr="00C61D9B">
        <w:rPr>
          <w:szCs w:val="26"/>
        </w:rPr>
        <w:t>)</w:t>
      </w:r>
      <w:r>
        <w:rPr>
          <w:szCs w:val="26"/>
        </w:rPr>
        <w:t xml:space="preserve"> could be given by a gradient or some sinusoidal function.</w:t>
      </w:r>
      <w:r w:rsidR="0047766E">
        <w:rPr>
          <w:szCs w:val="26"/>
        </w:rPr>
        <w:t xml:space="preserve"> An alternative is to have </w:t>
      </w:r>
      <w:r w:rsidR="0047766E">
        <w:rPr>
          <w:rFonts w:ascii="Symbol" w:hAnsi="Symbol"/>
          <w:szCs w:val="26"/>
        </w:rPr>
        <w:t>y</w:t>
      </w:r>
      <w:proofErr w:type="spellStart"/>
      <w:r w:rsidR="0047766E" w:rsidRPr="00760F72">
        <w:rPr>
          <w:i/>
          <w:iCs/>
          <w:szCs w:val="26"/>
          <w:vertAlign w:val="subscript"/>
        </w:rPr>
        <w:t>i</w:t>
      </w:r>
      <w:proofErr w:type="spellEnd"/>
      <w:r w:rsidR="0047766E">
        <w:rPr>
          <w:szCs w:val="26"/>
        </w:rPr>
        <w:t xml:space="preserve"> as a </w:t>
      </w:r>
      <w:r w:rsidR="000B0D9D">
        <w:rPr>
          <w:szCs w:val="26"/>
        </w:rPr>
        <w:t>random</w:t>
      </w:r>
      <w:r w:rsidR="0047766E">
        <w:rPr>
          <w:szCs w:val="26"/>
        </w:rPr>
        <w:t xml:space="preserve"> variable</w:t>
      </w:r>
      <w:r w:rsidR="00E4622E">
        <w:rPr>
          <w:szCs w:val="26"/>
        </w:rPr>
        <w:t>:</w:t>
      </w:r>
    </w:p>
    <w:p w14:paraId="525ED579" w14:textId="77777777" w:rsidR="00E4622E" w:rsidRDefault="00E4622E" w:rsidP="00692490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1B305ED2" w14:textId="697CA161" w:rsidR="00E4622E" w:rsidRPr="00C61D9B" w:rsidRDefault="00E4622E" w:rsidP="00E4622E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commentRangeStart w:id="3"/>
      <w:r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~ </w:t>
      </w:r>
      <w:proofErr w:type="gramStart"/>
      <w:r>
        <w:rPr>
          <w:iCs/>
          <w:szCs w:val="26"/>
        </w:rPr>
        <w:t>N(</w:t>
      </w:r>
      <w:proofErr w:type="gramEnd"/>
      <w:r>
        <w:rPr>
          <w:i/>
          <w:szCs w:val="26"/>
        </w:rPr>
        <w:t>y</w:t>
      </w:r>
      <w:r>
        <w:rPr>
          <w:iCs/>
          <w:szCs w:val="26"/>
          <w:vertAlign w:val="subscript"/>
        </w:rPr>
        <w:t>1</w:t>
      </w:r>
      <w:r>
        <w:rPr>
          <w:iCs/>
          <w:szCs w:val="26"/>
        </w:rPr>
        <w:t xml:space="preserve">, </w:t>
      </w:r>
      <w:r w:rsidRPr="007B2B65">
        <w:rPr>
          <w:rFonts w:ascii="Symbol" w:hAnsi="Symbol"/>
          <w:iCs/>
          <w:szCs w:val="26"/>
        </w:rPr>
        <w:t>s</w:t>
      </w:r>
      <w:r>
        <w:rPr>
          <w:iCs/>
          <w:szCs w:val="26"/>
          <w:vertAlign w:val="superscript"/>
        </w:rPr>
        <w:t>2</w:t>
      </w:r>
      <w:r>
        <w:rPr>
          <w:i/>
          <w:szCs w:val="26"/>
          <w:vertAlign w:val="subscript"/>
        </w:rPr>
        <w:t>y</w:t>
      </w:r>
      <w:r w:rsidRPr="007B2B65">
        <w:rPr>
          <w:b/>
          <w:bCs/>
          <w:iCs/>
          <w:szCs w:val="26"/>
        </w:rPr>
        <w:t>V</w:t>
      </w:r>
      <w:r>
        <w:rPr>
          <w:i/>
          <w:szCs w:val="26"/>
          <w:vertAlign w:val="subscript"/>
        </w:rPr>
        <w:t>y</w:t>
      </w:r>
      <w:r>
        <w:rPr>
          <w:iCs/>
          <w:szCs w:val="26"/>
        </w:rPr>
        <w:t>)</w:t>
      </w:r>
      <w:commentRangeEnd w:id="3"/>
      <w:r w:rsidR="00333BED">
        <w:rPr>
          <w:rStyle w:val="CommentReference"/>
        </w:rPr>
        <w:commentReference w:id="3"/>
      </w:r>
      <w:r>
        <w:rPr>
          <w:szCs w:val="26"/>
        </w:rPr>
        <w:tab/>
        <w:t>(8)</w:t>
      </w:r>
    </w:p>
    <w:p w14:paraId="29B26C4B" w14:textId="7ECA331E" w:rsidR="00E4622E" w:rsidRPr="00C61D9B" w:rsidRDefault="00E4622E" w:rsidP="00E4622E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proofErr w:type="spellStart"/>
      <w:r w:rsidRPr="00C61D9B">
        <w:rPr>
          <w:szCs w:val="26"/>
        </w:rPr>
        <w:t>cor</w:t>
      </w:r>
      <w:proofErr w:type="spellEnd"/>
      <w:r>
        <w:rPr>
          <w:szCs w:val="26"/>
        </w:rPr>
        <w:t>{</w:t>
      </w:r>
      <w:r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, </w:t>
      </w:r>
      <w:r>
        <w:rPr>
          <w:rFonts w:ascii="Symbol" w:hAnsi="Symbol"/>
          <w:szCs w:val="26"/>
        </w:rPr>
        <w:t>y</w:t>
      </w:r>
      <w:r>
        <w:rPr>
          <w:i/>
          <w:iCs/>
          <w:szCs w:val="26"/>
          <w:vertAlign w:val="subscript"/>
        </w:rPr>
        <w:t>j</w:t>
      </w:r>
      <w:r>
        <w:rPr>
          <w:szCs w:val="26"/>
        </w:rPr>
        <w:t>} = f</w:t>
      </w:r>
      <w:r>
        <w:rPr>
          <w:rFonts w:ascii="Symbol" w:hAnsi="Symbol"/>
          <w:iCs/>
          <w:szCs w:val="26"/>
          <w:vertAlign w:val="subscript"/>
        </w:rPr>
        <w:t>y</w:t>
      </w:r>
      <w:r>
        <w:rPr>
          <w:szCs w:val="26"/>
        </w:rPr>
        <w:t>(</w:t>
      </w:r>
      <w:proofErr w:type="spellStart"/>
      <w:r w:rsidRPr="00E341C2">
        <w:rPr>
          <w:i/>
          <w:szCs w:val="26"/>
        </w:rPr>
        <w:t>d</w:t>
      </w:r>
      <w:r w:rsidRPr="00C61D9B">
        <w:rPr>
          <w:i/>
          <w:szCs w:val="26"/>
          <w:vertAlign w:val="subscript"/>
        </w:rPr>
        <w:t>ij</w:t>
      </w:r>
      <w:proofErr w:type="spellEnd"/>
      <w:r>
        <w:rPr>
          <w:szCs w:val="26"/>
        </w:rPr>
        <w:t xml:space="preserve">; </w:t>
      </w:r>
      <w:proofErr w:type="spellStart"/>
      <w:r w:rsidRPr="008D23E7">
        <w:rPr>
          <w:szCs w:val="26"/>
        </w:rPr>
        <w:t>r</w:t>
      </w:r>
      <w:r>
        <w:rPr>
          <w:i/>
          <w:szCs w:val="26"/>
          <w:vertAlign w:val="subscript"/>
        </w:rPr>
        <w:t>y</w:t>
      </w:r>
      <w:proofErr w:type="spellEnd"/>
      <w:r w:rsidRPr="008D23E7">
        <w:rPr>
          <w:szCs w:val="26"/>
        </w:rPr>
        <w:t xml:space="preserve">, </w:t>
      </w:r>
      <w:r>
        <w:rPr>
          <w:szCs w:val="26"/>
        </w:rPr>
        <w:t>a</w:t>
      </w:r>
      <w:r>
        <w:rPr>
          <w:i/>
          <w:szCs w:val="26"/>
          <w:vertAlign w:val="subscript"/>
        </w:rPr>
        <w:t>y</w:t>
      </w:r>
      <w:r w:rsidRPr="008D23E7">
        <w:rPr>
          <w:szCs w:val="26"/>
        </w:rPr>
        <w:t>)</w:t>
      </w:r>
      <w:r>
        <w:rPr>
          <w:szCs w:val="26"/>
        </w:rPr>
        <w:tab/>
        <w:t>(9)</w:t>
      </w:r>
    </w:p>
    <w:p w14:paraId="0BCEE110" w14:textId="77777777" w:rsidR="00E4622E" w:rsidRDefault="00E4622E" w:rsidP="00692490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1899A384" w14:textId="191F3C8E" w:rsidR="00760F72" w:rsidRDefault="00E4622E" w:rsidP="00692490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 xml:space="preserve">where equation (9) gives the correlations in the correlation matrix </w:t>
      </w:r>
      <w:proofErr w:type="spellStart"/>
      <w:r w:rsidRPr="007B2B65">
        <w:rPr>
          <w:b/>
          <w:bCs/>
          <w:szCs w:val="26"/>
        </w:rPr>
        <w:t>V</w:t>
      </w:r>
      <w:r>
        <w:rPr>
          <w:i/>
          <w:szCs w:val="26"/>
          <w:vertAlign w:val="subscript"/>
        </w:rPr>
        <w:t>y</w:t>
      </w:r>
      <w:proofErr w:type="spellEnd"/>
      <w:r>
        <w:rPr>
          <w:szCs w:val="26"/>
        </w:rPr>
        <w:t>. Rather than exp(–(</w:t>
      </w:r>
      <w:proofErr w:type="spellStart"/>
      <w:r w:rsidRPr="00E341C2">
        <w:rPr>
          <w:i/>
          <w:szCs w:val="26"/>
        </w:rPr>
        <w:t>d</w:t>
      </w:r>
      <w:r w:rsidRPr="00C61D9B">
        <w:rPr>
          <w:i/>
          <w:szCs w:val="26"/>
          <w:vertAlign w:val="subscript"/>
        </w:rPr>
        <w:t>ij</w:t>
      </w:r>
      <w:proofErr w:type="spellEnd"/>
      <w:r w:rsidRPr="00C61D9B">
        <w:rPr>
          <w:szCs w:val="26"/>
        </w:rPr>
        <w:t>/</w:t>
      </w:r>
      <w:r w:rsidRPr="00C61D9B">
        <w:rPr>
          <w:i/>
          <w:szCs w:val="26"/>
        </w:rPr>
        <w:t>r</w:t>
      </w:r>
      <w:r w:rsidRPr="00C61D9B">
        <w:rPr>
          <w:szCs w:val="26"/>
        </w:rPr>
        <w:t>)</w:t>
      </w:r>
      <w:r w:rsidRPr="00F57E9F">
        <w:rPr>
          <w:i/>
          <w:iCs/>
          <w:szCs w:val="26"/>
          <w:vertAlign w:val="superscript"/>
        </w:rPr>
        <w:t>a</w:t>
      </w:r>
      <w:r>
        <w:rPr>
          <w:szCs w:val="26"/>
        </w:rPr>
        <w:t>), it might be better</w:t>
      </w:r>
      <w:r w:rsidR="00692490">
        <w:rPr>
          <w:szCs w:val="26"/>
        </w:rPr>
        <w:t xml:space="preserve"> to use a formulation to allow very high correlations between adjacent pixels, like I found for Alaska. </w:t>
      </w:r>
      <w:r>
        <w:rPr>
          <w:szCs w:val="26"/>
        </w:rPr>
        <w:t>Finally, in equation (5)</w:t>
      </w:r>
      <w:r w:rsidR="00692490">
        <w:rPr>
          <w:szCs w:val="26"/>
        </w:rPr>
        <w:t xml:space="preserve"> </w:t>
      </w:r>
      <w:r w:rsidR="00760F72">
        <w:rPr>
          <w:szCs w:val="26"/>
        </w:rPr>
        <w:t xml:space="preserve">I've indexed </w:t>
      </w:r>
      <w:r w:rsidR="008D23E7">
        <w:rPr>
          <w:szCs w:val="26"/>
        </w:rPr>
        <w:t xml:space="preserve"> </w:t>
      </w:r>
      <w:proofErr w:type="spellStart"/>
      <w:r w:rsidR="008D23E7" w:rsidRPr="008D23E7">
        <w:rPr>
          <w:szCs w:val="26"/>
        </w:rPr>
        <w:t>r</w:t>
      </w:r>
      <w:r w:rsidR="008D23E7" w:rsidRPr="008D23E7">
        <w:rPr>
          <w:i/>
          <w:szCs w:val="26"/>
          <w:vertAlign w:val="subscript"/>
        </w:rPr>
        <w:t>ij</w:t>
      </w:r>
      <w:r w:rsidR="00760F72">
        <w:rPr>
          <w:rFonts w:ascii="Symbol" w:hAnsi="Symbol"/>
          <w:szCs w:val="26"/>
        </w:rPr>
        <w:t xml:space="preserve"> </w:t>
      </w:r>
      <w:r w:rsidR="00760F72" w:rsidRPr="00760F72">
        <w:rPr>
          <w:szCs w:val="26"/>
        </w:rPr>
        <w:t>and</w:t>
      </w:r>
      <w:proofErr w:type="spellEnd"/>
      <w:r w:rsidR="00760F72" w:rsidRPr="00760F72">
        <w:rPr>
          <w:szCs w:val="26"/>
        </w:rPr>
        <w:t xml:space="preserve"> </w:t>
      </w:r>
      <w:proofErr w:type="spellStart"/>
      <w:r w:rsidR="008D23E7">
        <w:rPr>
          <w:szCs w:val="26"/>
        </w:rPr>
        <w:t>a</w:t>
      </w:r>
      <w:r w:rsidR="00760F72" w:rsidRPr="00C61D9B">
        <w:rPr>
          <w:i/>
          <w:szCs w:val="26"/>
          <w:vertAlign w:val="subscript"/>
        </w:rPr>
        <w:t>ij</w:t>
      </w:r>
      <w:r w:rsidR="00760F72">
        <w:rPr>
          <w:rFonts w:ascii="Symbol" w:hAnsi="Symbol"/>
          <w:szCs w:val="26"/>
        </w:rPr>
        <w:t xml:space="preserve"> </w:t>
      </w:r>
      <w:r w:rsidR="00760F72" w:rsidRPr="00760F72">
        <w:rPr>
          <w:szCs w:val="26"/>
        </w:rPr>
        <w:t>by</w:t>
      </w:r>
      <w:proofErr w:type="spellEnd"/>
      <w:r w:rsidR="00760F72" w:rsidRPr="00760F72">
        <w:rPr>
          <w:szCs w:val="26"/>
        </w:rPr>
        <w:t xml:space="preserve"> the</w:t>
      </w:r>
      <w:r w:rsidR="00760F72">
        <w:rPr>
          <w:szCs w:val="26"/>
        </w:rPr>
        <w:t xml:space="preserve"> locations </w:t>
      </w:r>
      <w:proofErr w:type="spellStart"/>
      <w:r w:rsidR="00760F72" w:rsidRPr="00760F72">
        <w:rPr>
          <w:i/>
          <w:iCs/>
          <w:szCs w:val="26"/>
        </w:rPr>
        <w:t>i</w:t>
      </w:r>
      <w:proofErr w:type="spellEnd"/>
      <w:r w:rsidR="00760F72" w:rsidRPr="00760F72">
        <w:rPr>
          <w:i/>
          <w:iCs/>
          <w:szCs w:val="26"/>
        </w:rPr>
        <w:t xml:space="preserve"> </w:t>
      </w:r>
      <w:r w:rsidR="00760F72">
        <w:rPr>
          <w:szCs w:val="26"/>
        </w:rPr>
        <w:t xml:space="preserve">and </w:t>
      </w:r>
      <w:r w:rsidR="00760F72">
        <w:rPr>
          <w:i/>
          <w:iCs/>
          <w:szCs w:val="26"/>
        </w:rPr>
        <w:t>j</w:t>
      </w:r>
      <w:r w:rsidR="00760F72">
        <w:rPr>
          <w:szCs w:val="26"/>
        </w:rPr>
        <w:t xml:space="preserve"> so that the degree of spatial autocorrelation could potentially change through space (as Volker mentioned at our last meeting)</w:t>
      </w:r>
      <w:r>
        <w:rPr>
          <w:szCs w:val="26"/>
        </w:rPr>
        <w:t>; however,</w:t>
      </w:r>
      <w:r w:rsidR="00760F72">
        <w:rPr>
          <w:szCs w:val="26"/>
        </w:rPr>
        <w:t xml:space="preserve"> it isn't straightforward how to implement this while making sure the correlation matrices remain positive definite.</w:t>
      </w:r>
      <w:r w:rsidR="008D23E7">
        <w:rPr>
          <w:szCs w:val="26"/>
        </w:rPr>
        <w:t xml:space="preserve"> It might be better to just confine spatial variation in the spatial autocorrelation to </w:t>
      </w:r>
      <w:del w:id="4" w:author="CLAY MORROW" w:date="2021-02-18T11:53:00Z">
        <w:r w:rsidR="008D23E7" w:rsidDel="00333BED">
          <w:rPr>
            <w:szCs w:val="26"/>
          </w:rPr>
          <w:delText xml:space="preserve">confined to </w:delText>
        </w:r>
      </w:del>
      <w:r>
        <w:rPr>
          <w:rFonts w:ascii="Symbol" w:hAnsi="Symbol"/>
          <w:szCs w:val="26"/>
        </w:rPr>
        <w:t>y</w:t>
      </w:r>
      <w:proofErr w:type="spellStart"/>
      <w:r w:rsidRPr="00760F72">
        <w:rPr>
          <w:i/>
          <w:iCs/>
          <w:szCs w:val="26"/>
          <w:vertAlign w:val="subscript"/>
        </w:rPr>
        <w:t>i</w:t>
      </w:r>
      <w:proofErr w:type="spellEnd"/>
      <w:r w:rsidR="008D23E7">
        <w:rPr>
          <w:szCs w:val="26"/>
        </w:rPr>
        <w:t>.</w:t>
      </w:r>
    </w:p>
    <w:p w14:paraId="5E304B84" w14:textId="6AE173A8" w:rsidR="008D23E7" w:rsidRPr="00207996" w:rsidRDefault="00207996" w:rsidP="00A831C9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  <w:r>
        <w:rPr>
          <w:szCs w:val="26"/>
        </w:rPr>
        <w:tab/>
        <w:t xml:space="preserve">The </w:t>
      </w:r>
      <w:r w:rsidR="00A50759">
        <w:rPr>
          <w:szCs w:val="26"/>
        </w:rPr>
        <w:t>temporal</w:t>
      </w:r>
      <w:r>
        <w:rPr>
          <w:szCs w:val="26"/>
        </w:rPr>
        <w:t xml:space="preserve"> </w:t>
      </w:r>
      <w:r w:rsidR="00A50759">
        <w:rPr>
          <w:szCs w:val="26"/>
        </w:rPr>
        <w:t>autocorrelation</w:t>
      </w:r>
      <w:r>
        <w:rPr>
          <w:szCs w:val="26"/>
        </w:rPr>
        <w:t xml:space="preserve"> </w:t>
      </w:r>
      <w:r w:rsidR="00A50759">
        <w:rPr>
          <w:szCs w:val="26"/>
        </w:rPr>
        <w:t>coefficients</w:t>
      </w:r>
      <w:r>
        <w:rPr>
          <w:szCs w:val="26"/>
        </w:rPr>
        <w:t xml:space="preserve"> </w:t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 w:rsidRPr="00207996">
        <w:rPr>
          <w:i/>
          <w:szCs w:val="26"/>
        </w:rPr>
        <w:t>,</w:t>
      </w:r>
      <w:r w:rsidRPr="00C61D9B">
        <w:rPr>
          <w:szCs w:val="26"/>
        </w:rPr>
        <w:t xml:space="preserve"> </w:t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2,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rFonts w:ascii="Symbol" w:hAnsi="Symbol"/>
          <w:szCs w:val="26"/>
        </w:rPr>
        <w:t>,</w:t>
      </w:r>
      <w:r w:rsidRPr="00207996">
        <w:rPr>
          <w:szCs w:val="26"/>
        </w:rPr>
        <w:t xml:space="preserve"> and</w:t>
      </w:r>
      <w:r w:rsidRPr="00C61D9B">
        <w:rPr>
          <w:szCs w:val="26"/>
        </w:rPr>
        <w:t xml:space="preserve"> </w:t>
      </w:r>
      <w:r w:rsidRPr="00B7164C">
        <w:rPr>
          <w:rFonts w:ascii="Symbol" w:hAnsi="Symbol"/>
          <w:iCs/>
          <w:szCs w:val="26"/>
        </w:rPr>
        <w:t>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/>
          <w:szCs w:val="26"/>
          <w:vertAlign w:val="subscript"/>
        </w:rPr>
        <w:t xml:space="preserve"> </w:t>
      </w:r>
      <w:r>
        <w:rPr>
          <w:iCs/>
          <w:szCs w:val="26"/>
        </w:rPr>
        <w:t xml:space="preserve">could have fixed spatial variation. I found spatial differences in </w:t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/>
          <w:szCs w:val="26"/>
        </w:rPr>
        <w:t xml:space="preserve"> </w:t>
      </w:r>
      <w:r>
        <w:rPr>
          <w:iCs/>
          <w:szCs w:val="26"/>
        </w:rPr>
        <w:t xml:space="preserve">in the NDVI analyses in the RSE </w:t>
      </w:r>
      <w:r w:rsidR="00A50759">
        <w:rPr>
          <w:iCs/>
          <w:szCs w:val="26"/>
        </w:rPr>
        <w:t>manuscript</w:t>
      </w:r>
      <w:r>
        <w:rPr>
          <w:iCs/>
          <w:szCs w:val="26"/>
        </w:rPr>
        <w:t xml:space="preserve">. Each of these terms could be modeled as (illustrated for </w:t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>)</w:t>
      </w:r>
    </w:p>
    <w:p w14:paraId="57ECB398" w14:textId="2EB2A9DC" w:rsidR="00207996" w:rsidRDefault="00207996" w:rsidP="00A831C9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</w:p>
    <w:p w14:paraId="292AB7FA" w14:textId="2BEA56A9" w:rsidR="007B2B65" w:rsidRPr="00C61D9B" w:rsidRDefault="007B2B65" w:rsidP="007B2B65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~ N(</w:t>
      </w:r>
      <w:r w:rsidRPr="007B2B65">
        <w:rPr>
          <w:i/>
          <w:szCs w:val="26"/>
        </w:rPr>
        <w:t>b</w:t>
      </w:r>
      <w:r>
        <w:rPr>
          <w:iCs/>
          <w:szCs w:val="26"/>
          <w:vertAlign w:val="subscript"/>
        </w:rPr>
        <w:t>1</w:t>
      </w:r>
      <w:r>
        <w:rPr>
          <w:iCs/>
          <w:szCs w:val="26"/>
        </w:rPr>
        <w:t xml:space="preserve">, </w:t>
      </w:r>
      <w:r w:rsidRPr="007B2B65">
        <w:rPr>
          <w:rFonts w:ascii="Symbol" w:hAnsi="Symbol"/>
          <w:iCs/>
          <w:szCs w:val="26"/>
        </w:rPr>
        <w:t>s</w:t>
      </w:r>
      <w:r>
        <w:rPr>
          <w:iCs/>
          <w:szCs w:val="26"/>
          <w:vertAlign w:val="superscript"/>
        </w:rPr>
        <w:t>2</w:t>
      </w:r>
      <w:r w:rsidRPr="007B2B65">
        <w:rPr>
          <w:i/>
          <w:szCs w:val="26"/>
          <w:vertAlign w:val="subscript"/>
        </w:rPr>
        <w:t>b</w:t>
      </w:r>
      <w:r>
        <w:rPr>
          <w:iCs/>
          <w:szCs w:val="26"/>
          <w:vertAlign w:val="subscript"/>
        </w:rPr>
        <w:t>1</w:t>
      </w:r>
      <w:r w:rsidRPr="007B2B65">
        <w:rPr>
          <w:b/>
          <w:bCs/>
          <w:iCs/>
          <w:szCs w:val="26"/>
        </w:rPr>
        <w:t>V</w:t>
      </w:r>
      <w:r w:rsidRPr="007B2B65">
        <w:rPr>
          <w:i/>
          <w:szCs w:val="26"/>
          <w:vertAlign w:val="subscript"/>
        </w:rPr>
        <w:t>b</w:t>
      </w:r>
      <w:r>
        <w:rPr>
          <w:iCs/>
          <w:szCs w:val="26"/>
          <w:vertAlign w:val="subscript"/>
        </w:rPr>
        <w:t>1</w:t>
      </w:r>
      <w:r>
        <w:rPr>
          <w:iCs/>
          <w:szCs w:val="26"/>
        </w:rPr>
        <w:t>)</w:t>
      </w:r>
      <w:r>
        <w:rPr>
          <w:szCs w:val="26"/>
        </w:rPr>
        <w:tab/>
        <w:t>(</w:t>
      </w:r>
      <w:r w:rsidR="00E4622E">
        <w:rPr>
          <w:szCs w:val="26"/>
        </w:rPr>
        <w:t>10</w:t>
      </w:r>
      <w:r>
        <w:rPr>
          <w:szCs w:val="26"/>
        </w:rPr>
        <w:t>)</w:t>
      </w:r>
    </w:p>
    <w:p w14:paraId="66E0CAD5" w14:textId="42140403" w:rsidR="007B2B65" w:rsidRPr="00C61D9B" w:rsidRDefault="007B2B65" w:rsidP="007B2B65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proofErr w:type="spellStart"/>
      <w:r w:rsidRPr="00C61D9B">
        <w:rPr>
          <w:szCs w:val="26"/>
        </w:rPr>
        <w:t>cor</w:t>
      </w:r>
      <w:proofErr w:type="spellEnd"/>
      <w:r>
        <w:rPr>
          <w:szCs w:val="26"/>
        </w:rPr>
        <w:t>{</w:t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szCs w:val="26"/>
        </w:rPr>
        <w:t xml:space="preserve">, </w:t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1,</w:t>
      </w:r>
      <w:r w:rsidR="00E4622E">
        <w:rPr>
          <w:i/>
          <w:szCs w:val="26"/>
          <w:vertAlign w:val="subscript"/>
        </w:rPr>
        <w:t>j</w:t>
      </w:r>
      <w:r>
        <w:rPr>
          <w:szCs w:val="26"/>
        </w:rPr>
        <w:t>} = f</w:t>
      </w:r>
      <w:r w:rsidRPr="00207996">
        <w:rPr>
          <w:rFonts w:ascii="Symbol" w:hAnsi="Symbol"/>
          <w:iCs/>
          <w:szCs w:val="26"/>
          <w:vertAlign w:val="subscript"/>
        </w:rPr>
        <w:t>1</w:t>
      </w:r>
      <w:r>
        <w:rPr>
          <w:szCs w:val="26"/>
        </w:rPr>
        <w:t>(</w:t>
      </w:r>
      <w:proofErr w:type="spellStart"/>
      <w:r w:rsidRPr="00E341C2">
        <w:rPr>
          <w:i/>
          <w:szCs w:val="26"/>
        </w:rPr>
        <w:t>d</w:t>
      </w:r>
      <w:r w:rsidRPr="00C61D9B">
        <w:rPr>
          <w:i/>
          <w:szCs w:val="26"/>
          <w:vertAlign w:val="subscript"/>
        </w:rPr>
        <w:t>ij</w:t>
      </w:r>
      <w:proofErr w:type="spellEnd"/>
      <w:r>
        <w:rPr>
          <w:szCs w:val="26"/>
        </w:rPr>
        <w:t xml:space="preserve">; </w:t>
      </w:r>
      <w:r w:rsidRPr="008D23E7">
        <w:rPr>
          <w:szCs w:val="26"/>
        </w:rPr>
        <w:t>r</w:t>
      </w:r>
      <w:r w:rsidRPr="00207996">
        <w:rPr>
          <w:rFonts w:ascii="Symbol" w:hAnsi="Symbol"/>
          <w:iCs/>
          <w:szCs w:val="26"/>
          <w:vertAlign w:val="subscript"/>
        </w:rPr>
        <w:t>1</w:t>
      </w:r>
      <w:r w:rsidRPr="008D23E7">
        <w:rPr>
          <w:szCs w:val="26"/>
        </w:rPr>
        <w:t xml:space="preserve">, </w:t>
      </w:r>
      <w:r>
        <w:rPr>
          <w:szCs w:val="26"/>
        </w:rPr>
        <w:t>a</w:t>
      </w:r>
      <w:r w:rsidRPr="00207996">
        <w:rPr>
          <w:rFonts w:ascii="Symbol" w:hAnsi="Symbol"/>
          <w:iCs/>
          <w:szCs w:val="26"/>
          <w:vertAlign w:val="subscript"/>
        </w:rPr>
        <w:t>1</w:t>
      </w:r>
      <w:r w:rsidRPr="008D23E7">
        <w:rPr>
          <w:szCs w:val="26"/>
        </w:rPr>
        <w:t>)</w:t>
      </w:r>
      <w:r>
        <w:rPr>
          <w:szCs w:val="26"/>
        </w:rPr>
        <w:tab/>
        <w:t>(</w:t>
      </w:r>
      <w:r w:rsidR="00E4622E">
        <w:rPr>
          <w:szCs w:val="26"/>
        </w:rPr>
        <w:t>11</w:t>
      </w:r>
      <w:r>
        <w:rPr>
          <w:szCs w:val="26"/>
        </w:rPr>
        <w:t>)</w:t>
      </w:r>
    </w:p>
    <w:p w14:paraId="172B1605" w14:textId="77777777" w:rsidR="00207996" w:rsidRPr="00207996" w:rsidRDefault="00207996" w:rsidP="00A831C9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</w:p>
    <w:p w14:paraId="616341EA" w14:textId="310F0FF2" w:rsidR="00760F72" w:rsidRDefault="00F57E9F" w:rsidP="00A831C9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  <w:r>
        <w:rPr>
          <w:szCs w:val="26"/>
        </w:rPr>
        <w:t xml:space="preserve">It would make sense for the </w:t>
      </w:r>
      <w:r w:rsidR="00A50759">
        <w:rPr>
          <w:szCs w:val="26"/>
        </w:rPr>
        <w:t>correlations</w:t>
      </w:r>
      <w:r>
        <w:rPr>
          <w:szCs w:val="26"/>
        </w:rPr>
        <w:t xml:space="preserve"> here to be pretty large, so that </w:t>
      </w:r>
      <w:r w:rsidRPr="00B7164C">
        <w:rPr>
          <w:rFonts w:ascii="Symbol" w:hAnsi="Symbol"/>
          <w:iCs/>
          <w:szCs w:val="26"/>
        </w:rPr>
        <w:t>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doesn't change rapidly across the map.</w:t>
      </w:r>
      <w:r w:rsidR="00C50250">
        <w:rPr>
          <w:iCs/>
          <w:szCs w:val="26"/>
        </w:rPr>
        <w:t xml:space="preserve"> </w:t>
      </w:r>
      <w:commentRangeStart w:id="5"/>
      <w:r w:rsidR="00C50250">
        <w:rPr>
          <w:iCs/>
          <w:szCs w:val="26"/>
        </w:rPr>
        <w:t xml:space="preserve">An alternative would be to have values of </w:t>
      </w:r>
      <w:r w:rsidR="00C50250" w:rsidRPr="00B7164C">
        <w:rPr>
          <w:rFonts w:ascii="Symbol" w:hAnsi="Symbol"/>
          <w:iCs/>
          <w:szCs w:val="26"/>
        </w:rPr>
        <w:t></w:t>
      </w:r>
      <w:r w:rsidR="00C50250">
        <w:rPr>
          <w:rFonts w:ascii="Symbol" w:hAnsi="Symbol"/>
          <w:iCs/>
          <w:szCs w:val="26"/>
          <w:vertAlign w:val="subscript"/>
        </w:rPr>
        <w:t>1,</w:t>
      </w:r>
      <w:proofErr w:type="spellStart"/>
      <w:r w:rsidR="00C50250" w:rsidRPr="00CE2BB8">
        <w:rPr>
          <w:i/>
          <w:szCs w:val="26"/>
          <w:vertAlign w:val="subscript"/>
        </w:rPr>
        <w:t>i</w:t>
      </w:r>
      <w:proofErr w:type="spellEnd"/>
      <w:r w:rsidR="00C50250" w:rsidRPr="00207996">
        <w:rPr>
          <w:i/>
          <w:szCs w:val="26"/>
        </w:rPr>
        <w:t>,</w:t>
      </w:r>
      <w:r w:rsidR="00C50250" w:rsidRPr="00C61D9B">
        <w:rPr>
          <w:szCs w:val="26"/>
        </w:rPr>
        <w:t xml:space="preserve"> </w:t>
      </w:r>
      <w:r w:rsidR="00C50250" w:rsidRPr="00B7164C">
        <w:rPr>
          <w:rFonts w:ascii="Symbol" w:hAnsi="Symbol"/>
          <w:iCs/>
          <w:szCs w:val="26"/>
        </w:rPr>
        <w:t></w:t>
      </w:r>
      <w:r w:rsidR="00C50250">
        <w:rPr>
          <w:rFonts w:ascii="Symbol" w:hAnsi="Symbol"/>
          <w:iCs/>
          <w:szCs w:val="26"/>
          <w:vertAlign w:val="subscript"/>
        </w:rPr>
        <w:t>2,</w:t>
      </w:r>
      <w:proofErr w:type="spellStart"/>
      <w:r w:rsidR="00C50250" w:rsidRPr="00CE2BB8">
        <w:rPr>
          <w:i/>
          <w:szCs w:val="26"/>
          <w:vertAlign w:val="subscript"/>
        </w:rPr>
        <w:t>i</w:t>
      </w:r>
      <w:proofErr w:type="spellEnd"/>
      <w:r w:rsidR="00C50250">
        <w:rPr>
          <w:rFonts w:ascii="Symbol" w:hAnsi="Symbol"/>
          <w:szCs w:val="26"/>
        </w:rPr>
        <w:t>,</w:t>
      </w:r>
      <w:r w:rsidR="00C50250" w:rsidRPr="00207996">
        <w:rPr>
          <w:szCs w:val="26"/>
        </w:rPr>
        <w:t xml:space="preserve"> and</w:t>
      </w:r>
      <w:r w:rsidR="00C50250" w:rsidRPr="00C61D9B">
        <w:rPr>
          <w:szCs w:val="26"/>
        </w:rPr>
        <w:t xml:space="preserve"> </w:t>
      </w:r>
      <w:r w:rsidR="00C50250" w:rsidRPr="00B7164C">
        <w:rPr>
          <w:rFonts w:ascii="Symbol" w:hAnsi="Symbol"/>
          <w:iCs/>
          <w:szCs w:val="26"/>
        </w:rPr>
        <w:t></w:t>
      </w:r>
      <w:proofErr w:type="spellStart"/>
      <w:r w:rsidR="00C50250" w:rsidRPr="00CE2BB8">
        <w:rPr>
          <w:i/>
          <w:szCs w:val="26"/>
          <w:vertAlign w:val="subscript"/>
        </w:rPr>
        <w:t>i</w:t>
      </w:r>
      <w:proofErr w:type="spellEnd"/>
      <w:r w:rsidR="00C50250">
        <w:rPr>
          <w:i/>
          <w:szCs w:val="26"/>
          <w:vertAlign w:val="subscript"/>
        </w:rPr>
        <w:t xml:space="preserve"> </w:t>
      </w:r>
      <w:r w:rsidR="00C50250">
        <w:rPr>
          <w:iCs/>
          <w:szCs w:val="26"/>
        </w:rPr>
        <w:t>vary across the map as a gradient or sinusoidal function.</w:t>
      </w:r>
      <w:commentRangeEnd w:id="5"/>
      <w:r w:rsidR="00333BED">
        <w:rPr>
          <w:rStyle w:val="CommentReference"/>
        </w:rPr>
        <w:commentReference w:id="5"/>
      </w:r>
    </w:p>
    <w:p w14:paraId="3FCDAC92" w14:textId="11F14D00" w:rsidR="00C50250" w:rsidRDefault="00C50250" w:rsidP="00A831C9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  <w:r>
        <w:rPr>
          <w:iCs/>
          <w:szCs w:val="26"/>
        </w:rPr>
        <w:tab/>
        <w:t xml:space="preserve">Finally, all of the </w:t>
      </w:r>
      <w:r w:rsidR="00A50759">
        <w:rPr>
          <w:iCs/>
          <w:szCs w:val="26"/>
        </w:rPr>
        <w:t>coefficients</w:t>
      </w:r>
      <w:r>
        <w:rPr>
          <w:iCs/>
          <w:szCs w:val="26"/>
        </w:rPr>
        <w:t xml:space="preserve"> in equation (1) could have a spatial component: these </w:t>
      </w:r>
      <w:r w:rsidR="000B0D9D">
        <w:rPr>
          <w:iCs/>
          <w:szCs w:val="26"/>
        </w:rPr>
        <w:t>parameters</w:t>
      </w:r>
      <w:r w:rsidR="00E4622E">
        <w:rPr>
          <w:iCs/>
          <w:szCs w:val="26"/>
        </w:rPr>
        <w:t xml:space="preserve"> </w:t>
      </w:r>
      <w:proofErr w:type="gramStart"/>
      <w:r>
        <w:rPr>
          <w:iCs/>
          <w:szCs w:val="26"/>
        </w:rPr>
        <w:t xml:space="preserve">are </w:t>
      </w:r>
      <w:r w:rsidRPr="00C61D9B">
        <w:rPr>
          <w:szCs w:val="26"/>
        </w:rPr>
        <w:t xml:space="preserve"> </w:t>
      </w:r>
      <w:r>
        <w:rPr>
          <w:rFonts w:ascii="Symbol" w:hAnsi="Symbol"/>
          <w:iCs/>
          <w:szCs w:val="26"/>
        </w:rPr>
        <w:t>u</w:t>
      </w:r>
      <w:proofErr w:type="spellStart"/>
      <w:proofErr w:type="gramEnd"/>
      <w:r w:rsidRPr="001E3FC6">
        <w:rPr>
          <w:i/>
          <w:iCs/>
          <w:szCs w:val="26"/>
          <w:vertAlign w:val="subscript"/>
        </w:rPr>
        <w:t>k</w:t>
      </w:r>
      <w:r>
        <w:rPr>
          <w:i/>
          <w:iCs/>
          <w:szCs w:val="26"/>
          <w:vertAlign w:val="subscript"/>
        </w:rPr>
        <w:t>,</w:t>
      </w:r>
      <w:r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(</w:t>
      </w:r>
      <w:r>
        <w:rPr>
          <w:i/>
          <w:szCs w:val="26"/>
        </w:rPr>
        <w:t xml:space="preserve">k </w:t>
      </w:r>
      <w:r w:rsidRPr="00C50250">
        <w:rPr>
          <w:iCs/>
          <w:szCs w:val="26"/>
        </w:rPr>
        <w:t xml:space="preserve">= 0, ...., </w:t>
      </w:r>
      <w:r w:rsidRPr="00C50250">
        <w:rPr>
          <w:i/>
          <w:szCs w:val="26"/>
        </w:rPr>
        <w:t>K</w:t>
      </w:r>
      <w:r w:rsidRPr="00C50250">
        <w:rPr>
          <w:iCs/>
          <w:szCs w:val="26"/>
        </w:rPr>
        <w:t>)</w:t>
      </w:r>
      <w:r>
        <w:rPr>
          <w:i/>
          <w:szCs w:val="26"/>
        </w:rPr>
        <w:t xml:space="preserve">, </w:t>
      </w:r>
      <w:r>
        <w:rPr>
          <w:rFonts w:ascii="Symbol" w:hAnsi="Symbol"/>
          <w:iCs/>
          <w:szCs w:val="26"/>
        </w:rPr>
        <w:t>w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>, a</w:t>
      </w:r>
      <w:r w:rsidRPr="00C50250">
        <w:rPr>
          <w:iCs/>
          <w:szCs w:val="26"/>
        </w:rPr>
        <w:t>nd</w:t>
      </w:r>
      <w:r>
        <w:rPr>
          <w:i/>
          <w:szCs w:val="26"/>
        </w:rPr>
        <w:t xml:space="preserve"> </w:t>
      </w:r>
      <w:r w:rsidRPr="00B7164C">
        <w:rPr>
          <w:rFonts w:ascii="Symbol" w:hAnsi="Symbol"/>
          <w:iCs/>
          <w:szCs w:val="26"/>
        </w:rPr>
        <w:t></w:t>
      </w:r>
      <w:proofErr w:type="spellStart"/>
      <w:r w:rsidRPr="001E3FC6">
        <w:rPr>
          <w:i/>
          <w:iCs/>
          <w:szCs w:val="26"/>
          <w:vertAlign w:val="subscript"/>
        </w:rPr>
        <w:t>k</w:t>
      </w:r>
      <w:r>
        <w:rPr>
          <w:i/>
          <w:iCs/>
          <w:szCs w:val="26"/>
          <w:vertAlign w:val="subscript"/>
        </w:rPr>
        <w:t>,</w:t>
      </w:r>
      <w:r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(</w:t>
      </w:r>
      <w:r>
        <w:rPr>
          <w:i/>
          <w:szCs w:val="26"/>
        </w:rPr>
        <w:t xml:space="preserve">k </w:t>
      </w:r>
      <w:r w:rsidRPr="00C50250">
        <w:rPr>
          <w:iCs/>
          <w:szCs w:val="26"/>
        </w:rPr>
        <w:t xml:space="preserve">= </w:t>
      </w:r>
      <w:r>
        <w:rPr>
          <w:iCs/>
          <w:szCs w:val="26"/>
        </w:rPr>
        <w:t>0</w:t>
      </w:r>
      <w:r w:rsidRPr="00C50250">
        <w:rPr>
          <w:iCs/>
          <w:szCs w:val="26"/>
        </w:rPr>
        <w:t xml:space="preserve">, ...., </w:t>
      </w:r>
      <w:r w:rsidRPr="00C50250">
        <w:rPr>
          <w:i/>
          <w:szCs w:val="26"/>
        </w:rPr>
        <w:t>K</w:t>
      </w:r>
      <w:r w:rsidRPr="00C50250">
        <w:rPr>
          <w:iCs/>
          <w:szCs w:val="26"/>
        </w:rPr>
        <w:t>)</w:t>
      </w:r>
      <w:r>
        <w:rPr>
          <w:iCs/>
          <w:szCs w:val="26"/>
        </w:rPr>
        <w:t xml:space="preserve">. </w:t>
      </w:r>
      <w:r w:rsidR="00A857D1">
        <w:rPr>
          <w:iCs/>
          <w:szCs w:val="26"/>
        </w:rPr>
        <w:t>Thus, these could be, for example,</w:t>
      </w:r>
    </w:p>
    <w:p w14:paraId="7CFB1966" w14:textId="77777777" w:rsidR="00A857D1" w:rsidRPr="00760F72" w:rsidRDefault="00A857D1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31DAA1B7" w14:textId="73776CE8" w:rsidR="00A857D1" w:rsidRPr="00C61D9B" w:rsidRDefault="00A857D1" w:rsidP="00A857D1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tab/>
      </w:r>
      <w:r>
        <w:rPr>
          <w:rFonts w:ascii="Symbol" w:hAnsi="Symbol"/>
          <w:iCs/>
          <w:szCs w:val="26"/>
        </w:rPr>
        <w:t>u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~ N(</w:t>
      </w:r>
      <w:r w:rsidRPr="00A857D1">
        <w:rPr>
          <w:i/>
          <w:szCs w:val="26"/>
        </w:rPr>
        <w:t>c</w:t>
      </w:r>
      <w:r>
        <w:rPr>
          <w:iCs/>
          <w:szCs w:val="26"/>
          <w:vertAlign w:val="subscript"/>
        </w:rPr>
        <w:t>1</w:t>
      </w:r>
      <w:r>
        <w:rPr>
          <w:iCs/>
          <w:szCs w:val="26"/>
        </w:rPr>
        <w:t xml:space="preserve">, </w:t>
      </w:r>
      <w:r w:rsidRPr="007B2B65">
        <w:rPr>
          <w:rFonts w:ascii="Symbol" w:hAnsi="Symbol"/>
          <w:iCs/>
          <w:szCs w:val="26"/>
        </w:rPr>
        <w:t>s</w:t>
      </w:r>
      <w:r>
        <w:rPr>
          <w:iCs/>
          <w:szCs w:val="26"/>
          <w:vertAlign w:val="superscript"/>
        </w:rPr>
        <w:t>2</w:t>
      </w:r>
      <w:r>
        <w:rPr>
          <w:i/>
          <w:szCs w:val="26"/>
          <w:vertAlign w:val="subscript"/>
        </w:rPr>
        <w:t>c</w:t>
      </w:r>
      <w:r>
        <w:rPr>
          <w:iCs/>
          <w:szCs w:val="26"/>
          <w:vertAlign w:val="subscript"/>
        </w:rPr>
        <w:t>1</w:t>
      </w:r>
      <w:r w:rsidRPr="007B2B65">
        <w:rPr>
          <w:b/>
          <w:bCs/>
          <w:iCs/>
          <w:szCs w:val="26"/>
        </w:rPr>
        <w:t>V</w:t>
      </w:r>
      <w:r>
        <w:rPr>
          <w:i/>
          <w:szCs w:val="26"/>
          <w:vertAlign w:val="subscript"/>
        </w:rPr>
        <w:t>c</w:t>
      </w:r>
      <w:r>
        <w:rPr>
          <w:iCs/>
          <w:szCs w:val="26"/>
          <w:vertAlign w:val="subscript"/>
        </w:rPr>
        <w:t>1</w:t>
      </w:r>
      <w:r>
        <w:rPr>
          <w:iCs/>
          <w:szCs w:val="26"/>
        </w:rPr>
        <w:t>)</w:t>
      </w:r>
      <w:r>
        <w:rPr>
          <w:szCs w:val="26"/>
        </w:rPr>
        <w:tab/>
        <w:t>(</w:t>
      </w:r>
      <w:r w:rsidR="00E4622E">
        <w:rPr>
          <w:szCs w:val="26"/>
        </w:rPr>
        <w:t>12</w:t>
      </w:r>
      <w:r>
        <w:rPr>
          <w:szCs w:val="26"/>
        </w:rPr>
        <w:t>)</w:t>
      </w:r>
    </w:p>
    <w:p w14:paraId="2B7AC0C6" w14:textId="75C75831" w:rsidR="00A857D1" w:rsidRPr="00C61D9B" w:rsidRDefault="00A857D1" w:rsidP="00A857D1">
      <w:pPr>
        <w:widowControl w:val="0"/>
        <w:tabs>
          <w:tab w:val="left" w:pos="720"/>
          <w:tab w:val="right" w:pos="8640"/>
        </w:tabs>
        <w:autoSpaceDE w:val="0"/>
        <w:autoSpaceDN w:val="0"/>
        <w:adjustRightInd w:val="0"/>
        <w:spacing w:line="276" w:lineRule="auto"/>
        <w:rPr>
          <w:szCs w:val="26"/>
        </w:rPr>
      </w:pPr>
      <w:r>
        <w:rPr>
          <w:szCs w:val="26"/>
        </w:rPr>
        <w:lastRenderedPageBreak/>
        <w:tab/>
      </w:r>
      <w:proofErr w:type="spellStart"/>
      <w:r w:rsidRPr="00C61D9B">
        <w:rPr>
          <w:szCs w:val="26"/>
        </w:rPr>
        <w:t>cor</w:t>
      </w:r>
      <w:proofErr w:type="spellEnd"/>
      <w:r>
        <w:rPr>
          <w:szCs w:val="26"/>
        </w:rPr>
        <w:t>{</w:t>
      </w:r>
      <w:r>
        <w:rPr>
          <w:rFonts w:ascii="Symbol" w:hAnsi="Symbol"/>
          <w:iCs/>
          <w:szCs w:val="26"/>
        </w:rPr>
        <w:t>u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szCs w:val="26"/>
        </w:rPr>
        <w:t xml:space="preserve">, </w:t>
      </w:r>
      <w:r>
        <w:rPr>
          <w:rFonts w:ascii="Symbol" w:hAnsi="Symbol"/>
          <w:iCs/>
          <w:szCs w:val="26"/>
        </w:rPr>
        <w:t>u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szCs w:val="26"/>
        </w:rPr>
        <w:t>} = f</w:t>
      </w:r>
      <w:r>
        <w:rPr>
          <w:rFonts w:ascii="Symbol" w:hAnsi="Symbol"/>
          <w:iCs/>
          <w:szCs w:val="26"/>
          <w:vertAlign w:val="subscript"/>
        </w:rPr>
        <w:t>u</w:t>
      </w:r>
      <w:r w:rsidRPr="00207996">
        <w:rPr>
          <w:rFonts w:ascii="Symbol" w:hAnsi="Symbol"/>
          <w:iCs/>
          <w:szCs w:val="26"/>
          <w:vertAlign w:val="subscript"/>
        </w:rPr>
        <w:t>1</w:t>
      </w:r>
      <w:r>
        <w:rPr>
          <w:szCs w:val="26"/>
        </w:rPr>
        <w:t>(</w:t>
      </w:r>
      <w:proofErr w:type="spellStart"/>
      <w:r w:rsidRPr="00E341C2">
        <w:rPr>
          <w:i/>
          <w:szCs w:val="26"/>
        </w:rPr>
        <w:t>d</w:t>
      </w:r>
      <w:r w:rsidRPr="00C61D9B">
        <w:rPr>
          <w:i/>
          <w:szCs w:val="26"/>
          <w:vertAlign w:val="subscript"/>
        </w:rPr>
        <w:t>ij</w:t>
      </w:r>
      <w:proofErr w:type="spellEnd"/>
      <w:r>
        <w:rPr>
          <w:szCs w:val="26"/>
        </w:rPr>
        <w:t xml:space="preserve">; </w:t>
      </w:r>
      <w:r w:rsidRPr="008D23E7">
        <w:rPr>
          <w:szCs w:val="26"/>
        </w:rPr>
        <w:t>r</w:t>
      </w:r>
      <w:r>
        <w:rPr>
          <w:rFonts w:ascii="Symbol" w:hAnsi="Symbol"/>
          <w:iCs/>
          <w:szCs w:val="26"/>
          <w:vertAlign w:val="subscript"/>
        </w:rPr>
        <w:t>u</w:t>
      </w:r>
      <w:r w:rsidRPr="00207996">
        <w:rPr>
          <w:rFonts w:ascii="Symbol" w:hAnsi="Symbol"/>
          <w:iCs/>
          <w:szCs w:val="26"/>
          <w:vertAlign w:val="subscript"/>
        </w:rPr>
        <w:t>1</w:t>
      </w:r>
      <w:r w:rsidRPr="008D23E7">
        <w:rPr>
          <w:szCs w:val="26"/>
        </w:rPr>
        <w:t xml:space="preserve">, </w:t>
      </w:r>
      <w:r>
        <w:rPr>
          <w:szCs w:val="26"/>
        </w:rPr>
        <w:t>a</w:t>
      </w:r>
      <w:r>
        <w:rPr>
          <w:rFonts w:ascii="Symbol" w:hAnsi="Symbol"/>
          <w:iCs/>
          <w:szCs w:val="26"/>
          <w:vertAlign w:val="subscript"/>
        </w:rPr>
        <w:t>u</w:t>
      </w:r>
      <w:r w:rsidRPr="00207996">
        <w:rPr>
          <w:rFonts w:ascii="Symbol" w:hAnsi="Symbol"/>
          <w:iCs/>
          <w:szCs w:val="26"/>
          <w:vertAlign w:val="subscript"/>
        </w:rPr>
        <w:t>1</w:t>
      </w:r>
      <w:r w:rsidRPr="008D23E7">
        <w:rPr>
          <w:szCs w:val="26"/>
        </w:rPr>
        <w:t>)</w:t>
      </w:r>
      <w:r>
        <w:rPr>
          <w:szCs w:val="26"/>
        </w:rPr>
        <w:tab/>
        <w:t>(1</w:t>
      </w:r>
      <w:r w:rsidR="00E4622E">
        <w:rPr>
          <w:szCs w:val="26"/>
        </w:rPr>
        <w:t>3</w:t>
      </w:r>
      <w:r>
        <w:rPr>
          <w:szCs w:val="26"/>
        </w:rPr>
        <w:t>)</w:t>
      </w:r>
    </w:p>
    <w:p w14:paraId="2706A5AF" w14:textId="77777777" w:rsidR="00A857D1" w:rsidRDefault="00A857D1" w:rsidP="00A857D1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</w:p>
    <w:p w14:paraId="32933FC4" w14:textId="32DD7F5C" w:rsidR="00A857D1" w:rsidRDefault="00A857D1" w:rsidP="00A857D1">
      <w:pPr>
        <w:widowControl w:val="0"/>
        <w:autoSpaceDE w:val="0"/>
        <w:autoSpaceDN w:val="0"/>
        <w:adjustRightInd w:val="0"/>
        <w:spacing w:line="276" w:lineRule="auto"/>
        <w:rPr>
          <w:iCs/>
          <w:szCs w:val="26"/>
        </w:rPr>
      </w:pPr>
      <w:r>
        <w:rPr>
          <w:iCs/>
          <w:szCs w:val="26"/>
        </w:rPr>
        <w:t xml:space="preserve">or </w:t>
      </w:r>
      <w:r>
        <w:rPr>
          <w:rFonts w:ascii="Symbol" w:hAnsi="Symbol"/>
          <w:iCs/>
          <w:szCs w:val="26"/>
        </w:rPr>
        <w:t>u</w:t>
      </w:r>
      <w:r>
        <w:rPr>
          <w:rFonts w:ascii="Symbol" w:hAnsi="Symbol"/>
          <w:iCs/>
          <w:szCs w:val="26"/>
          <w:vertAlign w:val="subscript"/>
        </w:rPr>
        <w:t>1,</w:t>
      </w:r>
      <w:proofErr w:type="spellStart"/>
      <w:r w:rsidRPr="00CE2BB8">
        <w:rPr>
          <w:i/>
          <w:szCs w:val="26"/>
          <w:vertAlign w:val="subscript"/>
        </w:rPr>
        <w:t>i</w:t>
      </w:r>
      <w:proofErr w:type="spellEnd"/>
      <w:r>
        <w:rPr>
          <w:iCs/>
          <w:szCs w:val="26"/>
        </w:rPr>
        <w:t xml:space="preserve"> could vary across the map as a gradient or sinusoidal function.</w:t>
      </w:r>
    </w:p>
    <w:p w14:paraId="19D43098" w14:textId="7C5903CB" w:rsidR="00760F72" w:rsidRDefault="00760F72" w:rsidP="00A831C9">
      <w:pPr>
        <w:widowControl w:val="0"/>
        <w:autoSpaceDE w:val="0"/>
        <w:autoSpaceDN w:val="0"/>
        <w:adjustRightInd w:val="0"/>
        <w:spacing w:line="276" w:lineRule="auto"/>
        <w:rPr>
          <w:szCs w:val="26"/>
        </w:rPr>
      </w:pPr>
    </w:p>
    <w:p w14:paraId="241A9B4B" w14:textId="77777777" w:rsidR="008D0FFB" w:rsidRDefault="008D0FFB" w:rsidP="00A831C9">
      <w:pPr>
        <w:spacing w:line="276" w:lineRule="auto"/>
      </w:pPr>
    </w:p>
    <w:sectPr w:rsidR="008D0FFB" w:rsidSect="00DD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LAY MORROW" w:date="2021-02-18T11:11:00Z" w:initials="CM">
    <w:p w14:paraId="599B6672" w14:textId="31D3E97D" w:rsidR="007A12A2" w:rsidRDefault="007A12A2">
      <w:pPr>
        <w:pStyle w:val="CommentText"/>
      </w:pPr>
      <w:r>
        <w:rPr>
          <w:rStyle w:val="CommentReference"/>
        </w:rPr>
        <w:annotationRef/>
      </w:r>
      <w:proofErr w:type="gramStart"/>
      <w:r>
        <w:t>I’d</w:t>
      </w:r>
      <w:proofErr w:type="gramEnd"/>
      <w:r>
        <w:t xml:space="preserve"> be interested in simulating temporal components as well. For example, </w:t>
      </w:r>
      <w:proofErr w:type="gramStart"/>
      <w:r>
        <w:t>I’ll</w:t>
      </w:r>
      <w:proofErr w:type="gramEnd"/>
      <w:r>
        <w:t xml:space="preserve"> need to simulate a </w:t>
      </w:r>
      <w:proofErr w:type="spellStart"/>
      <w:r>
        <w:t>spatio</w:t>
      </w:r>
      <w:proofErr w:type="spellEnd"/>
      <w:r>
        <w:t>-temporal predictor for validation of my phenology methods.</w:t>
      </w:r>
    </w:p>
  </w:comment>
  <w:comment w:id="2" w:author="CLAY MORROW" w:date="2021-02-18T12:16:00Z" w:initials="CM">
    <w:p w14:paraId="55CA6810" w14:textId="0E974AC8" w:rsidR="00B143D7" w:rsidRDefault="00B143D7">
      <w:pPr>
        <w:pStyle w:val="CommentText"/>
      </w:pPr>
      <w:r>
        <w:rPr>
          <w:rStyle w:val="CommentReference"/>
        </w:rPr>
        <w:annotationRef/>
      </w:r>
      <w:r>
        <w:t xml:space="preserve">Shouldn’t this be t-2? </w:t>
      </w:r>
      <m:oMath>
        <m:r>
          <m:rPr>
            <m:sty m:val="p"/>
          </m:rPr>
          <w:rPr>
            <w:rFonts w:ascii="Cambria Math" w:hAnsi="Cambria Math"/>
          </w:rPr>
          <m:t xml:space="preserve">The </m:t>
        </m:r>
        <m:r>
          <m:rPr>
            <m:sty m:val="p"/>
          </m:rPr>
          <w:rPr>
            <w:rFonts w:ascii="Cambria Math" w:hAnsi="Cambria Math"/>
          </w:rPr>
          <m:t>AR</m:t>
        </m:r>
        <m:r>
          <m:rPr>
            <m:sty m:val="p"/>
          </m:rPr>
          <w:rPr>
            <w:rFonts w:ascii="Cambria Math" w:hAnsi="Cambria Math"/>
          </w:rPr>
          <m:t xml:space="preserve"> process is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[ρ×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t-i</m:t>
            </m:r>
          </m:sub>
        </m:sSub>
        <m:r>
          <w:rPr>
            <w:rFonts w:ascii="Cambria Math" w:hAnsi="Cambria Math"/>
          </w:rPr>
          <m:t>]</m:t>
        </m:r>
      </m:oMath>
    </w:p>
  </w:comment>
  <w:comment w:id="3" w:author="CLAY MORROW" w:date="2021-02-18T11:51:00Z" w:initials="CM">
    <w:p w14:paraId="34CC113A" w14:textId="70C611F0" w:rsidR="00333BED" w:rsidRDefault="00333BED">
      <w:pPr>
        <w:pStyle w:val="CommentText"/>
      </w:pPr>
      <w:r>
        <w:rPr>
          <w:rStyle w:val="CommentReference"/>
        </w:rPr>
        <w:annotationRef/>
      </w:r>
      <w:r>
        <w:t>What is “y” here? Another random variable?</w:t>
      </w:r>
    </w:p>
  </w:comment>
  <w:comment w:id="5" w:author="CLAY MORROW" w:date="2021-02-18T11:58:00Z" w:initials="CM">
    <w:p w14:paraId="5E62BFF1" w14:textId="4224D0C6" w:rsidR="00333BED" w:rsidRDefault="00333BED">
      <w:pPr>
        <w:pStyle w:val="CommentText"/>
      </w:pPr>
      <w:r>
        <w:rPr>
          <w:rStyle w:val="CommentReference"/>
        </w:rPr>
        <w:annotationRef/>
      </w:r>
      <w:r>
        <w:t>I like this option and think it makes most sense ecologically.</w:t>
      </w:r>
      <w:r w:rsidR="006C0397">
        <w:t xml:space="preserve"> Ditto for coefficients of equation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9B6672" w15:done="0"/>
  <w15:commentEx w15:paraId="55CA6810" w15:done="0"/>
  <w15:commentEx w15:paraId="34CC113A" w15:done="0"/>
  <w15:commentEx w15:paraId="5E62BF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8C9F7" w16cex:dateUtc="2021-02-18T17:11:00Z"/>
  <w16cex:commentExtensible w16cex:durableId="23D8D926" w16cex:dateUtc="2021-02-18T18:16:00Z"/>
  <w16cex:commentExtensible w16cex:durableId="23D8D33B" w16cex:dateUtc="2021-02-18T17:51:00Z"/>
  <w16cex:commentExtensible w16cex:durableId="23D8D4CE" w16cex:dateUtc="2021-02-18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9B6672" w16cid:durableId="23D8C9F7"/>
  <w16cid:commentId w16cid:paraId="55CA6810" w16cid:durableId="23D8D926"/>
  <w16cid:commentId w16cid:paraId="34CC113A" w16cid:durableId="23D8D33B"/>
  <w16cid:commentId w16cid:paraId="5E62BFF1" w16cid:durableId="23D8D4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LAY MORROW">
    <w15:presenceInfo w15:providerId="None" w15:userId="CLAY MORR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EC"/>
    <w:rsid w:val="0000169E"/>
    <w:rsid w:val="00036FCC"/>
    <w:rsid w:val="00042A25"/>
    <w:rsid w:val="00044DB9"/>
    <w:rsid w:val="00055F71"/>
    <w:rsid w:val="0007439B"/>
    <w:rsid w:val="000935D3"/>
    <w:rsid w:val="000B0D9D"/>
    <w:rsid w:val="000C1A77"/>
    <w:rsid w:val="000C2EDD"/>
    <w:rsid w:val="000E72A2"/>
    <w:rsid w:val="000F3AFE"/>
    <w:rsid w:val="0010478B"/>
    <w:rsid w:val="00133913"/>
    <w:rsid w:val="00146CC2"/>
    <w:rsid w:val="00152832"/>
    <w:rsid w:val="00152F66"/>
    <w:rsid w:val="001606D3"/>
    <w:rsid w:val="00187014"/>
    <w:rsid w:val="0019324A"/>
    <w:rsid w:val="001A20AF"/>
    <w:rsid w:val="001B0F32"/>
    <w:rsid w:val="001C57FF"/>
    <w:rsid w:val="001D4EFA"/>
    <w:rsid w:val="001E3FC6"/>
    <w:rsid w:val="001F14EB"/>
    <w:rsid w:val="001F1819"/>
    <w:rsid w:val="00207996"/>
    <w:rsid w:val="00221355"/>
    <w:rsid w:val="002327E9"/>
    <w:rsid w:val="00237660"/>
    <w:rsid w:val="0025129B"/>
    <w:rsid w:val="0026348D"/>
    <w:rsid w:val="00297293"/>
    <w:rsid w:val="002A4451"/>
    <w:rsid w:val="002B659B"/>
    <w:rsid w:val="002F4AE1"/>
    <w:rsid w:val="00313A2D"/>
    <w:rsid w:val="00326F1F"/>
    <w:rsid w:val="00333BED"/>
    <w:rsid w:val="00341BC8"/>
    <w:rsid w:val="003439D2"/>
    <w:rsid w:val="0035017A"/>
    <w:rsid w:val="003534CE"/>
    <w:rsid w:val="0036014E"/>
    <w:rsid w:val="00365ABE"/>
    <w:rsid w:val="00380A55"/>
    <w:rsid w:val="003906CC"/>
    <w:rsid w:val="0039216A"/>
    <w:rsid w:val="003A2964"/>
    <w:rsid w:val="003A518F"/>
    <w:rsid w:val="003B1874"/>
    <w:rsid w:val="003B6A4E"/>
    <w:rsid w:val="003E01EC"/>
    <w:rsid w:val="003F515D"/>
    <w:rsid w:val="003F56E8"/>
    <w:rsid w:val="00447ACF"/>
    <w:rsid w:val="004735F7"/>
    <w:rsid w:val="0047766E"/>
    <w:rsid w:val="004913C6"/>
    <w:rsid w:val="004918D1"/>
    <w:rsid w:val="004926C4"/>
    <w:rsid w:val="004B2A7F"/>
    <w:rsid w:val="004B44E6"/>
    <w:rsid w:val="004C66F2"/>
    <w:rsid w:val="004D1C9F"/>
    <w:rsid w:val="004F2CC8"/>
    <w:rsid w:val="0051377B"/>
    <w:rsid w:val="005502C3"/>
    <w:rsid w:val="00552174"/>
    <w:rsid w:val="00554B44"/>
    <w:rsid w:val="005837CC"/>
    <w:rsid w:val="005A0781"/>
    <w:rsid w:val="005B4129"/>
    <w:rsid w:val="005D3687"/>
    <w:rsid w:val="00612D1E"/>
    <w:rsid w:val="00613319"/>
    <w:rsid w:val="006301A7"/>
    <w:rsid w:val="00637906"/>
    <w:rsid w:val="00644B01"/>
    <w:rsid w:val="00650C2C"/>
    <w:rsid w:val="006535C0"/>
    <w:rsid w:val="00656E11"/>
    <w:rsid w:val="00675385"/>
    <w:rsid w:val="00692490"/>
    <w:rsid w:val="006978CB"/>
    <w:rsid w:val="006A4626"/>
    <w:rsid w:val="006B0ED0"/>
    <w:rsid w:val="006B437B"/>
    <w:rsid w:val="006B644F"/>
    <w:rsid w:val="006C0397"/>
    <w:rsid w:val="006C3224"/>
    <w:rsid w:val="006C65EB"/>
    <w:rsid w:val="006D64CE"/>
    <w:rsid w:val="006D7FA3"/>
    <w:rsid w:val="006F2FEC"/>
    <w:rsid w:val="006F3EA5"/>
    <w:rsid w:val="006F3F73"/>
    <w:rsid w:val="00715B2F"/>
    <w:rsid w:val="007218F5"/>
    <w:rsid w:val="0072495F"/>
    <w:rsid w:val="00726669"/>
    <w:rsid w:val="00760F72"/>
    <w:rsid w:val="007631F7"/>
    <w:rsid w:val="00766520"/>
    <w:rsid w:val="00783558"/>
    <w:rsid w:val="00785177"/>
    <w:rsid w:val="00797F1C"/>
    <w:rsid w:val="007A12A2"/>
    <w:rsid w:val="007B1356"/>
    <w:rsid w:val="007B16CE"/>
    <w:rsid w:val="007B2B65"/>
    <w:rsid w:val="007C185E"/>
    <w:rsid w:val="007E477D"/>
    <w:rsid w:val="007E79B3"/>
    <w:rsid w:val="007F0FC8"/>
    <w:rsid w:val="008174F6"/>
    <w:rsid w:val="00824971"/>
    <w:rsid w:val="008251E3"/>
    <w:rsid w:val="0086642A"/>
    <w:rsid w:val="008768CF"/>
    <w:rsid w:val="00876DA0"/>
    <w:rsid w:val="008823BA"/>
    <w:rsid w:val="008A02A3"/>
    <w:rsid w:val="008A15C2"/>
    <w:rsid w:val="008A2D15"/>
    <w:rsid w:val="008D0FFB"/>
    <w:rsid w:val="008D12F2"/>
    <w:rsid w:val="008D23E7"/>
    <w:rsid w:val="008D35AC"/>
    <w:rsid w:val="008D402C"/>
    <w:rsid w:val="008D5E33"/>
    <w:rsid w:val="009063F0"/>
    <w:rsid w:val="00912249"/>
    <w:rsid w:val="0094624F"/>
    <w:rsid w:val="009607E7"/>
    <w:rsid w:val="00963564"/>
    <w:rsid w:val="00971756"/>
    <w:rsid w:val="009846B2"/>
    <w:rsid w:val="00992D0B"/>
    <w:rsid w:val="009A4357"/>
    <w:rsid w:val="009B620B"/>
    <w:rsid w:val="009B7999"/>
    <w:rsid w:val="009E001E"/>
    <w:rsid w:val="00A0417E"/>
    <w:rsid w:val="00A17026"/>
    <w:rsid w:val="00A35CDE"/>
    <w:rsid w:val="00A50759"/>
    <w:rsid w:val="00A81891"/>
    <w:rsid w:val="00A82BE2"/>
    <w:rsid w:val="00A831C9"/>
    <w:rsid w:val="00A857D1"/>
    <w:rsid w:val="00A9168C"/>
    <w:rsid w:val="00A97A78"/>
    <w:rsid w:val="00AC3135"/>
    <w:rsid w:val="00AC5738"/>
    <w:rsid w:val="00AC5E91"/>
    <w:rsid w:val="00B07C26"/>
    <w:rsid w:val="00B143D7"/>
    <w:rsid w:val="00B176EB"/>
    <w:rsid w:val="00B304AB"/>
    <w:rsid w:val="00B43B05"/>
    <w:rsid w:val="00B54742"/>
    <w:rsid w:val="00B62E53"/>
    <w:rsid w:val="00B67B9A"/>
    <w:rsid w:val="00B705E0"/>
    <w:rsid w:val="00B76D3A"/>
    <w:rsid w:val="00B848DF"/>
    <w:rsid w:val="00BA19CD"/>
    <w:rsid w:val="00BA4476"/>
    <w:rsid w:val="00BA7D10"/>
    <w:rsid w:val="00BC48F1"/>
    <w:rsid w:val="00BD65BF"/>
    <w:rsid w:val="00BD736D"/>
    <w:rsid w:val="00BE7C74"/>
    <w:rsid w:val="00C04113"/>
    <w:rsid w:val="00C07FD9"/>
    <w:rsid w:val="00C12883"/>
    <w:rsid w:val="00C158C0"/>
    <w:rsid w:val="00C3535A"/>
    <w:rsid w:val="00C46007"/>
    <w:rsid w:val="00C46345"/>
    <w:rsid w:val="00C46C3A"/>
    <w:rsid w:val="00C50250"/>
    <w:rsid w:val="00C74AB7"/>
    <w:rsid w:val="00C8001F"/>
    <w:rsid w:val="00C807F8"/>
    <w:rsid w:val="00C82165"/>
    <w:rsid w:val="00CB44D1"/>
    <w:rsid w:val="00CC7963"/>
    <w:rsid w:val="00CE41EB"/>
    <w:rsid w:val="00CE7BBB"/>
    <w:rsid w:val="00D039A6"/>
    <w:rsid w:val="00D177EB"/>
    <w:rsid w:val="00D25436"/>
    <w:rsid w:val="00D516D5"/>
    <w:rsid w:val="00D76F9C"/>
    <w:rsid w:val="00D932EB"/>
    <w:rsid w:val="00DC1E56"/>
    <w:rsid w:val="00DC7A19"/>
    <w:rsid w:val="00DD14C6"/>
    <w:rsid w:val="00DD1764"/>
    <w:rsid w:val="00DD78D9"/>
    <w:rsid w:val="00DF7B24"/>
    <w:rsid w:val="00E02DAB"/>
    <w:rsid w:val="00E1250D"/>
    <w:rsid w:val="00E1304E"/>
    <w:rsid w:val="00E17AC6"/>
    <w:rsid w:val="00E30649"/>
    <w:rsid w:val="00E327C6"/>
    <w:rsid w:val="00E36088"/>
    <w:rsid w:val="00E4622E"/>
    <w:rsid w:val="00E57ADF"/>
    <w:rsid w:val="00E7265A"/>
    <w:rsid w:val="00EB1C10"/>
    <w:rsid w:val="00EB2623"/>
    <w:rsid w:val="00EB3E9D"/>
    <w:rsid w:val="00EB4C3A"/>
    <w:rsid w:val="00ED03C5"/>
    <w:rsid w:val="00ED40E8"/>
    <w:rsid w:val="00EE7285"/>
    <w:rsid w:val="00F0615B"/>
    <w:rsid w:val="00F1241C"/>
    <w:rsid w:val="00F26315"/>
    <w:rsid w:val="00F43C4D"/>
    <w:rsid w:val="00F52F0D"/>
    <w:rsid w:val="00F53464"/>
    <w:rsid w:val="00F57E9F"/>
    <w:rsid w:val="00F60AA7"/>
    <w:rsid w:val="00F6676A"/>
    <w:rsid w:val="00F769D1"/>
    <w:rsid w:val="00F873ED"/>
    <w:rsid w:val="00F911C1"/>
    <w:rsid w:val="00FB0723"/>
    <w:rsid w:val="00FD2F71"/>
    <w:rsid w:val="00FD5007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7857"/>
  <w15:chartTrackingRefBased/>
  <w15:docId w15:val="{C228C3EE-8165-E74E-BC2B-BD2F685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1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2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2A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76D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R. Ives</dc:creator>
  <cp:keywords/>
  <dc:description/>
  <cp:lastModifiedBy>CLAY MORROW</cp:lastModifiedBy>
  <cp:revision>3</cp:revision>
  <dcterms:created xsi:type="dcterms:W3CDTF">2021-02-18T18:38:00Z</dcterms:created>
  <dcterms:modified xsi:type="dcterms:W3CDTF">2021-02-18T18:39:00Z</dcterms:modified>
</cp:coreProperties>
</file>